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514480"/>
    <w:bookmarkStart w:id="1" w:name="_Hlk453797"/>
    <w:bookmarkEnd w:id="0"/>
    <w:p w14:paraId="68A1133A" w14:textId="70A332E9" w:rsidR="009831D8" w:rsidRPr="00BD124D" w:rsidRDefault="00000000" w:rsidP="008072FA">
      <w:pPr>
        <w:pStyle w:val="SectionTitle"/>
        <w:rPr>
          <w:b/>
          <w:sz w:val="28"/>
          <w:szCs w:val="28"/>
        </w:rPr>
      </w:pPr>
      <w:sdt>
        <w:sdtPr>
          <w:rPr>
            <w:b/>
            <w:sz w:val="28"/>
            <w:szCs w:val="28"/>
          </w:rPr>
          <w:alias w:val="Section title:"/>
          <w:tag w:val="Section title:"/>
          <w:id w:val="-1234301077"/>
          <w:placeholder>
            <w:docPart w:val="DD703732534F4ECFB98935B2DC69D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E6025">
            <w:rPr>
              <w:b/>
              <w:sz w:val="28"/>
              <w:szCs w:val="28"/>
            </w:rPr>
            <w:t>Effect of Routing Errors on the Psychometric Properties of Multistage Tests</w:t>
          </w:r>
          <w:r w:rsidR="008E6025">
            <w:rPr>
              <w:b/>
              <w:sz w:val="28"/>
              <w:szCs w:val="28"/>
            </w:rPr>
            <w:br/>
            <w:t xml:space="preserve">Robert Chapman, David J. Weiss, and King </w:t>
          </w:r>
          <w:proofErr w:type="spellStart"/>
          <w:r w:rsidR="008E6025">
            <w:rPr>
              <w:b/>
              <w:sz w:val="28"/>
              <w:szCs w:val="28"/>
            </w:rPr>
            <w:t>Yiu</w:t>
          </w:r>
          <w:proofErr w:type="spellEnd"/>
          <w:r w:rsidR="008E6025">
            <w:rPr>
              <w:b/>
              <w:sz w:val="28"/>
              <w:szCs w:val="28"/>
            </w:rPr>
            <w:t xml:space="preserve"> Suen</w:t>
          </w:r>
          <w:r w:rsidR="008E6025">
            <w:rPr>
              <w:b/>
              <w:sz w:val="28"/>
              <w:szCs w:val="28"/>
            </w:rPr>
            <w:br/>
            <w:t>University of Minnesota</w:t>
          </w:r>
        </w:sdtContent>
      </w:sdt>
    </w:p>
    <w:bookmarkEnd w:id="1"/>
    <w:p w14:paraId="001AADB8" w14:textId="585EF1C3" w:rsidR="00DB6D6A" w:rsidRPr="00DB6D6A" w:rsidRDefault="001519E2" w:rsidP="009C2E11">
      <w:pPr>
        <w:spacing w:line="480" w:lineRule="auto"/>
        <w:ind w:firstLine="360"/>
      </w:pPr>
      <w:r>
        <w:t>Two-stage tests, the simplest imple</w:t>
      </w:r>
      <w:r w:rsidR="0003538F">
        <w:t>me</w:t>
      </w:r>
      <w:r>
        <w:t xml:space="preserve">ntation of a multistage test (MST), were the first type of adaptive tests proposed to replace conventional paper-and-pencil tests </w:t>
      </w:r>
      <w:r w:rsidRPr="00C64568">
        <w:t>(</w:t>
      </w:r>
      <w:r w:rsidR="00357CE7">
        <w:t>e.g.,</w:t>
      </w:r>
      <w:r w:rsidR="00652F50">
        <w:t xml:space="preserve"> </w:t>
      </w:r>
      <w:proofErr w:type="spellStart"/>
      <w:r w:rsidR="00B44088" w:rsidRPr="00C64568">
        <w:t>Angoff</w:t>
      </w:r>
      <w:proofErr w:type="spellEnd"/>
      <w:r w:rsidR="00B44088" w:rsidRPr="00C64568">
        <w:t xml:space="preserve"> &amp; Huddleston, 1958; </w:t>
      </w:r>
      <w:r w:rsidR="00C02138">
        <w:t>Betz &amp; Weiss, 1974</w:t>
      </w:r>
      <w:r w:rsidR="009D6E78">
        <w:t xml:space="preserve">; </w:t>
      </w:r>
      <w:r w:rsidR="00B44088" w:rsidRPr="00357CE7">
        <w:t>Cleary</w:t>
      </w:r>
      <w:r w:rsidR="00C64568" w:rsidRPr="00357CE7">
        <w:t>,</w:t>
      </w:r>
      <w:r w:rsidR="00357CE7">
        <w:t xml:space="preserve"> </w:t>
      </w:r>
      <w:r w:rsidR="00C64568" w:rsidRPr="00357CE7">
        <w:t>Linn, &amp; Rock,</w:t>
      </w:r>
      <w:r w:rsidR="00B44088" w:rsidRPr="00357CE7">
        <w:t xml:space="preserve"> </w:t>
      </w:r>
      <w:r w:rsidR="00523903">
        <w:t>19</w:t>
      </w:r>
      <w:r w:rsidR="00B44088" w:rsidRPr="00357CE7">
        <w:t>6</w:t>
      </w:r>
      <w:r w:rsidR="00C64568" w:rsidRPr="00357CE7">
        <w:t>9</w:t>
      </w:r>
      <w:r w:rsidR="00357CE7">
        <w:t>;</w:t>
      </w:r>
      <w:r w:rsidR="00B44088" w:rsidRPr="00C64568">
        <w:t xml:space="preserve"> Linn</w:t>
      </w:r>
      <w:r w:rsidR="00C64568" w:rsidRPr="00C64568">
        <w:t>, Rock, &amp; Cleary</w:t>
      </w:r>
      <w:r w:rsidR="00B44088" w:rsidRPr="00C64568">
        <w:t>, 196</w:t>
      </w:r>
      <w:r w:rsidR="00357CE7">
        <w:t>9</w:t>
      </w:r>
      <w:r w:rsidR="00B44088" w:rsidRPr="00C64568">
        <w:t>,</w:t>
      </w:r>
      <w:r w:rsidR="00B44088" w:rsidRPr="00357CE7">
        <w:t xml:space="preserve"> </w:t>
      </w:r>
      <w:r w:rsidR="00DB6D6A" w:rsidRPr="00357CE7">
        <w:t>W</w:t>
      </w:r>
      <w:r w:rsidR="00B44088" w:rsidRPr="00357CE7">
        <w:t>eis</w:t>
      </w:r>
      <w:r w:rsidR="00DB6D6A" w:rsidRPr="00357CE7">
        <w:t>s</w:t>
      </w:r>
      <w:r w:rsidR="00B44088" w:rsidRPr="00357CE7">
        <w:t xml:space="preserve"> &amp; Betz, 19</w:t>
      </w:r>
      <w:r w:rsidR="00DB6D6A" w:rsidRPr="00357CE7">
        <w:t>73</w:t>
      </w:r>
      <w:r>
        <w:t xml:space="preserve">). </w:t>
      </w:r>
      <w:r w:rsidR="00DB6D6A" w:rsidRPr="00DB6D6A">
        <w:rPr>
          <w:bCs/>
        </w:rPr>
        <w:t>Early evaluations of two-stage tests (and by extension, MSTs) identified routing errors as a potential problem in MSTs. A routing error is said to occur if an examinee is routed to a module that is not well matched with his/her true</w:t>
      </w:r>
      <w:r w:rsidR="00AD4AF7">
        <w:rPr>
          <w:bCs/>
        </w:rPr>
        <w:t xml:space="preserve"> trait</w:t>
      </w:r>
      <w:r w:rsidR="00DB6D6A" w:rsidRPr="00DB6D6A">
        <w:rPr>
          <w:bCs/>
        </w:rPr>
        <w:t xml:space="preserve"> </w:t>
      </w:r>
      <w:r w:rsidR="008829E1">
        <w:rPr>
          <w:bCs/>
        </w:rPr>
        <w:t>(</w:t>
      </w:r>
      <w:r w:rsidR="00DB6D6A" w:rsidRPr="00DB6D6A">
        <w:rPr>
          <w:i/>
        </w:rPr>
        <w:t>θ</w:t>
      </w:r>
      <w:r w:rsidR="008829E1" w:rsidRPr="00AD0011">
        <w:rPr>
          <w:iCs/>
        </w:rPr>
        <w:t>)</w:t>
      </w:r>
      <w:r w:rsidR="00DB6D6A" w:rsidRPr="00DB6D6A">
        <w:rPr>
          <w:bCs/>
        </w:rPr>
        <w:t xml:space="preserve"> level. This can occur when examinees with low </w:t>
      </w:r>
      <w:r w:rsidR="00DB6D6A" w:rsidRPr="00DB6D6A">
        <w:rPr>
          <w:i/>
        </w:rPr>
        <w:t>θ</w:t>
      </w:r>
      <w:r w:rsidR="00DB6D6A" w:rsidRPr="00DB6D6A">
        <w:t xml:space="preserve"> have a series of lucky guesses, or when examinees with high </w:t>
      </w:r>
      <w:r w:rsidR="00DB6D6A" w:rsidRPr="00DB6D6A">
        <w:rPr>
          <w:i/>
        </w:rPr>
        <w:t>θ</w:t>
      </w:r>
      <w:r w:rsidR="00DB6D6A" w:rsidRPr="00DB6D6A">
        <w:t xml:space="preserve"> have a poor start for some reason. Routing errors might also occur simply as the result of measurement error due to a non-optimal item bank, items with low information, mismatch between the examinee’s </w:t>
      </w:r>
      <w:r w:rsidR="00DB6D6A" w:rsidRPr="00DB6D6A">
        <w:rPr>
          <w:i/>
          <w:lang w:eastAsia="zh-TW"/>
        </w:rPr>
        <w:t>θ</w:t>
      </w:r>
      <w:r w:rsidR="00DB6D6A" w:rsidRPr="00DB6D6A">
        <w:t xml:space="preserve"> level and item</w:t>
      </w:r>
      <w:r w:rsidR="00F33980">
        <w:t xml:space="preserve"> information</w:t>
      </w:r>
      <w:r w:rsidR="00DB6D6A" w:rsidRPr="00DB6D6A">
        <w:t>, or other factors that contribute to measurement error.</w:t>
      </w:r>
    </w:p>
    <w:p w14:paraId="1F1A884C" w14:textId="7B585B16" w:rsidR="00520C6E" w:rsidRDefault="00520C6E" w:rsidP="009C2E11">
      <w:pPr>
        <w:spacing w:line="480" w:lineRule="auto"/>
        <w:ind w:firstLine="360"/>
      </w:pPr>
      <w:r>
        <w:t>Lord (19</w:t>
      </w:r>
      <w:r w:rsidR="00614D44">
        <w:t>7</w:t>
      </w:r>
      <w:r>
        <w:t>4) stated “…</w:t>
      </w:r>
      <w:r w:rsidRPr="00FC4A4C">
        <w:t>optimal assignment of examinees to levels on a multilevel test can never be perfectly achieved without knowing examinee ability. Thus</w:t>
      </w:r>
      <w:r w:rsidR="00C3363D">
        <w:t>,</w:t>
      </w:r>
      <w:r w:rsidRPr="00FC4A4C">
        <w:t xml:space="preserve"> some examinees are always misassigned</w:t>
      </w:r>
      <w:r>
        <w:t>”</w:t>
      </w:r>
      <w:r w:rsidR="002E166B">
        <w:t xml:space="preserve"> (p. </w:t>
      </w:r>
      <w:r w:rsidR="005E0FA8">
        <w:t>7)</w:t>
      </w:r>
      <w:r>
        <w:t xml:space="preserve">—an observation independently echoed by </w:t>
      </w:r>
      <w:r w:rsidRPr="00345DEC">
        <w:t xml:space="preserve">Betz </w:t>
      </w:r>
      <w:r w:rsidR="00345DEC" w:rsidRPr="00345DEC">
        <w:t xml:space="preserve">and Weiss </w:t>
      </w:r>
      <w:r w:rsidRPr="00345DEC">
        <w:t>(197</w:t>
      </w:r>
      <w:r w:rsidR="00345DEC" w:rsidRPr="00345DEC">
        <w:t>3</w:t>
      </w:r>
      <w:r w:rsidRPr="00345DEC">
        <w:t>).</w:t>
      </w:r>
      <w:r>
        <w:t xml:space="preserve"> Early empirical research on routing errors observed percentages of routing errors that varied from about 1% (</w:t>
      </w:r>
      <w:r w:rsidRPr="005E0FA8">
        <w:t>Larkin &amp; Weiss</w:t>
      </w:r>
      <w:r w:rsidR="00DB6D6A" w:rsidRPr="005E0FA8">
        <w:t>, 19</w:t>
      </w:r>
      <w:r w:rsidR="005E0FA8">
        <w:t>75</w:t>
      </w:r>
      <w:r>
        <w:t>) and 5% (</w:t>
      </w:r>
      <w:r w:rsidRPr="005E0FA8">
        <w:t xml:space="preserve">Betz </w:t>
      </w:r>
      <w:r w:rsidR="00DB6D6A" w:rsidRPr="005E0FA8">
        <w:t>&amp;</w:t>
      </w:r>
      <w:r w:rsidRPr="005E0FA8">
        <w:t xml:space="preserve"> Weiss, 197</w:t>
      </w:r>
      <w:r w:rsidR="00AE0FD1">
        <w:t>3</w:t>
      </w:r>
      <w:r>
        <w:t>), to 20% (</w:t>
      </w:r>
      <w:proofErr w:type="spellStart"/>
      <w:r>
        <w:t>Angoff</w:t>
      </w:r>
      <w:proofErr w:type="spellEnd"/>
      <w:r>
        <w:t xml:space="preserve"> &amp; Huddleston, 1958), to as much as 40% (Cleary et al. 196</w:t>
      </w:r>
      <w:r w:rsidR="006F485B">
        <w:t>9</w:t>
      </w:r>
      <w:r>
        <w:t>), depending on the criterion used to identify misrouting.</w:t>
      </w:r>
    </w:p>
    <w:p w14:paraId="57EB83F4" w14:textId="07AB44B8" w:rsidR="00520C6E" w:rsidRDefault="00520C6E" w:rsidP="009C2E11">
      <w:pPr>
        <w:spacing w:line="480" w:lineRule="auto"/>
        <w:ind w:firstLine="360"/>
        <w:rPr>
          <w:b/>
        </w:rPr>
      </w:pPr>
      <w:r>
        <w:t xml:space="preserve">Curiously, however, there appears to have been no research on misrouting for the </w:t>
      </w:r>
      <w:r w:rsidR="008C0683">
        <w:t>4</w:t>
      </w:r>
      <w:r>
        <w:t xml:space="preserve">0-year period beginning in 1974 until </w:t>
      </w:r>
      <w:r w:rsidR="00B3375E" w:rsidRPr="00B3375E">
        <w:t>Kim and Moses (2014)</w:t>
      </w:r>
      <w:r w:rsidR="00B3375E">
        <w:t xml:space="preserve"> </w:t>
      </w:r>
      <w:r>
        <w:t>examined</w:t>
      </w:r>
      <w:r w:rsidRPr="00803F74">
        <w:t xml:space="preserve"> </w:t>
      </w:r>
      <w:r>
        <w:t xml:space="preserve">the potential impact of routing </w:t>
      </w:r>
      <w:r>
        <w:lastRenderedPageBreak/>
        <w:t xml:space="preserve">errors on </w:t>
      </w:r>
      <w:r w:rsidR="00F15A7E">
        <w:t xml:space="preserve">the </w:t>
      </w:r>
      <w:r>
        <w:t xml:space="preserve">measurement performance of two-stage tests. They simulated two MSTs </w:t>
      </w:r>
      <w:r w:rsidR="0022562B">
        <w:t xml:space="preserve">with a routing test followed by three second-stage tests </w:t>
      </w:r>
      <w:r>
        <w:t xml:space="preserve">under different conditions. In the small-difference condition, the three modules of the second stage overlapped in difficulty, whereas in the large-difference condition, they did not. In each condition, all three possible paths were administered to a sample of </w:t>
      </w:r>
      <w:proofErr w:type="spellStart"/>
      <w:r>
        <w:t>simulees</w:t>
      </w:r>
      <w:proofErr w:type="spellEnd"/>
      <w:r>
        <w:t>. They found that the score diff</w:t>
      </w:r>
      <w:r w:rsidRPr="002F1579">
        <w:t xml:space="preserve">erences </w:t>
      </w:r>
      <w:r>
        <w:t>associated with diff</w:t>
      </w:r>
      <w:r w:rsidRPr="002F1579">
        <w:t>erent paths were negligible</w:t>
      </w:r>
      <w:r>
        <w:t xml:space="preserve"> and the results from the two conditions were almost indistinguishable. </w:t>
      </w:r>
      <w:r w:rsidR="007B379F">
        <w:t xml:space="preserve">The design of this study did not allow for evaluating the number or proportion of routing errors.  Rather, the authors’ conclusion that in their study “… </w:t>
      </w:r>
      <w:r w:rsidR="00322AA6">
        <w:t>t</w:t>
      </w:r>
      <w:r w:rsidR="007B379F">
        <w:t>he impact of misrouting was m</w:t>
      </w:r>
      <w:r w:rsidR="00322AA6">
        <w:t>i</w:t>
      </w:r>
      <w:r w:rsidR="007B379F">
        <w:t>nimal,</w:t>
      </w:r>
      <w:r w:rsidR="00322AA6">
        <w:t>”</w:t>
      </w:r>
      <w:r w:rsidR="007B379F">
        <w:t xml:space="preserve"> </w:t>
      </w:r>
      <w:r w:rsidR="002E166B">
        <w:t xml:space="preserve">was </w:t>
      </w:r>
      <w:r w:rsidR="007B379F">
        <w:t xml:space="preserve">based on an analysis </w:t>
      </w:r>
      <w:r w:rsidR="00322AA6">
        <w:t xml:space="preserve">of </w:t>
      </w:r>
      <w:r w:rsidR="007B379F">
        <w:t>numbe</w:t>
      </w:r>
      <w:r w:rsidR="00322AA6">
        <w:t>r</w:t>
      </w:r>
      <w:r w:rsidR="00CB7477">
        <w:t>-</w:t>
      </w:r>
      <w:r w:rsidR="007B379F">
        <w:t xml:space="preserve">correct </w:t>
      </w:r>
      <w:r w:rsidR="00322AA6">
        <w:t xml:space="preserve">MST </w:t>
      </w:r>
      <w:r w:rsidR="007B379F">
        <w:t xml:space="preserve">scores </w:t>
      </w:r>
      <w:r w:rsidR="00322AA6">
        <w:t xml:space="preserve">converted </w:t>
      </w:r>
      <w:r w:rsidR="007B379F">
        <w:t>to an IRT metric.</w:t>
      </w:r>
    </w:p>
    <w:p w14:paraId="5C5FE6D7" w14:textId="507805B5" w:rsidR="00520C6E" w:rsidRDefault="00520C6E" w:rsidP="009C2E11">
      <w:pPr>
        <w:widowControl w:val="0"/>
        <w:spacing w:line="480" w:lineRule="auto"/>
        <w:ind w:firstLine="360"/>
      </w:pPr>
      <w:r>
        <w:fldChar w:fldCharType="begin"/>
      </w:r>
      <w:r>
        <w:instrText xml:space="preserve"> ADDIN ZOTERO_ITEM CSL_CITATION {"citationID":"Gd8WUuY6","properties":{"formattedCitation":"(Luo &amp; Kim, 2018)","plainCitation":"(Luo &amp; Kim, 2018)","noteIndex":0},"citationItems":[{"id":253,"uris":["http://zotero.org/users/4979343/items/5LKLGMGV"],"uri":["http://zotero.org/users/4979343/items/5LKLGMGV"],"itemData":{"id":253,"type":"article-journal","title":"A Top-Down Approach to Designing the Computerized Adaptive Multistage Test","container-title":"Journal of Educational Measurement","page":"243-263","volume":"55","issue":"2","source":"Wiley Online Library","abstract":"The top-down approach to designing a multistage test is relatively understudied in the literature and underused in research and practice. This study introduced a route-based top-down design approach that directly sets design parameters at the test level and utilizes the advanced automated test assembly algorithm seeking global optimality. The design process in this approach consists of five sub-processes: (1) route mapping, (2) setting objectives, (3) setting constraints, (4) routing error control, and (5) test assembly. Results from a simulation study confirmed that the assembly, measurement and routing results of the top-down design eclipsed those of the bottom-up design. Additionally, the top-down design approach provided unique insights into design decisions that could be used to refine the test. Regardless of these advantages, it is recommended applying both top-down and bottom-up approaches in a complementary manner in practice.","DOI":"10.1111/jedm.12174","ISSN":"1745-3984","language":"en","author":[{"family":"Luo","given":"Xiao"},{"family":"Kim","given":"Doyoung"}],"issued":{"date-parts":[["2018"]]}}}],"schema":"https://github.com/citation-style-language/schema/raw/master/csl-citation.json"} </w:instrText>
      </w:r>
      <w:r>
        <w:fldChar w:fldCharType="separate"/>
      </w:r>
      <w:r>
        <w:rPr>
          <w:noProof/>
        </w:rPr>
        <w:t>Luo and Kim (2018)</w:t>
      </w:r>
      <w:r>
        <w:fldChar w:fldCharType="end"/>
      </w:r>
      <w:r>
        <w:t xml:space="preserve"> reported the only other study to </w:t>
      </w:r>
      <w:r w:rsidR="00DB6D6A">
        <w:t xml:space="preserve">explicitly </w:t>
      </w:r>
      <w:r>
        <w:t>address misrouting</w:t>
      </w:r>
      <w:r w:rsidR="00513EED">
        <w:t xml:space="preserve"> between MST modules</w:t>
      </w:r>
      <w:r>
        <w:t xml:space="preserve">. Their </w:t>
      </w:r>
      <w:r w:rsidR="00DB6D6A">
        <w:t>M</w:t>
      </w:r>
      <w:r>
        <w:t xml:space="preserve">onte </w:t>
      </w:r>
      <w:r w:rsidR="00DB6D6A">
        <w:t>C</w:t>
      </w:r>
      <w:r>
        <w:t>arlo simulation, which made strict assumptions about the distributions of routing errors, compared MSTs with and without a routing error control procedure they proposed. They concluded that MSTs with routing error control showed lower root mean squared errors (RMSEs). However, in six of the nine conditions they examined, the differences in RMSE were smaller than 0.02, and the maximum difference in all nine conditions was only 0.05. Thus, it could be that the impact of routing error was so small that there was not much room to improve, or that the routing error control procedure they propose</w:t>
      </w:r>
      <w:r w:rsidR="00F33980">
        <w:t>d</w:t>
      </w:r>
      <w:r>
        <w:t xml:space="preserve"> was not effective enough. Either way, they did not provide a direct measure of the impact of routing errors, although their graphic results suggest that there were substantial numbers of routing errors in their results.</w:t>
      </w:r>
      <w:r>
        <w:rPr>
          <w:lang w:eastAsia="zh-TW"/>
        </w:rPr>
        <w:t xml:space="preserve"> </w:t>
      </w:r>
      <w:r>
        <w:t xml:space="preserve">Moreover, they did not report the results conditional on </w:t>
      </w:r>
      <w:r w:rsidRPr="00805061">
        <w:rPr>
          <w:i/>
        </w:rPr>
        <w:t>θ</w:t>
      </w:r>
      <w:r w:rsidRPr="00CB14E4">
        <w:t>, so</w:t>
      </w:r>
      <w:r>
        <w:t xml:space="preserve"> it was not clear which </w:t>
      </w:r>
      <w:r w:rsidRPr="00805061">
        <w:rPr>
          <w:i/>
        </w:rPr>
        <w:t>θ</w:t>
      </w:r>
      <w:r>
        <w:t xml:space="preserve"> region</w:t>
      </w:r>
      <w:r w:rsidR="00AC3A71">
        <w:t>s</w:t>
      </w:r>
      <w:r>
        <w:t xml:space="preserve"> w</w:t>
      </w:r>
      <w:r w:rsidR="00AC3A71">
        <w:t>ere</w:t>
      </w:r>
      <w:r>
        <w:t xml:space="preserve"> most affected by routing errors.  </w:t>
      </w:r>
    </w:p>
    <w:p w14:paraId="3A883A2C" w14:textId="7BD931BA" w:rsidR="00493E83" w:rsidRDefault="00493E83" w:rsidP="009C2E11">
      <w:pPr>
        <w:widowControl w:val="0"/>
        <w:spacing w:line="480" w:lineRule="auto"/>
        <w:ind w:firstLine="360"/>
      </w:pPr>
      <w:r>
        <w:t>A study by Han (2020</w:t>
      </w:r>
      <w:r w:rsidR="003612C0">
        <w:t>,</w:t>
      </w:r>
      <w:r w:rsidR="00A82818">
        <w:t xml:space="preserve"> and this volume chapter </w:t>
      </w:r>
      <w:r w:rsidR="009455D6">
        <w:t>7</w:t>
      </w:r>
      <w:r w:rsidR="00A82818">
        <w:t>) examined suboptimal rou</w:t>
      </w:r>
      <w:r w:rsidR="00EF3271">
        <w:t xml:space="preserve">ting (i.e., routing </w:t>
      </w:r>
      <w:r w:rsidR="00EF3271">
        <w:lastRenderedPageBreak/>
        <w:t xml:space="preserve">errors evaluated at the MST panel level) in the context of </w:t>
      </w:r>
      <w:r w:rsidR="00CF3959">
        <w:t xml:space="preserve">intersectional routing.  In this approach, </w:t>
      </w:r>
      <w:r w:rsidR="00B23BAE">
        <w:t>prior information on an examinee from other sour</w:t>
      </w:r>
      <w:r w:rsidR="00855F51">
        <w:t>c</w:t>
      </w:r>
      <w:r w:rsidR="00B23BAE">
        <w:t>es (e</w:t>
      </w:r>
      <w:r w:rsidR="00855F51">
        <w:t>.</w:t>
      </w:r>
      <w:r w:rsidR="00B23BAE">
        <w:t>g</w:t>
      </w:r>
      <w:r w:rsidR="00855F51">
        <w:t>.,</w:t>
      </w:r>
      <w:r w:rsidR="00B23BAE">
        <w:t xml:space="preserve"> tests </w:t>
      </w:r>
      <w:r w:rsidR="00780662">
        <w:t>that an examinee ha</w:t>
      </w:r>
      <w:r w:rsidR="00855F51">
        <w:t>d</w:t>
      </w:r>
      <w:r w:rsidR="00780662">
        <w:t xml:space="preserve"> previous</w:t>
      </w:r>
      <w:r w:rsidR="00B118CC">
        <w:t>l</w:t>
      </w:r>
      <w:r w:rsidR="00780662">
        <w:t xml:space="preserve">y taken) is used to </w:t>
      </w:r>
      <w:r w:rsidR="00B118CC">
        <w:t xml:space="preserve">select </w:t>
      </w:r>
      <w:r w:rsidR="009F0BE3">
        <w:t>one of two or more initial routing tests</w:t>
      </w:r>
      <w:r w:rsidR="005526B7">
        <w:t>, and the score from the selected routing test i</w:t>
      </w:r>
      <w:r w:rsidR="000F2264">
        <w:t>s</w:t>
      </w:r>
      <w:r w:rsidR="005526B7">
        <w:t xml:space="preserve"> then used for subsequent routing within the MST.</w:t>
      </w:r>
      <w:r w:rsidR="0063419E">
        <w:t xml:space="preserve">  Han evaluated the procedure </w:t>
      </w:r>
      <w:r w:rsidR="000F2264">
        <w:t>with short test</w:t>
      </w:r>
      <w:r w:rsidR="002935CA">
        <w:t>s</w:t>
      </w:r>
      <w:r w:rsidR="000F2264">
        <w:t xml:space="preserve"> (</w:t>
      </w:r>
      <w:r w:rsidR="00A34723">
        <w:t xml:space="preserve">seven items per stage) </w:t>
      </w:r>
      <w:r w:rsidR="0063419E">
        <w:t xml:space="preserve">within simulation studies that varied the validity of the prior information and then </w:t>
      </w:r>
      <w:r w:rsidR="00482681">
        <w:t xml:space="preserve">evaluated the results in terms of the percentage of </w:t>
      </w:r>
      <w:r w:rsidR="00B65EC4">
        <w:t>subopti</w:t>
      </w:r>
      <w:r w:rsidR="00A34723">
        <w:t>m</w:t>
      </w:r>
      <w:r w:rsidR="00B65EC4">
        <w:t xml:space="preserve">al paths through the MST, with routing errors within the MST responsible for </w:t>
      </w:r>
      <w:r w:rsidR="00423DBC">
        <w:t xml:space="preserve">suboptimal paths.  Results showed that </w:t>
      </w:r>
      <w:r w:rsidR="00A34723">
        <w:t xml:space="preserve">the </w:t>
      </w:r>
      <w:r w:rsidR="00423DBC">
        <w:t>pe</w:t>
      </w:r>
      <w:r w:rsidR="00A34723">
        <w:t>r</w:t>
      </w:r>
      <w:r w:rsidR="00423DBC">
        <w:t>c</w:t>
      </w:r>
      <w:r w:rsidR="00A34723">
        <w:t>e</w:t>
      </w:r>
      <w:r w:rsidR="00423DBC">
        <w:t>nt</w:t>
      </w:r>
      <w:r w:rsidR="00945D4A">
        <w:t>a</w:t>
      </w:r>
      <w:r w:rsidR="00423DBC">
        <w:t>g</w:t>
      </w:r>
      <w:r w:rsidR="00945D4A">
        <w:t>e</w:t>
      </w:r>
      <w:r w:rsidR="00423DBC">
        <w:t xml:space="preserve"> of suboptimal paths varied from </w:t>
      </w:r>
      <w:r w:rsidR="00E31D21">
        <w:t>about 35% to 15%</w:t>
      </w:r>
      <w:r w:rsidR="005B0E90">
        <w:t xml:space="preserve">, with the percentage decreasing </w:t>
      </w:r>
      <w:r w:rsidR="00C62F09">
        <w:t xml:space="preserve">as the validity of the prior information increased. However, even with </w:t>
      </w:r>
      <w:r w:rsidR="00C1593E">
        <w:t>perfect init</w:t>
      </w:r>
      <w:r w:rsidR="00945D4A">
        <w:t>i</w:t>
      </w:r>
      <w:r w:rsidR="00C1593E">
        <w:t xml:space="preserve">al routing to the first MST stage, </w:t>
      </w:r>
      <w:r w:rsidR="00C9024E">
        <w:t>there were 5% to 15% suboptimal paths</w:t>
      </w:r>
      <w:r w:rsidR="003D7E2C">
        <w:t xml:space="preserve">, which reflect </w:t>
      </w:r>
      <w:r w:rsidR="00044AF4">
        <w:t>routing errors within the MST inde</w:t>
      </w:r>
      <w:r w:rsidR="00945D4A">
        <w:t>p</w:t>
      </w:r>
      <w:r w:rsidR="00044AF4">
        <w:t>endent of the vali</w:t>
      </w:r>
      <w:r w:rsidR="00945D4A">
        <w:t>d</w:t>
      </w:r>
      <w:r w:rsidR="00044AF4">
        <w:t xml:space="preserve">ity of </w:t>
      </w:r>
      <w:r w:rsidR="00B114FF">
        <w:t xml:space="preserve">the </w:t>
      </w:r>
      <w:r w:rsidR="00044AF4">
        <w:t>prior information.</w:t>
      </w:r>
      <w:r w:rsidR="002718AC">
        <w:t xml:space="preserve">  A</w:t>
      </w:r>
      <w:r w:rsidR="00945D4A">
        <w:t xml:space="preserve"> </w:t>
      </w:r>
      <w:r w:rsidR="007C1771">
        <w:t>real</w:t>
      </w:r>
      <w:r w:rsidR="00FA2ABE">
        <w:t>-</w:t>
      </w:r>
      <w:r w:rsidR="007C1771">
        <w:t xml:space="preserve">data study reported suboptimal routing for from 15% to 20% of examinees using the </w:t>
      </w:r>
      <w:r w:rsidR="00794D0D">
        <w:t>inters</w:t>
      </w:r>
      <w:r w:rsidR="0063684F">
        <w:t>e</w:t>
      </w:r>
      <w:r w:rsidR="00794D0D">
        <w:t>ctional ro</w:t>
      </w:r>
      <w:r w:rsidR="001306AB">
        <w:t>u</w:t>
      </w:r>
      <w:r w:rsidR="00794D0D">
        <w:t>ting procedure.</w:t>
      </w:r>
    </w:p>
    <w:p w14:paraId="01321843" w14:textId="6A148F6B" w:rsidR="00520C6E" w:rsidRDefault="00520C6E" w:rsidP="009C2E11">
      <w:pPr>
        <w:widowControl w:val="0"/>
        <w:spacing w:line="480" w:lineRule="auto"/>
        <w:ind w:firstLine="360"/>
      </w:pPr>
      <w:r>
        <w:t>Finally, based on live testing with two-stage tests used in an NAEP study (</w:t>
      </w:r>
      <w:proofErr w:type="spellStart"/>
      <w:r w:rsidRPr="00805079">
        <w:t>Oranje</w:t>
      </w:r>
      <w:proofErr w:type="spellEnd"/>
      <w:r w:rsidRPr="00805079">
        <w:t xml:space="preserve">, </w:t>
      </w:r>
      <w:proofErr w:type="spellStart"/>
      <w:r w:rsidR="006F485B">
        <w:t>Mazzeo</w:t>
      </w:r>
      <w:proofErr w:type="spellEnd"/>
      <w:r w:rsidR="006F485B">
        <w:t xml:space="preserve">, </w:t>
      </w:r>
      <w:r w:rsidR="00F053EF">
        <w:t xml:space="preserve">Xu, &amp; Kulick, </w:t>
      </w:r>
      <w:r w:rsidRPr="00805079">
        <w:t>2014</w:t>
      </w:r>
      <w:r>
        <w:t xml:space="preserve">), the actual routing from the first-stage test </w:t>
      </w:r>
      <w:r w:rsidR="004A6CAF">
        <w:t xml:space="preserve">was compared </w:t>
      </w:r>
      <w:r>
        <w:t xml:space="preserve">with the routing that would have occurred based on the examinee’s </w:t>
      </w:r>
      <w:r w:rsidRPr="00B44088">
        <w:rPr>
          <w:i/>
          <w:lang w:eastAsia="zh-TW"/>
        </w:rPr>
        <w:t>θ</w:t>
      </w:r>
      <w:r>
        <w:t xml:space="preserve"> estimates from all items administered</w:t>
      </w:r>
      <w:r w:rsidR="00562ED9">
        <w:t>.</w:t>
      </w:r>
      <w:r>
        <w:t xml:space="preserve"> They concluded that “The routing was quite accurate” because 85.9% of the routing decisions would have been the same</w:t>
      </w:r>
      <w:r w:rsidR="0002608D">
        <w:t>,</w:t>
      </w:r>
      <w:r>
        <w:t xml:space="preserve"> and when corrected for “measurement error” the agreement reduced to 81.5%, or a misrouting rate (aggregated across </w:t>
      </w:r>
      <w:r w:rsidRPr="00B44088">
        <w:rPr>
          <w:i/>
          <w:lang w:eastAsia="zh-TW"/>
        </w:rPr>
        <w:t>θ</w:t>
      </w:r>
      <w:r>
        <w:t xml:space="preserve"> levels) of about 20%.  It is clear from the extremely limited amount of research available </w:t>
      </w:r>
      <w:r w:rsidR="00BC4B4D">
        <w:t xml:space="preserve">on misrouting in MSTs </w:t>
      </w:r>
      <w:r>
        <w:t>that current imple</w:t>
      </w:r>
      <w:r w:rsidR="00BC4B4D">
        <w:t>men</w:t>
      </w:r>
      <w:r>
        <w:t>ta</w:t>
      </w:r>
      <w:r w:rsidR="00BC4B4D">
        <w:t>t</w:t>
      </w:r>
      <w:r>
        <w:t>ions of MS</w:t>
      </w:r>
      <w:r w:rsidR="00BC4B4D">
        <w:t>T</w:t>
      </w:r>
      <w:r>
        <w:t>s have not carefully considered the impact of routing errors on the measurements they obtain from MSTs</w:t>
      </w:r>
      <w:r w:rsidR="00C44014">
        <w:t>.</w:t>
      </w:r>
    </w:p>
    <w:p w14:paraId="26F94099" w14:textId="77777777" w:rsidR="003146DE" w:rsidRDefault="003146DE" w:rsidP="006D44DF">
      <w:pPr>
        <w:widowControl w:val="0"/>
        <w:ind w:firstLine="360"/>
        <w:rPr>
          <w:lang w:eastAsia="zh-TW"/>
        </w:rPr>
      </w:pPr>
    </w:p>
    <w:p w14:paraId="4CF33B46" w14:textId="4E177A42" w:rsidR="00974B8D" w:rsidRPr="001E05E5" w:rsidRDefault="00974B8D" w:rsidP="00974B8D">
      <w:pPr>
        <w:pStyle w:val="Heading2"/>
        <w:rPr>
          <w:lang w:eastAsia="zh-TW"/>
        </w:rPr>
      </w:pPr>
      <w:r>
        <w:lastRenderedPageBreak/>
        <w:t xml:space="preserve">Purpose </w:t>
      </w:r>
    </w:p>
    <w:p w14:paraId="2A35C226" w14:textId="2348DB0C" w:rsidR="00974B8D" w:rsidRDefault="00974B8D" w:rsidP="009C2E11">
      <w:pPr>
        <w:widowControl w:val="0"/>
        <w:spacing w:line="480" w:lineRule="auto"/>
        <w:ind w:firstLine="360"/>
      </w:pPr>
      <w:r>
        <w:t xml:space="preserve">The primary objective of this study was to examine, in simulation, how routing errors (i.e., misrouting) affect MST performance, as evaluated by the bias, root mean square error, and standard errors of the </w:t>
      </w:r>
      <w:r w:rsidRPr="00453806">
        <w:rPr>
          <w:i/>
          <w:iCs/>
        </w:rPr>
        <w:t>θ</w:t>
      </w:r>
      <w:r>
        <w:t xml:space="preserve"> estimates.  In addition, typical MST design factors were varied to determine how the measurement performance of MSTs of different types was affected in the presence of routing errors. </w:t>
      </w:r>
    </w:p>
    <w:p w14:paraId="6B65FDD9" w14:textId="77777777" w:rsidR="00974B8D" w:rsidRDefault="00974B8D" w:rsidP="00974B8D">
      <w:pPr>
        <w:pStyle w:val="Heading1"/>
        <w:keepNext w:val="0"/>
        <w:keepLines w:val="0"/>
        <w:widowControl w:val="0"/>
      </w:pPr>
      <w:r>
        <w:t>Method</w:t>
      </w:r>
    </w:p>
    <w:p w14:paraId="42C86A10" w14:textId="77777777" w:rsidR="00974B8D" w:rsidRDefault="00974B8D" w:rsidP="00974B8D">
      <w:pPr>
        <w:pStyle w:val="Heading2"/>
        <w:keepNext w:val="0"/>
        <w:keepLines w:val="0"/>
        <w:widowControl w:val="0"/>
      </w:pPr>
      <w:bookmarkStart w:id="2" w:name="test-administration"/>
      <w:bookmarkEnd w:id="2"/>
      <w:r>
        <w:t>Overview</w:t>
      </w:r>
    </w:p>
    <w:p w14:paraId="1D99C7CC" w14:textId="5655B071" w:rsidR="00974B8D" w:rsidRDefault="00974B8D" w:rsidP="009C2E11">
      <w:pPr>
        <w:widowControl w:val="0"/>
        <w:spacing w:line="480" w:lineRule="auto"/>
        <w:ind w:firstLine="360"/>
      </w:pPr>
      <w:r>
        <w:t>Four MST design factors (test structure, item allocation, assembly priority</w:t>
      </w:r>
      <w:r w:rsidR="00FA2ABE">
        <w:t>,</w:t>
      </w:r>
      <w:r>
        <w:t xml:space="preserve"> and routing strategy) were manipulated. All MST designs were assembled from a “master” item bank. The items </w:t>
      </w:r>
      <w:r>
        <w:rPr>
          <w:rFonts w:hint="eastAsia"/>
          <w:lang w:eastAsia="zh-TW"/>
        </w:rPr>
        <w:t xml:space="preserve">that were </w:t>
      </w:r>
      <w:proofErr w:type="gramStart"/>
      <w:r>
        <w:rPr>
          <w:rFonts w:hint="eastAsia"/>
          <w:lang w:eastAsia="zh-TW"/>
        </w:rPr>
        <w:t xml:space="preserve">actually </w:t>
      </w:r>
      <w:r>
        <w:t>selected</w:t>
      </w:r>
      <w:proofErr w:type="gramEnd"/>
      <w:r>
        <w:t xml:space="preserve"> for an MST will be referred to as an </w:t>
      </w:r>
      <w:r w:rsidRPr="00946F11">
        <w:rPr>
          <w:i/>
        </w:rPr>
        <w:t xml:space="preserve">operational </w:t>
      </w:r>
      <w:r>
        <w:rPr>
          <w:i/>
        </w:rPr>
        <w:t>pool</w:t>
      </w:r>
      <w:r>
        <w:t xml:space="preserve">. This study used Monte Carlo simulation methods. For each </w:t>
      </w:r>
      <w:proofErr w:type="spellStart"/>
      <w:r>
        <w:t>simulee</w:t>
      </w:r>
      <w:proofErr w:type="spellEnd"/>
      <w:r>
        <w:t xml:space="preserve"> in each condition, responses were simulated for all items in the operational pool, then MSTs were applied to estimate </w:t>
      </w:r>
      <w:r w:rsidRPr="00946F11">
        <w:rPr>
          <w:i/>
        </w:rPr>
        <w:t>θ</w:t>
      </w:r>
      <w:r>
        <w:t xml:space="preserve">. </w:t>
      </w:r>
    </w:p>
    <w:p w14:paraId="2F92AABD" w14:textId="77777777" w:rsidR="00974B8D" w:rsidRDefault="00974B8D" w:rsidP="00974B8D">
      <w:pPr>
        <w:pStyle w:val="Heading2"/>
        <w:keepNext w:val="0"/>
        <w:keepLines w:val="0"/>
        <w:widowControl w:val="0"/>
      </w:pPr>
      <w:proofErr w:type="spellStart"/>
      <w:r>
        <w:t>Simulee</w:t>
      </w:r>
      <w:proofErr w:type="spellEnd"/>
      <w:r>
        <w:t xml:space="preserve"> Population</w:t>
      </w:r>
    </w:p>
    <w:p w14:paraId="28ACCF08" w14:textId="305ED344" w:rsidR="00974B8D" w:rsidRDefault="00974B8D" w:rsidP="00974B8D">
      <w:pPr>
        <w:pStyle w:val="FirstParagraph"/>
        <w:widowControl w:val="0"/>
        <w:spacing w:before="0" w:after="0"/>
        <w:ind w:firstLine="360"/>
      </w:pPr>
      <w:r>
        <w:t xml:space="preserve">A total of 6,500 </w:t>
      </w:r>
      <w:proofErr w:type="spellStart"/>
      <w:r>
        <w:t>simulees</w:t>
      </w:r>
      <w:proofErr w:type="spellEnd"/>
      <w:r>
        <w:t xml:space="preserve"> were generated with 500 </w:t>
      </w:r>
      <w:proofErr w:type="spellStart"/>
      <w:r>
        <w:t>simulees</w:t>
      </w:r>
      <w:proofErr w:type="spellEnd"/>
      <w:r>
        <w:t xml:space="preserve"> each at </w:t>
      </w:r>
      <w:r w:rsidRPr="00946F11">
        <w:rPr>
          <w:i/>
        </w:rPr>
        <w:t>θ</w:t>
      </w:r>
      <w:r>
        <w:t xml:space="preserve"> level</w:t>
      </w:r>
      <w:r w:rsidR="00FA2ABE">
        <w:t>s</w:t>
      </w:r>
      <w:r>
        <w:t xml:space="preserve"> ranging from </w:t>
      </w:r>
      <m:oMath>
        <m:r>
          <m:rPr>
            <m:nor/>
          </m:rPr>
          <w:rPr>
            <w:rFonts w:eastAsia="Calibri" w:cstheme="minorHAnsi"/>
          </w:rPr>
          <w:sym w:font="Symbol" w:char="F02D"/>
        </m:r>
      </m:oMath>
      <w:r>
        <w:t xml:space="preserve">3 to 3 in increments of 0.5. A uniform distribution was used so that the precision of </w:t>
      </w:r>
      <w:r w:rsidRPr="00946F11">
        <w:rPr>
          <w:i/>
        </w:rPr>
        <w:t>θ</w:t>
      </w:r>
      <w:r>
        <w:t xml:space="preserve"> </w:t>
      </w:r>
      <w:proofErr w:type="gramStart"/>
      <w:r>
        <w:t>estimates</w:t>
      </w:r>
      <w:proofErr w:type="gramEnd"/>
      <w:r>
        <w:t xml:space="preserve"> and other dependent variables could be evaluated across the entire </w:t>
      </w:r>
      <w:r w:rsidRPr="00CB5E7A">
        <w:rPr>
          <w:i/>
        </w:rPr>
        <w:t>θ</w:t>
      </w:r>
      <w:r>
        <w:t xml:space="preserve"> range</w:t>
      </w:r>
    </w:p>
    <w:p w14:paraId="088F2C7E" w14:textId="77777777" w:rsidR="00974B8D" w:rsidRDefault="00974B8D" w:rsidP="00974B8D">
      <w:pPr>
        <w:pStyle w:val="Heading2"/>
        <w:keepNext w:val="0"/>
        <w:keepLines w:val="0"/>
        <w:widowControl w:val="0"/>
      </w:pPr>
      <w:bookmarkStart w:id="3" w:name="multistage-test"/>
      <w:bookmarkEnd w:id="3"/>
      <w:r>
        <w:t>Multistage Tests</w:t>
      </w:r>
    </w:p>
    <w:p w14:paraId="77AA954B" w14:textId="77777777" w:rsidR="00974B8D" w:rsidRDefault="00974B8D" w:rsidP="00FA2ABE">
      <w:pPr>
        <w:pStyle w:val="FirstParagraph"/>
        <w:widowControl w:val="0"/>
        <w:spacing w:before="0" w:after="0"/>
        <w:ind w:firstLine="360"/>
        <w:jc w:val="left"/>
      </w:pPr>
      <w:r>
        <w:t xml:space="preserve">The overall test length was fixed at 42 items. Since it is a common practice in implementations of MST to assemble parallel panels </w:t>
      </w:r>
      <w:r w:rsidRPr="00AD5C4A">
        <w:t>(Yan</w:t>
      </w:r>
      <w:r>
        <w:t xml:space="preserve">, von </w:t>
      </w:r>
      <w:proofErr w:type="spellStart"/>
      <w:r>
        <w:t>Davier</w:t>
      </w:r>
      <w:proofErr w:type="spellEnd"/>
      <w:r>
        <w:t>, &amp; Lewis</w:t>
      </w:r>
      <w:r w:rsidRPr="00AD5C4A">
        <w:t>, 2014)</w:t>
      </w:r>
      <w:r>
        <w:t>, the present study constructed five panels to make the simulation more realistic.</w:t>
      </w:r>
    </w:p>
    <w:p w14:paraId="662E4EF0" w14:textId="50688F26" w:rsidR="00974B8D" w:rsidRDefault="00974B8D" w:rsidP="00974B8D">
      <w:pPr>
        <w:pStyle w:val="BodyText"/>
        <w:widowControl w:val="0"/>
        <w:spacing w:after="0"/>
        <w:ind w:firstLine="360"/>
        <w:rPr>
          <w:lang w:eastAsia="en-US"/>
        </w:rPr>
      </w:pPr>
      <w:r w:rsidRPr="00F53B08">
        <w:rPr>
          <w:rStyle w:val="Heading3Char"/>
          <w:lang w:eastAsia="en-US"/>
        </w:rPr>
        <w:t>Conditions.</w:t>
      </w:r>
      <w:r>
        <w:rPr>
          <w:lang w:eastAsia="en-US"/>
        </w:rPr>
        <w:t xml:space="preserve"> </w:t>
      </w:r>
      <w:r w:rsidR="00312FBC">
        <w:rPr>
          <w:lang w:eastAsia="en-US"/>
        </w:rPr>
        <w:t>Four</w:t>
      </w:r>
      <w:r>
        <w:rPr>
          <w:lang w:eastAsia="en-US"/>
        </w:rPr>
        <w:t xml:space="preserve"> MST design factors were manipulated to test which MST design yielded the best performance. </w:t>
      </w:r>
      <w:r w:rsidRPr="00C81B5B">
        <w:rPr>
          <w:lang w:eastAsia="en-US"/>
        </w:rPr>
        <w:t xml:space="preserve">This resulted in a total of 2 </w:t>
      </w:r>
      <w:r w:rsidRPr="00C81B5B">
        <w:rPr>
          <w:lang w:eastAsia="en-US"/>
        </w:rPr>
        <w:sym w:font="Symbol" w:char="F0B4"/>
      </w:r>
      <w:r w:rsidRPr="00C81B5B">
        <w:rPr>
          <w:lang w:eastAsia="en-US"/>
        </w:rPr>
        <w:t xml:space="preserve"> 3 </w:t>
      </w:r>
      <w:r w:rsidRPr="00C81B5B">
        <w:rPr>
          <w:rFonts w:cstheme="minorHAnsi"/>
          <w:lang w:eastAsia="en-US"/>
        </w:rPr>
        <w:t xml:space="preserve">× </w:t>
      </w:r>
      <w:r w:rsidRPr="00A27785">
        <w:rPr>
          <w:lang w:eastAsia="en-US"/>
        </w:rPr>
        <w:t xml:space="preserve">4 </w:t>
      </w:r>
      <w:r w:rsidRPr="00A27785">
        <w:rPr>
          <w:rFonts w:cstheme="minorHAnsi"/>
          <w:lang w:eastAsia="en-US"/>
        </w:rPr>
        <w:t>× 3</w:t>
      </w:r>
      <w:r w:rsidRPr="00C81B5B">
        <w:rPr>
          <w:lang w:eastAsia="en-US"/>
        </w:rPr>
        <w:t xml:space="preserve"> = </w:t>
      </w:r>
      <w:r w:rsidRPr="00A27785">
        <w:rPr>
          <w:lang w:eastAsia="en-US"/>
        </w:rPr>
        <w:t>7</w:t>
      </w:r>
      <w:r w:rsidRPr="00C81B5B">
        <w:rPr>
          <w:lang w:eastAsia="en-US"/>
        </w:rPr>
        <w:t>2 MST conditions</w:t>
      </w:r>
      <w:r>
        <w:rPr>
          <w:lang w:eastAsia="en-US"/>
        </w:rPr>
        <w:t xml:space="preserve">. Table 1 shows </w:t>
      </w:r>
      <w:r>
        <w:rPr>
          <w:lang w:eastAsia="en-US"/>
        </w:rPr>
        <w:lastRenderedPageBreak/>
        <w:t>how various conditions for test structure, assembly priority</w:t>
      </w:r>
      <w:r w:rsidR="009669AD">
        <w:rPr>
          <w:lang w:eastAsia="en-US"/>
        </w:rPr>
        <w:t xml:space="preserve">, </w:t>
      </w:r>
      <w:r w:rsidR="00FA2ABE">
        <w:rPr>
          <w:lang w:eastAsia="en-US"/>
        </w:rPr>
        <w:t xml:space="preserve">and </w:t>
      </w:r>
      <w:r>
        <w:rPr>
          <w:lang w:eastAsia="en-US"/>
        </w:rPr>
        <w:t>number of items were used to construct the MSTs.</w:t>
      </w:r>
    </w:p>
    <w:p w14:paraId="57D4FCCC" w14:textId="77777777" w:rsidR="00974B8D" w:rsidRPr="006D44DF" w:rsidRDefault="00974B8D" w:rsidP="006866FC">
      <w:pPr>
        <w:pStyle w:val="BodyText"/>
        <w:widowControl w:val="0"/>
        <w:spacing w:after="0"/>
        <w:ind w:firstLine="360"/>
        <w:jc w:val="center"/>
        <w:rPr>
          <w:b/>
        </w:rPr>
      </w:pPr>
      <w:r w:rsidRPr="006D44DF">
        <w:rPr>
          <w:b/>
        </w:rPr>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
      <w:tr w:rsidR="00974B8D" w14:paraId="030F5182" w14:textId="77777777" w:rsidTr="00D0707A">
        <w:tc>
          <w:tcPr>
            <w:tcW w:w="1870" w:type="dxa"/>
            <w:tcBorders>
              <w:top w:val="single" w:sz="4" w:space="0" w:color="auto"/>
            </w:tcBorders>
          </w:tcPr>
          <w:p w14:paraId="20F311E0" w14:textId="77777777" w:rsidR="00974B8D" w:rsidRDefault="00974B8D" w:rsidP="00D0707A"/>
        </w:tc>
        <w:tc>
          <w:tcPr>
            <w:tcW w:w="2355" w:type="dxa"/>
            <w:tcBorders>
              <w:top w:val="single" w:sz="4" w:space="0" w:color="auto"/>
            </w:tcBorders>
          </w:tcPr>
          <w:p w14:paraId="28018A34" w14:textId="77777777" w:rsidR="00974B8D" w:rsidRDefault="00974B8D" w:rsidP="00D0707A"/>
        </w:tc>
        <w:tc>
          <w:tcPr>
            <w:tcW w:w="5125" w:type="dxa"/>
            <w:gridSpan w:val="3"/>
            <w:tcBorders>
              <w:top w:val="single" w:sz="4" w:space="0" w:color="auto"/>
              <w:bottom w:val="single" w:sz="4" w:space="0" w:color="auto"/>
            </w:tcBorders>
          </w:tcPr>
          <w:p w14:paraId="5E1FBFD6" w14:textId="77777777" w:rsidR="00974B8D" w:rsidRDefault="00974B8D" w:rsidP="00D0707A">
            <w:pPr>
              <w:jc w:val="center"/>
            </w:pPr>
            <w:r>
              <w:t>Number of items</w:t>
            </w:r>
          </w:p>
        </w:tc>
      </w:tr>
      <w:tr w:rsidR="00974B8D" w14:paraId="28F4E8DE"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7DB696C1" w14:textId="77777777" w:rsidR="00974B8D" w:rsidRDefault="00974B8D" w:rsidP="00D0707A">
            <w:r>
              <w:t>Test structure</w:t>
            </w:r>
          </w:p>
        </w:tc>
        <w:tc>
          <w:tcPr>
            <w:tcW w:w="2355" w:type="dxa"/>
            <w:tcBorders>
              <w:top w:val="nil"/>
              <w:left w:val="nil"/>
              <w:bottom w:val="single" w:sz="4" w:space="0" w:color="auto"/>
              <w:right w:val="nil"/>
            </w:tcBorders>
          </w:tcPr>
          <w:p w14:paraId="60C26299" w14:textId="77777777" w:rsidR="00974B8D" w:rsidRDefault="00974B8D" w:rsidP="00D0707A">
            <w:r>
              <w:t>Assembly priority</w:t>
            </w:r>
          </w:p>
        </w:tc>
        <w:tc>
          <w:tcPr>
            <w:tcW w:w="1708" w:type="dxa"/>
            <w:tcBorders>
              <w:top w:val="single" w:sz="4" w:space="0" w:color="auto"/>
              <w:left w:val="nil"/>
              <w:bottom w:val="single" w:sz="4" w:space="0" w:color="auto"/>
              <w:right w:val="nil"/>
            </w:tcBorders>
          </w:tcPr>
          <w:p w14:paraId="1C4D7B59" w14:textId="77777777" w:rsidR="00974B8D" w:rsidRDefault="00974B8D" w:rsidP="00D0707A">
            <w:pPr>
              <w:jc w:val="center"/>
            </w:pPr>
            <w:r>
              <w:t>Stage 1</w:t>
            </w:r>
          </w:p>
        </w:tc>
        <w:tc>
          <w:tcPr>
            <w:tcW w:w="1708" w:type="dxa"/>
            <w:tcBorders>
              <w:top w:val="single" w:sz="4" w:space="0" w:color="auto"/>
              <w:left w:val="nil"/>
              <w:bottom w:val="single" w:sz="4" w:space="0" w:color="auto"/>
              <w:right w:val="nil"/>
            </w:tcBorders>
          </w:tcPr>
          <w:p w14:paraId="6381D128" w14:textId="77777777" w:rsidR="00974B8D" w:rsidRDefault="00974B8D" w:rsidP="00D0707A">
            <w:pPr>
              <w:jc w:val="center"/>
            </w:pPr>
            <w:r>
              <w:t>Stage 2</w:t>
            </w:r>
          </w:p>
        </w:tc>
        <w:tc>
          <w:tcPr>
            <w:tcW w:w="1709" w:type="dxa"/>
            <w:tcBorders>
              <w:top w:val="single" w:sz="4" w:space="0" w:color="auto"/>
              <w:left w:val="nil"/>
              <w:bottom w:val="single" w:sz="4" w:space="0" w:color="auto"/>
              <w:right w:val="nil"/>
            </w:tcBorders>
          </w:tcPr>
          <w:p w14:paraId="0641E4D8" w14:textId="77777777" w:rsidR="00974B8D" w:rsidRDefault="00974B8D" w:rsidP="00D0707A">
            <w:pPr>
              <w:jc w:val="center"/>
            </w:pPr>
            <w:r>
              <w:t>Stage 3</w:t>
            </w:r>
          </w:p>
        </w:tc>
      </w:tr>
      <w:tr w:rsidR="00974B8D" w14:paraId="357562E8"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5696618B" w14:textId="77777777" w:rsidR="00974B8D" w:rsidRDefault="00974B8D" w:rsidP="00D0707A">
            <w:r>
              <w:t>1-3-3</w:t>
            </w:r>
          </w:p>
        </w:tc>
        <w:tc>
          <w:tcPr>
            <w:tcW w:w="2355" w:type="dxa"/>
            <w:tcBorders>
              <w:top w:val="single" w:sz="4" w:space="0" w:color="auto"/>
              <w:left w:val="nil"/>
              <w:bottom w:val="nil"/>
              <w:right w:val="nil"/>
            </w:tcBorders>
          </w:tcPr>
          <w:p w14:paraId="6228E39E" w14:textId="77777777" w:rsidR="00974B8D" w:rsidRDefault="00974B8D" w:rsidP="00D0707A">
            <w:r>
              <w:t>Forward</w:t>
            </w:r>
          </w:p>
        </w:tc>
        <w:tc>
          <w:tcPr>
            <w:tcW w:w="1708" w:type="dxa"/>
            <w:tcBorders>
              <w:top w:val="single" w:sz="4" w:space="0" w:color="auto"/>
              <w:left w:val="nil"/>
              <w:bottom w:val="nil"/>
              <w:right w:val="nil"/>
            </w:tcBorders>
          </w:tcPr>
          <w:p w14:paraId="55B1013C" w14:textId="77777777" w:rsidR="00974B8D" w:rsidRDefault="00974B8D" w:rsidP="00D0707A">
            <w:pPr>
              <w:jc w:val="center"/>
            </w:pPr>
            <w:r>
              <w:t>7</w:t>
            </w:r>
          </w:p>
        </w:tc>
        <w:tc>
          <w:tcPr>
            <w:tcW w:w="1708" w:type="dxa"/>
            <w:tcBorders>
              <w:top w:val="single" w:sz="4" w:space="0" w:color="auto"/>
              <w:left w:val="nil"/>
              <w:bottom w:val="nil"/>
              <w:right w:val="nil"/>
            </w:tcBorders>
          </w:tcPr>
          <w:p w14:paraId="028936AA" w14:textId="77777777" w:rsidR="00974B8D" w:rsidRDefault="00974B8D" w:rsidP="00D0707A">
            <w:pPr>
              <w:jc w:val="center"/>
            </w:pPr>
            <w:r>
              <w:t>14</w:t>
            </w:r>
          </w:p>
        </w:tc>
        <w:tc>
          <w:tcPr>
            <w:tcW w:w="1709" w:type="dxa"/>
            <w:tcBorders>
              <w:top w:val="single" w:sz="4" w:space="0" w:color="auto"/>
              <w:left w:val="nil"/>
              <w:bottom w:val="nil"/>
              <w:right w:val="nil"/>
            </w:tcBorders>
          </w:tcPr>
          <w:p w14:paraId="6502BF65" w14:textId="77777777" w:rsidR="00974B8D" w:rsidRDefault="00974B8D" w:rsidP="00D0707A">
            <w:pPr>
              <w:jc w:val="center"/>
            </w:pPr>
            <w:r>
              <w:t>21</w:t>
            </w:r>
          </w:p>
        </w:tc>
      </w:tr>
      <w:tr w:rsidR="00974B8D" w14:paraId="3C242FF5"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73602742" w14:textId="77777777" w:rsidR="00974B8D" w:rsidRDefault="00974B8D" w:rsidP="00D0707A"/>
        </w:tc>
        <w:tc>
          <w:tcPr>
            <w:tcW w:w="2355" w:type="dxa"/>
            <w:tcBorders>
              <w:top w:val="nil"/>
              <w:left w:val="nil"/>
              <w:bottom w:val="nil"/>
              <w:right w:val="nil"/>
            </w:tcBorders>
          </w:tcPr>
          <w:p w14:paraId="4ACF0C08" w14:textId="77777777" w:rsidR="00974B8D" w:rsidRDefault="00974B8D" w:rsidP="00D0707A"/>
        </w:tc>
        <w:tc>
          <w:tcPr>
            <w:tcW w:w="1708" w:type="dxa"/>
            <w:tcBorders>
              <w:top w:val="nil"/>
              <w:left w:val="nil"/>
              <w:bottom w:val="nil"/>
              <w:right w:val="nil"/>
            </w:tcBorders>
          </w:tcPr>
          <w:p w14:paraId="040D6EE5" w14:textId="77777777" w:rsidR="00974B8D" w:rsidRDefault="00974B8D" w:rsidP="00D0707A">
            <w:pPr>
              <w:jc w:val="center"/>
            </w:pPr>
            <w:r>
              <w:t>14</w:t>
            </w:r>
          </w:p>
        </w:tc>
        <w:tc>
          <w:tcPr>
            <w:tcW w:w="1708" w:type="dxa"/>
            <w:tcBorders>
              <w:top w:val="nil"/>
              <w:left w:val="nil"/>
              <w:bottom w:val="nil"/>
              <w:right w:val="nil"/>
            </w:tcBorders>
          </w:tcPr>
          <w:p w14:paraId="1263EE75" w14:textId="77777777" w:rsidR="00974B8D" w:rsidRDefault="00974B8D" w:rsidP="00D0707A">
            <w:pPr>
              <w:jc w:val="center"/>
            </w:pPr>
            <w:r>
              <w:t>14</w:t>
            </w:r>
          </w:p>
        </w:tc>
        <w:tc>
          <w:tcPr>
            <w:tcW w:w="1709" w:type="dxa"/>
            <w:tcBorders>
              <w:top w:val="nil"/>
              <w:left w:val="nil"/>
              <w:bottom w:val="nil"/>
              <w:right w:val="nil"/>
            </w:tcBorders>
          </w:tcPr>
          <w:p w14:paraId="1EBFB8E0" w14:textId="77777777" w:rsidR="00974B8D" w:rsidRDefault="00974B8D" w:rsidP="00D0707A">
            <w:pPr>
              <w:jc w:val="center"/>
            </w:pPr>
            <w:r>
              <w:t>14</w:t>
            </w:r>
          </w:p>
        </w:tc>
      </w:tr>
      <w:tr w:rsidR="00974B8D" w14:paraId="31B877ED" w14:textId="77777777" w:rsidTr="00D0707A">
        <w:tc>
          <w:tcPr>
            <w:tcW w:w="1870" w:type="dxa"/>
          </w:tcPr>
          <w:p w14:paraId="5350A7E3" w14:textId="77777777" w:rsidR="00974B8D" w:rsidRDefault="00974B8D" w:rsidP="00D0707A"/>
        </w:tc>
        <w:tc>
          <w:tcPr>
            <w:tcW w:w="2355" w:type="dxa"/>
          </w:tcPr>
          <w:p w14:paraId="5845A028" w14:textId="77777777" w:rsidR="00974B8D" w:rsidRDefault="00974B8D" w:rsidP="00D0707A"/>
        </w:tc>
        <w:tc>
          <w:tcPr>
            <w:tcW w:w="1708" w:type="dxa"/>
          </w:tcPr>
          <w:p w14:paraId="021DFF91" w14:textId="77777777" w:rsidR="00974B8D" w:rsidRDefault="00974B8D" w:rsidP="00D0707A">
            <w:pPr>
              <w:jc w:val="center"/>
            </w:pPr>
            <w:r>
              <w:t>21</w:t>
            </w:r>
          </w:p>
        </w:tc>
        <w:tc>
          <w:tcPr>
            <w:tcW w:w="1708" w:type="dxa"/>
          </w:tcPr>
          <w:p w14:paraId="53E219C4" w14:textId="77777777" w:rsidR="00974B8D" w:rsidRDefault="00974B8D" w:rsidP="00D0707A">
            <w:pPr>
              <w:jc w:val="center"/>
            </w:pPr>
            <w:r>
              <w:t>14</w:t>
            </w:r>
          </w:p>
        </w:tc>
        <w:tc>
          <w:tcPr>
            <w:tcW w:w="1709" w:type="dxa"/>
          </w:tcPr>
          <w:p w14:paraId="240367F9" w14:textId="77777777" w:rsidR="00974B8D" w:rsidRDefault="00974B8D" w:rsidP="00D0707A">
            <w:pPr>
              <w:jc w:val="center"/>
            </w:pPr>
            <w:r>
              <w:t>7</w:t>
            </w:r>
          </w:p>
        </w:tc>
      </w:tr>
      <w:tr w:rsidR="00974B8D" w14:paraId="28DD201F" w14:textId="77777777" w:rsidTr="00D0707A">
        <w:tc>
          <w:tcPr>
            <w:tcW w:w="1870" w:type="dxa"/>
          </w:tcPr>
          <w:p w14:paraId="0CDD88FB" w14:textId="77777777" w:rsidR="00974B8D" w:rsidRDefault="00974B8D" w:rsidP="00D0707A"/>
        </w:tc>
        <w:tc>
          <w:tcPr>
            <w:tcW w:w="2355" w:type="dxa"/>
          </w:tcPr>
          <w:p w14:paraId="29DCBC68" w14:textId="77777777" w:rsidR="00974B8D" w:rsidRDefault="00974B8D" w:rsidP="00D0707A">
            <w:r>
              <w:t>Backward</w:t>
            </w:r>
          </w:p>
        </w:tc>
        <w:tc>
          <w:tcPr>
            <w:tcW w:w="1708" w:type="dxa"/>
          </w:tcPr>
          <w:p w14:paraId="1434B69A" w14:textId="77777777" w:rsidR="00974B8D" w:rsidRDefault="00974B8D" w:rsidP="00D0707A">
            <w:pPr>
              <w:jc w:val="center"/>
            </w:pPr>
            <w:r>
              <w:t>7</w:t>
            </w:r>
          </w:p>
        </w:tc>
        <w:tc>
          <w:tcPr>
            <w:tcW w:w="1708" w:type="dxa"/>
          </w:tcPr>
          <w:p w14:paraId="454DFD19" w14:textId="77777777" w:rsidR="00974B8D" w:rsidRDefault="00974B8D" w:rsidP="00D0707A">
            <w:pPr>
              <w:jc w:val="center"/>
            </w:pPr>
            <w:r>
              <w:t>14</w:t>
            </w:r>
          </w:p>
        </w:tc>
        <w:tc>
          <w:tcPr>
            <w:tcW w:w="1709" w:type="dxa"/>
          </w:tcPr>
          <w:p w14:paraId="5BF3890A" w14:textId="77777777" w:rsidR="00974B8D" w:rsidRDefault="00974B8D" w:rsidP="00D0707A">
            <w:pPr>
              <w:jc w:val="center"/>
            </w:pPr>
            <w:r>
              <w:t>21</w:t>
            </w:r>
          </w:p>
        </w:tc>
      </w:tr>
      <w:tr w:rsidR="00974B8D" w14:paraId="26D5B555" w14:textId="77777777" w:rsidTr="00D0707A">
        <w:tc>
          <w:tcPr>
            <w:tcW w:w="1870" w:type="dxa"/>
          </w:tcPr>
          <w:p w14:paraId="462616C9" w14:textId="77777777" w:rsidR="00974B8D" w:rsidRDefault="00974B8D" w:rsidP="00D0707A"/>
        </w:tc>
        <w:tc>
          <w:tcPr>
            <w:tcW w:w="2355" w:type="dxa"/>
          </w:tcPr>
          <w:p w14:paraId="3E44E879" w14:textId="77777777" w:rsidR="00974B8D" w:rsidRDefault="00974B8D" w:rsidP="00D0707A"/>
        </w:tc>
        <w:tc>
          <w:tcPr>
            <w:tcW w:w="1708" w:type="dxa"/>
          </w:tcPr>
          <w:p w14:paraId="7497406C" w14:textId="77777777" w:rsidR="00974B8D" w:rsidRDefault="00974B8D" w:rsidP="00D0707A">
            <w:pPr>
              <w:jc w:val="center"/>
            </w:pPr>
            <w:r>
              <w:t>14</w:t>
            </w:r>
          </w:p>
        </w:tc>
        <w:tc>
          <w:tcPr>
            <w:tcW w:w="1708" w:type="dxa"/>
          </w:tcPr>
          <w:p w14:paraId="698F6099" w14:textId="77777777" w:rsidR="00974B8D" w:rsidRDefault="00974B8D" w:rsidP="00D0707A">
            <w:pPr>
              <w:jc w:val="center"/>
            </w:pPr>
            <w:r>
              <w:t>14</w:t>
            </w:r>
          </w:p>
        </w:tc>
        <w:tc>
          <w:tcPr>
            <w:tcW w:w="1709" w:type="dxa"/>
          </w:tcPr>
          <w:p w14:paraId="3C79C70B" w14:textId="77777777" w:rsidR="00974B8D" w:rsidRDefault="00974B8D" w:rsidP="00D0707A">
            <w:pPr>
              <w:jc w:val="center"/>
            </w:pPr>
            <w:r>
              <w:t>14</w:t>
            </w:r>
          </w:p>
        </w:tc>
      </w:tr>
      <w:tr w:rsidR="00974B8D" w14:paraId="186C4AD1" w14:textId="77777777" w:rsidTr="00D0707A">
        <w:tc>
          <w:tcPr>
            <w:tcW w:w="1870" w:type="dxa"/>
          </w:tcPr>
          <w:p w14:paraId="6F9A4A87" w14:textId="77777777" w:rsidR="00974B8D" w:rsidRDefault="00974B8D" w:rsidP="00D0707A"/>
        </w:tc>
        <w:tc>
          <w:tcPr>
            <w:tcW w:w="2355" w:type="dxa"/>
          </w:tcPr>
          <w:p w14:paraId="0D2A1648" w14:textId="77777777" w:rsidR="00974B8D" w:rsidRDefault="00974B8D" w:rsidP="00D0707A"/>
        </w:tc>
        <w:tc>
          <w:tcPr>
            <w:tcW w:w="1708" w:type="dxa"/>
          </w:tcPr>
          <w:p w14:paraId="22A57797" w14:textId="77777777" w:rsidR="00974B8D" w:rsidRDefault="00974B8D" w:rsidP="00D0707A">
            <w:pPr>
              <w:jc w:val="center"/>
            </w:pPr>
            <w:r>
              <w:t>21</w:t>
            </w:r>
          </w:p>
        </w:tc>
        <w:tc>
          <w:tcPr>
            <w:tcW w:w="1708" w:type="dxa"/>
          </w:tcPr>
          <w:p w14:paraId="40E98E82" w14:textId="77777777" w:rsidR="00974B8D" w:rsidRDefault="00974B8D" w:rsidP="00D0707A">
            <w:pPr>
              <w:jc w:val="center"/>
            </w:pPr>
            <w:r>
              <w:t>14</w:t>
            </w:r>
          </w:p>
        </w:tc>
        <w:tc>
          <w:tcPr>
            <w:tcW w:w="1709" w:type="dxa"/>
          </w:tcPr>
          <w:p w14:paraId="5B0CE2F9" w14:textId="77777777" w:rsidR="00974B8D" w:rsidRDefault="00974B8D" w:rsidP="00D0707A">
            <w:pPr>
              <w:jc w:val="center"/>
            </w:pPr>
            <w:r>
              <w:t>7</w:t>
            </w:r>
          </w:p>
        </w:tc>
      </w:tr>
      <w:tr w:rsidR="00974B8D" w14:paraId="656CC11A" w14:textId="77777777" w:rsidTr="00D0707A">
        <w:tc>
          <w:tcPr>
            <w:tcW w:w="1870" w:type="dxa"/>
          </w:tcPr>
          <w:p w14:paraId="0D7EFE09" w14:textId="77777777" w:rsidR="00974B8D" w:rsidRDefault="00974B8D" w:rsidP="00D0707A"/>
        </w:tc>
        <w:tc>
          <w:tcPr>
            <w:tcW w:w="2355" w:type="dxa"/>
          </w:tcPr>
          <w:p w14:paraId="5BE44508" w14:textId="77777777" w:rsidR="00974B8D" w:rsidRDefault="00974B8D" w:rsidP="00312FBC">
            <w:r>
              <w:t xml:space="preserve">Spiral                     </w:t>
            </w:r>
          </w:p>
        </w:tc>
        <w:tc>
          <w:tcPr>
            <w:tcW w:w="1708" w:type="dxa"/>
          </w:tcPr>
          <w:p w14:paraId="5F3932B9" w14:textId="77777777" w:rsidR="00974B8D" w:rsidRDefault="00974B8D" w:rsidP="00D0707A">
            <w:pPr>
              <w:jc w:val="center"/>
            </w:pPr>
            <w:r>
              <w:t>7</w:t>
            </w:r>
          </w:p>
        </w:tc>
        <w:tc>
          <w:tcPr>
            <w:tcW w:w="1708" w:type="dxa"/>
          </w:tcPr>
          <w:p w14:paraId="305BD5D9" w14:textId="77777777" w:rsidR="00974B8D" w:rsidRDefault="00974B8D" w:rsidP="00D0707A">
            <w:pPr>
              <w:jc w:val="center"/>
            </w:pPr>
            <w:r>
              <w:t>14</w:t>
            </w:r>
          </w:p>
        </w:tc>
        <w:tc>
          <w:tcPr>
            <w:tcW w:w="1709" w:type="dxa"/>
          </w:tcPr>
          <w:p w14:paraId="4E27BC39" w14:textId="77777777" w:rsidR="00974B8D" w:rsidRDefault="00974B8D" w:rsidP="00D0707A">
            <w:pPr>
              <w:jc w:val="center"/>
            </w:pPr>
            <w:r>
              <w:t>21</w:t>
            </w:r>
          </w:p>
        </w:tc>
      </w:tr>
      <w:tr w:rsidR="00974B8D" w14:paraId="6C87E80D" w14:textId="77777777" w:rsidTr="00D0707A">
        <w:tc>
          <w:tcPr>
            <w:tcW w:w="1870" w:type="dxa"/>
          </w:tcPr>
          <w:p w14:paraId="1838FFF4" w14:textId="77777777" w:rsidR="00974B8D" w:rsidRDefault="00974B8D" w:rsidP="00D0707A"/>
        </w:tc>
        <w:tc>
          <w:tcPr>
            <w:tcW w:w="2355" w:type="dxa"/>
          </w:tcPr>
          <w:p w14:paraId="5DBFF0A1" w14:textId="77777777" w:rsidR="00974B8D" w:rsidRDefault="00974B8D" w:rsidP="00312FBC"/>
        </w:tc>
        <w:tc>
          <w:tcPr>
            <w:tcW w:w="1708" w:type="dxa"/>
          </w:tcPr>
          <w:p w14:paraId="277F4B26" w14:textId="77777777" w:rsidR="00974B8D" w:rsidRDefault="00974B8D" w:rsidP="00D0707A">
            <w:pPr>
              <w:jc w:val="center"/>
            </w:pPr>
            <w:r>
              <w:t>14</w:t>
            </w:r>
          </w:p>
        </w:tc>
        <w:tc>
          <w:tcPr>
            <w:tcW w:w="1708" w:type="dxa"/>
          </w:tcPr>
          <w:p w14:paraId="5972B18B" w14:textId="77777777" w:rsidR="00974B8D" w:rsidRDefault="00974B8D" w:rsidP="00D0707A">
            <w:pPr>
              <w:jc w:val="center"/>
            </w:pPr>
            <w:r>
              <w:t>14</w:t>
            </w:r>
          </w:p>
        </w:tc>
        <w:tc>
          <w:tcPr>
            <w:tcW w:w="1709" w:type="dxa"/>
          </w:tcPr>
          <w:p w14:paraId="2011F8F1" w14:textId="77777777" w:rsidR="00974B8D" w:rsidRDefault="00974B8D" w:rsidP="00D0707A">
            <w:pPr>
              <w:jc w:val="center"/>
            </w:pPr>
            <w:r>
              <w:t>14</w:t>
            </w:r>
          </w:p>
        </w:tc>
      </w:tr>
      <w:tr w:rsidR="00974B8D" w14:paraId="1DA48F4B" w14:textId="77777777" w:rsidTr="00D0707A">
        <w:tc>
          <w:tcPr>
            <w:tcW w:w="1870" w:type="dxa"/>
          </w:tcPr>
          <w:p w14:paraId="34DE24E6" w14:textId="77777777" w:rsidR="00974B8D" w:rsidRDefault="00974B8D" w:rsidP="00D0707A"/>
        </w:tc>
        <w:tc>
          <w:tcPr>
            <w:tcW w:w="2355" w:type="dxa"/>
          </w:tcPr>
          <w:p w14:paraId="493A4DDE" w14:textId="77777777" w:rsidR="00974B8D" w:rsidRDefault="00974B8D" w:rsidP="00312FBC"/>
        </w:tc>
        <w:tc>
          <w:tcPr>
            <w:tcW w:w="1708" w:type="dxa"/>
          </w:tcPr>
          <w:p w14:paraId="5CCA0DF8" w14:textId="77777777" w:rsidR="00974B8D" w:rsidRDefault="00974B8D" w:rsidP="00D0707A">
            <w:pPr>
              <w:jc w:val="center"/>
            </w:pPr>
            <w:r>
              <w:t>21</w:t>
            </w:r>
          </w:p>
        </w:tc>
        <w:tc>
          <w:tcPr>
            <w:tcW w:w="1708" w:type="dxa"/>
          </w:tcPr>
          <w:p w14:paraId="4E86D881" w14:textId="77777777" w:rsidR="00974B8D" w:rsidRDefault="00974B8D" w:rsidP="00D0707A">
            <w:pPr>
              <w:jc w:val="center"/>
            </w:pPr>
            <w:r>
              <w:t>14</w:t>
            </w:r>
          </w:p>
        </w:tc>
        <w:tc>
          <w:tcPr>
            <w:tcW w:w="1709" w:type="dxa"/>
          </w:tcPr>
          <w:p w14:paraId="262CBEE8" w14:textId="77777777" w:rsidR="00974B8D" w:rsidRDefault="00974B8D" w:rsidP="00D0707A">
            <w:pPr>
              <w:jc w:val="center"/>
            </w:pPr>
            <w:r>
              <w:t>7</w:t>
            </w:r>
          </w:p>
        </w:tc>
      </w:tr>
      <w:tr w:rsidR="00974B8D" w14:paraId="25D29456" w14:textId="77777777" w:rsidTr="00D0707A">
        <w:tc>
          <w:tcPr>
            <w:tcW w:w="1870" w:type="dxa"/>
          </w:tcPr>
          <w:p w14:paraId="4D19EEE3" w14:textId="77777777" w:rsidR="00974B8D" w:rsidRDefault="00974B8D" w:rsidP="00D0707A"/>
        </w:tc>
        <w:tc>
          <w:tcPr>
            <w:tcW w:w="2355" w:type="dxa"/>
          </w:tcPr>
          <w:p w14:paraId="76EE4E9B" w14:textId="77777777" w:rsidR="00974B8D" w:rsidRDefault="00974B8D" w:rsidP="00312FBC">
            <w:r>
              <w:t>Random</w:t>
            </w:r>
          </w:p>
        </w:tc>
        <w:tc>
          <w:tcPr>
            <w:tcW w:w="1708" w:type="dxa"/>
          </w:tcPr>
          <w:p w14:paraId="2F4A8FD6" w14:textId="77777777" w:rsidR="00974B8D" w:rsidRDefault="00974B8D" w:rsidP="00D0707A">
            <w:pPr>
              <w:jc w:val="center"/>
            </w:pPr>
            <w:r>
              <w:t>7</w:t>
            </w:r>
          </w:p>
        </w:tc>
        <w:tc>
          <w:tcPr>
            <w:tcW w:w="1708" w:type="dxa"/>
          </w:tcPr>
          <w:p w14:paraId="5A7CE46D" w14:textId="77777777" w:rsidR="00974B8D" w:rsidRDefault="00974B8D" w:rsidP="00D0707A">
            <w:pPr>
              <w:jc w:val="center"/>
            </w:pPr>
            <w:r>
              <w:t>14</w:t>
            </w:r>
          </w:p>
        </w:tc>
        <w:tc>
          <w:tcPr>
            <w:tcW w:w="1709" w:type="dxa"/>
          </w:tcPr>
          <w:p w14:paraId="045401B8" w14:textId="77777777" w:rsidR="00974B8D" w:rsidRDefault="00974B8D" w:rsidP="00D0707A">
            <w:pPr>
              <w:jc w:val="center"/>
            </w:pPr>
            <w:r>
              <w:t>21</w:t>
            </w:r>
          </w:p>
        </w:tc>
      </w:tr>
      <w:tr w:rsidR="00974B8D" w14:paraId="0B7B7C5E" w14:textId="77777777" w:rsidTr="00D0707A">
        <w:tc>
          <w:tcPr>
            <w:tcW w:w="1870" w:type="dxa"/>
          </w:tcPr>
          <w:p w14:paraId="1A916C54" w14:textId="77777777" w:rsidR="00974B8D" w:rsidRDefault="00974B8D" w:rsidP="00D0707A"/>
        </w:tc>
        <w:tc>
          <w:tcPr>
            <w:tcW w:w="2355" w:type="dxa"/>
          </w:tcPr>
          <w:p w14:paraId="57F5981F" w14:textId="77777777" w:rsidR="00974B8D" w:rsidRDefault="00974B8D" w:rsidP="00D0707A"/>
        </w:tc>
        <w:tc>
          <w:tcPr>
            <w:tcW w:w="1708" w:type="dxa"/>
          </w:tcPr>
          <w:p w14:paraId="03D9D3A7" w14:textId="77777777" w:rsidR="00974B8D" w:rsidRDefault="00974B8D" w:rsidP="00D0707A">
            <w:pPr>
              <w:jc w:val="center"/>
            </w:pPr>
            <w:r>
              <w:t>14</w:t>
            </w:r>
          </w:p>
        </w:tc>
        <w:tc>
          <w:tcPr>
            <w:tcW w:w="1708" w:type="dxa"/>
          </w:tcPr>
          <w:p w14:paraId="569960D8" w14:textId="77777777" w:rsidR="00974B8D" w:rsidRDefault="00974B8D" w:rsidP="00D0707A">
            <w:pPr>
              <w:jc w:val="center"/>
            </w:pPr>
            <w:r>
              <w:t>14</w:t>
            </w:r>
          </w:p>
        </w:tc>
        <w:tc>
          <w:tcPr>
            <w:tcW w:w="1709" w:type="dxa"/>
          </w:tcPr>
          <w:p w14:paraId="55251AA1" w14:textId="77777777" w:rsidR="00974B8D" w:rsidRDefault="00974B8D" w:rsidP="00D0707A">
            <w:pPr>
              <w:jc w:val="center"/>
            </w:pPr>
            <w:r>
              <w:t>14</w:t>
            </w:r>
          </w:p>
        </w:tc>
      </w:tr>
      <w:tr w:rsidR="00974B8D" w14:paraId="2DE45D60" w14:textId="77777777" w:rsidTr="00D0707A">
        <w:tc>
          <w:tcPr>
            <w:tcW w:w="1870" w:type="dxa"/>
          </w:tcPr>
          <w:p w14:paraId="1B5EC884" w14:textId="77777777" w:rsidR="00974B8D" w:rsidRDefault="00974B8D" w:rsidP="00D0707A"/>
        </w:tc>
        <w:tc>
          <w:tcPr>
            <w:tcW w:w="2355" w:type="dxa"/>
          </w:tcPr>
          <w:p w14:paraId="1E3F236E" w14:textId="77777777" w:rsidR="00974B8D" w:rsidRDefault="00974B8D" w:rsidP="00D0707A"/>
        </w:tc>
        <w:tc>
          <w:tcPr>
            <w:tcW w:w="1708" w:type="dxa"/>
          </w:tcPr>
          <w:p w14:paraId="773F04A1" w14:textId="77777777" w:rsidR="00974B8D" w:rsidRDefault="00974B8D" w:rsidP="00D0707A">
            <w:pPr>
              <w:jc w:val="center"/>
            </w:pPr>
            <w:r>
              <w:t>21</w:t>
            </w:r>
          </w:p>
        </w:tc>
        <w:tc>
          <w:tcPr>
            <w:tcW w:w="1708" w:type="dxa"/>
          </w:tcPr>
          <w:p w14:paraId="47A1943E" w14:textId="77777777" w:rsidR="00974B8D" w:rsidRDefault="00974B8D" w:rsidP="00D0707A">
            <w:pPr>
              <w:jc w:val="center"/>
            </w:pPr>
            <w:r>
              <w:t>14</w:t>
            </w:r>
          </w:p>
        </w:tc>
        <w:tc>
          <w:tcPr>
            <w:tcW w:w="1709" w:type="dxa"/>
          </w:tcPr>
          <w:p w14:paraId="1CC0DCD3" w14:textId="77777777" w:rsidR="00974B8D" w:rsidRDefault="00974B8D" w:rsidP="00D0707A">
            <w:pPr>
              <w:jc w:val="center"/>
            </w:pPr>
            <w:r>
              <w:t>7</w:t>
            </w:r>
          </w:p>
        </w:tc>
      </w:tr>
      <w:tr w:rsidR="00974B8D" w14:paraId="2BB1D10C" w14:textId="77777777" w:rsidTr="00D0707A">
        <w:tc>
          <w:tcPr>
            <w:tcW w:w="1870" w:type="dxa"/>
          </w:tcPr>
          <w:p w14:paraId="2CDEF3BC" w14:textId="77777777" w:rsidR="00974B8D" w:rsidRDefault="00974B8D" w:rsidP="00D0707A">
            <w:r>
              <w:t>1-3-4</w:t>
            </w:r>
          </w:p>
        </w:tc>
        <w:tc>
          <w:tcPr>
            <w:tcW w:w="2355" w:type="dxa"/>
          </w:tcPr>
          <w:p w14:paraId="00392E32" w14:textId="77777777" w:rsidR="00974B8D" w:rsidRDefault="00974B8D" w:rsidP="00D0707A">
            <w:r>
              <w:t>Forward</w:t>
            </w:r>
          </w:p>
        </w:tc>
        <w:tc>
          <w:tcPr>
            <w:tcW w:w="1708" w:type="dxa"/>
          </w:tcPr>
          <w:p w14:paraId="2CADDECD" w14:textId="77777777" w:rsidR="00974B8D" w:rsidRDefault="00974B8D" w:rsidP="00D0707A">
            <w:pPr>
              <w:jc w:val="center"/>
            </w:pPr>
            <w:r>
              <w:t>7</w:t>
            </w:r>
          </w:p>
        </w:tc>
        <w:tc>
          <w:tcPr>
            <w:tcW w:w="1708" w:type="dxa"/>
          </w:tcPr>
          <w:p w14:paraId="25491F84" w14:textId="77777777" w:rsidR="00974B8D" w:rsidRDefault="00974B8D" w:rsidP="00D0707A">
            <w:pPr>
              <w:jc w:val="center"/>
            </w:pPr>
            <w:r>
              <w:t>14</w:t>
            </w:r>
          </w:p>
        </w:tc>
        <w:tc>
          <w:tcPr>
            <w:tcW w:w="1709" w:type="dxa"/>
          </w:tcPr>
          <w:p w14:paraId="014ABFEE" w14:textId="77777777" w:rsidR="00974B8D" w:rsidRDefault="00974B8D" w:rsidP="00D0707A">
            <w:pPr>
              <w:jc w:val="center"/>
            </w:pPr>
            <w:r>
              <w:t>21</w:t>
            </w:r>
          </w:p>
        </w:tc>
      </w:tr>
      <w:tr w:rsidR="00974B8D" w14:paraId="73268C21" w14:textId="77777777" w:rsidTr="00D0707A">
        <w:tc>
          <w:tcPr>
            <w:tcW w:w="1870" w:type="dxa"/>
          </w:tcPr>
          <w:p w14:paraId="5FAD8D0E" w14:textId="77777777" w:rsidR="00974B8D" w:rsidRDefault="00974B8D" w:rsidP="00D0707A"/>
        </w:tc>
        <w:tc>
          <w:tcPr>
            <w:tcW w:w="2355" w:type="dxa"/>
          </w:tcPr>
          <w:p w14:paraId="2009334F" w14:textId="77777777" w:rsidR="00974B8D" w:rsidRDefault="00974B8D" w:rsidP="00D0707A"/>
        </w:tc>
        <w:tc>
          <w:tcPr>
            <w:tcW w:w="1708" w:type="dxa"/>
          </w:tcPr>
          <w:p w14:paraId="1C021812" w14:textId="77777777" w:rsidR="00974B8D" w:rsidRDefault="00974B8D" w:rsidP="00D0707A">
            <w:pPr>
              <w:jc w:val="center"/>
            </w:pPr>
            <w:r>
              <w:t>14</w:t>
            </w:r>
          </w:p>
        </w:tc>
        <w:tc>
          <w:tcPr>
            <w:tcW w:w="1708" w:type="dxa"/>
          </w:tcPr>
          <w:p w14:paraId="17623120" w14:textId="77777777" w:rsidR="00974B8D" w:rsidRDefault="00974B8D" w:rsidP="00D0707A">
            <w:pPr>
              <w:jc w:val="center"/>
            </w:pPr>
            <w:r>
              <w:t>14</w:t>
            </w:r>
          </w:p>
        </w:tc>
        <w:tc>
          <w:tcPr>
            <w:tcW w:w="1709" w:type="dxa"/>
          </w:tcPr>
          <w:p w14:paraId="2D035026" w14:textId="77777777" w:rsidR="00974B8D" w:rsidRDefault="00974B8D" w:rsidP="00D0707A">
            <w:pPr>
              <w:jc w:val="center"/>
            </w:pPr>
            <w:r>
              <w:t>14</w:t>
            </w:r>
          </w:p>
        </w:tc>
      </w:tr>
      <w:tr w:rsidR="00974B8D" w14:paraId="22A0C2C2" w14:textId="77777777" w:rsidTr="00D0707A">
        <w:tc>
          <w:tcPr>
            <w:tcW w:w="1870" w:type="dxa"/>
          </w:tcPr>
          <w:p w14:paraId="28DAD563" w14:textId="77777777" w:rsidR="00974B8D" w:rsidRDefault="00974B8D" w:rsidP="00D0707A"/>
        </w:tc>
        <w:tc>
          <w:tcPr>
            <w:tcW w:w="2355" w:type="dxa"/>
          </w:tcPr>
          <w:p w14:paraId="6E38F321" w14:textId="77777777" w:rsidR="00974B8D" w:rsidRDefault="00974B8D" w:rsidP="00D0707A"/>
        </w:tc>
        <w:tc>
          <w:tcPr>
            <w:tcW w:w="1708" w:type="dxa"/>
          </w:tcPr>
          <w:p w14:paraId="19D433B9" w14:textId="77777777" w:rsidR="00974B8D" w:rsidRDefault="00974B8D" w:rsidP="00D0707A">
            <w:pPr>
              <w:jc w:val="center"/>
            </w:pPr>
            <w:r>
              <w:t>21</w:t>
            </w:r>
          </w:p>
        </w:tc>
        <w:tc>
          <w:tcPr>
            <w:tcW w:w="1708" w:type="dxa"/>
          </w:tcPr>
          <w:p w14:paraId="7CD107E9" w14:textId="77777777" w:rsidR="00974B8D" w:rsidRDefault="00974B8D" w:rsidP="00D0707A">
            <w:pPr>
              <w:jc w:val="center"/>
            </w:pPr>
            <w:r>
              <w:t>14</w:t>
            </w:r>
          </w:p>
        </w:tc>
        <w:tc>
          <w:tcPr>
            <w:tcW w:w="1709" w:type="dxa"/>
          </w:tcPr>
          <w:p w14:paraId="7A296F53" w14:textId="77777777" w:rsidR="00974B8D" w:rsidRDefault="00974B8D" w:rsidP="00D0707A">
            <w:pPr>
              <w:jc w:val="center"/>
            </w:pPr>
            <w:r>
              <w:t>7</w:t>
            </w:r>
          </w:p>
        </w:tc>
      </w:tr>
      <w:tr w:rsidR="00974B8D" w14:paraId="1E474DCF" w14:textId="77777777" w:rsidTr="00D0707A">
        <w:tc>
          <w:tcPr>
            <w:tcW w:w="1870" w:type="dxa"/>
          </w:tcPr>
          <w:p w14:paraId="0C5C4CD8" w14:textId="77777777" w:rsidR="00974B8D" w:rsidRDefault="00974B8D" w:rsidP="00D0707A"/>
        </w:tc>
        <w:tc>
          <w:tcPr>
            <w:tcW w:w="2355" w:type="dxa"/>
          </w:tcPr>
          <w:p w14:paraId="4BFCAF11" w14:textId="77777777" w:rsidR="00974B8D" w:rsidRDefault="00974B8D" w:rsidP="00D0707A">
            <w:r>
              <w:t>Backward</w:t>
            </w:r>
          </w:p>
        </w:tc>
        <w:tc>
          <w:tcPr>
            <w:tcW w:w="1708" w:type="dxa"/>
          </w:tcPr>
          <w:p w14:paraId="37D50CA6" w14:textId="77777777" w:rsidR="00974B8D" w:rsidRDefault="00974B8D" w:rsidP="00D0707A">
            <w:pPr>
              <w:jc w:val="center"/>
            </w:pPr>
            <w:r>
              <w:t>7</w:t>
            </w:r>
          </w:p>
        </w:tc>
        <w:tc>
          <w:tcPr>
            <w:tcW w:w="1708" w:type="dxa"/>
          </w:tcPr>
          <w:p w14:paraId="0352FE3F" w14:textId="77777777" w:rsidR="00974B8D" w:rsidRDefault="00974B8D" w:rsidP="00D0707A">
            <w:pPr>
              <w:jc w:val="center"/>
            </w:pPr>
            <w:r>
              <w:t>14</w:t>
            </w:r>
          </w:p>
        </w:tc>
        <w:tc>
          <w:tcPr>
            <w:tcW w:w="1709" w:type="dxa"/>
          </w:tcPr>
          <w:p w14:paraId="21F0645F" w14:textId="77777777" w:rsidR="00974B8D" w:rsidRDefault="00974B8D" w:rsidP="00D0707A">
            <w:pPr>
              <w:jc w:val="center"/>
            </w:pPr>
            <w:r>
              <w:t>21</w:t>
            </w:r>
          </w:p>
        </w:tc>
      </w:tr>
      <w:tr w:rsidR="00974B8D" w14:paraId="44BAAC56" w14:textId="77777777" w:rsidTr="00D0707A">
        <w:tc>
          <w:tcPr>
            <w:tcW w:w="1870" w:type="dxa"/>
          </w:tcPr>
          <w:p w14:paraId="3080B8A5" w14:textId="77777777" w:rsidR="00974B8D" w:rsidRDefault="00974B8D" w:rsidP="00D0707A"/>
        </w:tc>
        <w:tc>
          <w:tcPr>
            <w:tcW w:w="2355" w:type="dxa"/>
          </w:tcPr>
          <w:p w14:paraId="55385F7E" w14:textId="77777777" w:rsidR="00974B8D" w:rsidRDefault="00974B8D" w:rsidP="00D0707A"/>
        </w:tc>
        <w:tc>
          <w:tcPr>
            <w:tcW w:w="1708" w:type="dxa"/>
          </w:tcPr>
          <w:p w14:paraId="6EB43E89" w14:textId="77777777" w:rsidR="00974B8D" w:rsidRDefault="00974B8D" w:rsidP="00D0707A">
            <w:pPr>
              <w:jc w:val="center"/>
            </w:pPr>
            <w:r>
              <w:t>14</w:t>
            </w:r>
          </w:p>
        </w:tc>
        <w:tc>
          <w:tcPr>
            <w:tcW w:w="1708" w:type="dxa"/>
          </w:tcPr>
          <w:p w14:paraId="13CFFED7" w14:textId="77777777" w:rsidR="00974B8D" w:rsidRDefault="00974B8D" w:rsidP="00D0707A">
            <w:pPr>
              <w:jc w:val="center"/>
            </w:pPr>
            <w:r>
              <w:t>14</w:t>
            </w:r>
          </w:p>
        </w:tc>
        <w:tc>
          <w:tcPr>
            <w:tcW w:w="1709" w:type="dxa"/>
          </w:tcPr>
          <w:p w14:paraId="2D703554" w14:textId="77777777" w:rsidR="00974B8D" w:rsidRDefault="00974B8D" w:rsidP="00D0707A">
            <w:pPr>
              <w:jc w:val="center"/>
            </w:pPr>
            <w:r>
              <w:t>14</w:t>
            </w:r>
          </w:p>
        </w:tc>
      </w:tr>
      <w:tr w:rsidR="00974B8D" w14:paraId="0400FFDD" w14:textId="77777777" w:rsidTr="00D0707A">
        <w:tc>
          <w:tcPr>
            <w:tcW w:w="1870" w:type="dxa"/>
          </w:tcPr>
          <w:p w14:paraId="48722A65" w14:textId="77777777" w:rsidR="00974B8D" w:rsidRDefault="00974B8D" w:rsidP="00D0707A"/>
        </w:tc>
        <w:tc>
          <w:tcPr>
            <w:tcW w:w="2355" w:type="dxa"/>
          </w:tcPr>
          <w:p w14:paraId="5ED145A6" w14:textId="77777777" w:rsidR="00974B8D" w:rsidRDefault="00974B8D" w:rsidP="00D0707A"/>
        </w:tc>
        <w:tc>
          <w:tcPr>
            <w:tcW w:w="1708" w:type="dxa"/>
          </w:tcPr>
          <w:p w14:paraId="1D69CCCB" w14:textId="77777777" w:rsidR="00974B8D" w:rsidRDefault="00974B8D" w:rsidP="00D0707A">
            <w:pPr>
              <w:jc w:val="center"/>
            </w:pPr>
            <w:r>
              <w:t>21</w:t>
            </w:r>
          </w:p>
        </w:tc>
        <w:tc>
          <w:tcPr>
            <w:tcW w:w="1708" w:type="dxa"/>
          </w:tcPr>
          <w:p w14:paraId="7EE25944" w14:textId="77777777" w:rsidR="00974B8D" w:rsidRDefault="00974B8D" w:rsidP="00D0707A">
            <w:pPr>
              <w:jc w:val="center"/>
            </w:pPr>
            <w:r>
              <w:t>14</w:t>
            </w:r>
          </w:p>
        </w:tc>
        <w:tc>
          <w:tcPr>
            <w:tcW w:w="1709" w:type="dxa"/>
          </w:tcPr>
          <w:p w14:paraId="4C877785" w14:textId="77777777" w:rsidR="00974B8D" w:rsidRDefault="00974B8D" w:rsidP="00D0707A">
            <w:pPr>
              <w:jc w:val="center"/>
            </w:pPr>
            <w:r>
              <w:t>7</w:t>
            </w:r>
          </w:p>
        </w:tc>
      </w:tr>
      <w:tr w:rsidR="00974B8D" w14:paraId="3EB3D05B" w14:textId="77777777" w:rsidTr="00D0707A">
        <w:tc>
          <w:tcPr>
            <w:tcW w:w="1870" w:type="dxa"/>
          </w:tcPr>
          <w:p w14:paraId="35646CE5" w14:textId="77777777" w:rsidR="00974B8D" w:rsidRDefault="00974B8D" w:rsidP="00D0707A"/>
        </w:tc>
        <w:tc>
          <w:tcPr>
            <w:tcW w:w="2355" w:type="dxa"/>
          </w:tcPr>
          <w:p w14:paraId="68B25C17" w14:textId="77777777" w:rsidR="00974B8D" w:rsidRDefault="00974B8D" w:rsidP="00312FBC">
            <w:r>
              <w:t xml:space="preserve">Spiral                     </w:t>
            </w:r>
          </w:p>
        </w:tc>
        <w:tc>
          <w:tcPr>
            <w:tcW w:w="1708" w:type="dxa"/>
          </w:tcPr>
          <w:p w14:paraId="1D83C276" w14:textId="77777777" w:rsidR="00974B8D" w:rsidRDefault="00974B8D" w:rsidP="00D0707A">
            <w:pPr>
              <w:jc w:val="center"/>
            </w:pPr>
            <w:r>
              <w:t>7</w:t>
            </w:r>
          </w:p>
        </w:tc>
        <w:tc>
          <w:tcPr>
            <w:tcW w:w="1708" w:type="dxa"/>
          </w:tcPr>
          <w:p w14:paraId="62C7F61E" w14:textId="77777777" w:rsidR="00974B8D" w:rsidRDefault="00974B8D" w:rsidP="00D0707A">
            <w:pPr>
              <w:jc w:val="center"/>
            </w:pPr>
            <w:r>
              <w:t>14</w:t>
            </w:r>
          </w:p>
        </w:tc>
        <w:tc>
          <w:tcPr>
            <w:tcW w:w="1709" w:type="dxa"/>
          </w:tcPr>
          <w:p w14:paraId="2C39C127" w14:textId="77777777" w:rsidR="00974B8D" w:rsidRDefault="00974B8D" w:rsidP="00D0707A">
            <w:pPr>
              <w:jc w:val="center"/>
            </w:pPr>
            <w:r>
              <w:t>21</w:t>
            </w:r>
          </w:p>
        </w:tc>
      </w:tr>
      <w:tr w:rsidR="00974B8D" w14:paraId="2F164218" w14:textId="77777777" w:rsidTr="00D0707A">
        <w:tc>
          <w:tcPr>
            <w:tcW w:w="1870" w:type="dxa"/>
          </w:tcPr>
          <w:p w14:paraId="134D0F13" w14:textId="77777777" w:rsidR="00974B8D" w:rsidRDefault="00974B8D" w:rsidP="00D0707A"/>
        </w:tc>
        <w:tc>
          <w:tcPr>
            <w:tcW w:w="2355" w:type="dxa"/>
          </w:tcPr>
          <w:p w14:paraId="0E48017B" w14:textId="77777777" w:rsidR="00974B8D" w:rsidRDefault="00974B8D" w:rsidP="00D0707A"/>
        </w:tc>
        <w:tc>
          <w:tcPr>
            <w:tcW w:w="1708" w:type="dxa"/>
          </w:tcPr>
          <w:p w14:paraId="7B6D7A49" w14:textId="77777777" w:rsidR="00974B8D" w:rsidRDefault="00974B8D" w:rsidP="00D0707A">
            <w:pPr>
              <w:jc w:val="center"/>
            </w:pPr>
            <w:r>
              <w:t>14</w:t>
            </w:r>
          </w:p>
        </w:tc>
        <w:tc>
          <w:tcPr>
            <w:tcW w:w="1708" w:type="dxa"/>
          </w:tcPr>
          <w:p w14:paraId="31F941F9" w14:textId="77777777" w:rsidR="00974B8D" w:rsidRDefault="00974B8D" w:rsidP="00D0707A">
            <w:pPr>
              <w:jc w:val="center"/>
            </w:pPr>
            <w:r>
              <w:t>14</w:t>
            </w:r>
          </w:p>
        </w:tc>
        <w:tc>
          <w:tcPr>
            <w:tcW w:w="1709" w:type="dxa"/>
          </w:tcPr>
          <w:p w14:paraId="4264C63F" w14:textId="77777777" w:rsidR="00974B8D" w:rsidRDefault="00974B8D" w:rsidP="00D0707A">
            <w:pPr>
              <w:jc w:val="center"/>
            </w:pPr>
            <w:r>
              <w:t>14</w:t>
            </w:r>
          </w:p>
        </w:tc>
      </w:tr>
      <w:tr w:rsidR="00974B8D" w14:paraId="204BFE04" w14:textId="77777777" w:rsidTr="00D0707A">
        <w:tc>
          <w:tcPr>
            <w:tcW w:w="1870" w:type="dxa"/>
          </w:tcPr>
          <w:p w14:paraId="03F25915" w14:textId="77777777" w:rsidR="00974B8D" w:rsidRDefault="00974B8D" w:rsidP="00D0707A"/>
        </w:tc>
        <w:tc>
          <w:tcPr>
            <w:tcW w:w="2355" w:type="dxa"/>
          </w:tcPr>
          <w:p w14:paraId="03501D40" w14:textId="77777777" w:rsidR="00974B8D" w:rsidRDefault="00974B8D" w:rsidP="00D0707A"/>
        </w:tc>
        <w:tc>
          <w:tcPr>
            <w:tcW w:w="1708" w:type="dxa"/>
          </w:tcPr>
          <w:p w14:paraId="337ED094" w14:textId="77777777" w:rsidR="00974B8D" w:rsidRDefault="00974B8D" w:rsidP="00D0707A">
            <w:pPr>
              <w:jc w:val="center"/>
            </w:pPr>
            <w:r>
              <w:t>21</w:t>
            </w:r>
          </w:p>
        </w:tc>
        <w:tc>
          <w:tcPr>
            <w:tcW w:w="1708" w:type="dxa"/>
          </w:tcPr>
          <w:p w14:paraId="23149DAE" w14:textId="77777777" w:rsidR="00974B8D" w:rsidRDefault="00974B8D" w:rsidP="00D0707A">
            <w:pPr>
              <w:jc w:val="center"/>
            </w:pPr>
            <w:r>
              <w:t>14</w:t>
            </w:r>
          </w:p>
        </w:tc>
        <w:tc>
          <w:tcPr>
            <w:tcW w:w="1709" w:type="dxa"/>
          </w:tcPr>
          <w:p w14:paraId="68F1D381" w14:textId="77777777" w:rsidR="00974B8D" w:rsidRDefault="00974B8D" w:rsidP="00D0707A">
            <w:pPr>
              <w:jc w:val="center"/>
            </w:pPr>
            <w:r>
              <w:t>7</w:t>
            </w:r>
          </w:p>
        </w:tc>
      </w:tr>
      <w:tr w:rsidR="00974B8D" w14:paraId="10FCF9ED" w14:textId="77777777" w:rsidTr="00D0707A">
        <w:tc>
          <w:tcPr>
            <w:tcW w:w="1870" w:type="dxa"/>
          </w:tcPr>
          <w:p w14:paraId="1E5CA67D" w14:textId="77777777" w:rsidR="00974B8D" w:rsidRDefault="00974B8D" w:rsidP="00D0707A"/>
        </w:tc>
        <w:tc>
          <w:tcPr>
            <w:tcW w:w="2355" w:type="dxa"/>
          </w:tcPr>
          <w:p w14:paraId="636BC460" w14:textId="77777777" w:rsidR="00974B8D" w:rsidRDefault="00974B8D" w:rsidP="00312FBC">
            <w:r>
              <w:t>Random</w:t>
            </w:r>
          </w:p>
        </w:tc>
        <w:tc>
          <w:tcPr>
            <w:tcW w:w="1708" w:type="dxa"/>
          </w:tcPr>
          <w:p w14:paraId="38599534" w14:textId="77777777" w:rsidR="00974B8D" w:rsidRDefault="00974B8D" w:rsidP="00D0707A">
            <w:pPr>
              <w:jc w:val="center"/>
            </w:pPr>
            <w:r>
              <w:t>7</w:t>
            </w:r>
          </w:p>
        </w:tc>
        <w:tc>
          <w:tcPr>
            <w:tcW w:w="1708" w:type="dxa"/>
          </w:tcPr>
          <w:p w14:paraId="5FBDCF2B" w14:textId="77777777" w:rsidR="00974B8D" w:rsidRDefault="00974B8D" w:rsidP="00D0707A">
            <w:pPr>
              <w:jc w:val="center"/>
            </w:pPr>
            <w:r>
              <w:t>14</w:t>
            </w:r>
          </w:p>
        </w:tc>
        <w:tc>
          <w:tcPr>
            <w:tcW w:w="1709" w:type="dxa"/>
          </w:tcPr>
          <w:p w14:paraId="0FC19850" w14:textId="77777777" w:rsidR="00974B8D" w:rsidRDefault="00974B8D" w:rsidP="00D0707A">
            <w:pPr>
              <w:jc w:val="center"/>
            </w:pPr>
            <w:r>
              <w:t>21</w:t>
            </w:r>
          </w:p>
        </w:tc>
      </w:tr>
      <w:tr w:rsidR="00974B8D" w14:paraId="23F6018F" w14:textId="77777777" w:rsidTr="00D0707A">
        <w:tc>
          <w:tcPr>
            <w:tcW w:w="1870" w:type="dxa"/>
          </w:tcPr>
          <w:p w14:paraId="540CA9CD" w14:textId="77777777" w:rsidR="00974B8D" w:rsidRDefault="00974B8D" w:rsidP="00D0707A"/>
        </w:tc>
        <w:tc>
          <w:tcPr>
            <w:tcW w:w="2355" w:type="dxa"/>
          </w:tcPr>
          <w:p w14:paraId="04DAF9DD" w14:textId="77777777" w:rsidR="00974B8D" w:rsidRDefault="00974B8D" w:rsidP="00D0707A"/>
        </w:tc>
        <w:tc>
          <w:tcPr>
            <w:tcW w:w="1708" w:type="dxa"/>
          </w:tcPr>
          <w:p w14:paraId="5FB04556" w14:textId="77777777" w:rsidR="00974B8D" w:rsidRDefault="00974B8D" w:rsidP="00D0707A">
            <w:pPr>
              <w:jc w:val="center"/>
            </w:pPr>
            <w:r>
              <w:t>14</w:t>
            </w:r>
          </w:p>
        </w:tc>
        <w:tc>
          <w:tcPr>
            <w:tcW w:w="1708" w:type="dxa"/>
          </w:tcPr>
          <w:p w14:paraId="0860DAF9" w14:textId="77777777" w:rsidR="00974B8D" w:rsidRDefault="00974B8D" w:rsidP="00D0707A">
            <w:pPr>
              <w:jc w:val="center"/>
            </w:pPr>
            <w:r>
              <w:t>14</w:t>
            </w:r>
          </w:p>
        </w:tc>
        <w:tc>
          <w:tcPr>
            <w:tcW w:w="1709" w:type="dxa"/>
          </w:tcPr>
          <w:p w14:paraId="06BD370F" w14:textId="77777777" w:rsidR="00974B8D" w:rsidRDefault="00974B8D" w:rsidP="00D0707A">
            <w:pPr>
              <w:jc w:val="center"/>
            </w:pPr>
            <w:r>
              <w:t>14</w:t>
            </w:r>
          </w:p>
        </w:tc>
      </w:tr>
      <w:tr w:rsidR="00974B8D" w14:paraId="6F857CDB" w14:textId="77777777" w:rsidTr="00D0707A">
        <w:tc>
          <w:tcPr>
            <w:tcW w:w="1870" w:type="dxa"/>
          </w:tcPr>
          <w:p w14:paraId="2FA68CE3" w14:textId="3851790B" w:rsidR="00974B8D" w:rsidRDefault="00FA2ABE" w:rsidP="00D0707A">
            <w:r>
              <w:rPr>
                <w:noProof/>
              </w:rPr>
              <mc:AlternateContent>
                <mc:Choice Requires="wps">
                  <w:drawing>
                    <wp:anchor distT="0" distB="0" distL="114300" distR="114300" simplePos="0" relativeHeight="251659264" behindDoc="0" locked="0" layoutInCell="1" allowOverlap="1" wp14:anchorId="289D64A7" wp14:editId="4219D355">
                      <wp:simplePos x="0" y="0"/>
                      <wp:positionH relativeFrom="column">
                        <wp:posOffset>-42822</wp:posOffset>
                      </wp:positionH>
                      <wp:positionV relativeFrom="paragraph">
                        <wp:posOffset>170153</wp:posOffset>
                      </wp:positionV>
                      <wp:extent cx="5756856" cy="6440"/>
                      <wp:effectExtent l="0" t="0" r="34925" b="31750"/>
                      <wp:wrapNone/>
                      <wp:docPr id="1" name="Straight Connector 1"/>
                      <wp:cNvGraphicFramePr/>
                      <a:graphic xmlns:a="http://schemas.openxmlformats.org/drawingml/2006/main">
                        <a:graphicData uri="http://schemas.microsoft.com/office/word/2010/wordprocessingShape">
                          <wps:wsp>
                            <wps:cNvCnPr/>
                            <wps:spPr>
                              <a:xfrm flipV="1">
                                <a:off x="0" y="0"/>
                                <a:ext cx="5756856" cy="6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BAE4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5pt,13.4pt" to="449.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" strokecolor="black [3213]">
                      <v:stroke joinstyle="miter"/>
                    </v:line>
                  </w:pict>
                </mc:Fallback>
              </mc:AlternateContent>
            </w:r>
          </w:p>
        </w:tc>
        <w:tc>
          <w:tcPr>
            <w:tcW w:w="2355" w:type="dxa"/>
          </w:tcPr>
          <w:p w14:paraId="2377B450" w14:textId="77777777" w:rsidR="00974B8D" w:rsidRDefault="00974B8D" w:rsidP="00D0707A"/>
        </w:tc>
        <w:tc>
          <w:tcPr>
            <w:tcW w:w="1708" w:type="dxa"/>
          </w:tcPr>
          <w:p w14:paraId="424D1E5B" w14:textId="77777777" w:rsidR="00974B8D" w:rsidRDefault="00974B8D" w:rsidP="00D0707A">
            <w:pPr>
              <w:jc w:val="center"/>
            </w:pPr>
            <w:r>
              <w:t>21</w:t>
            </w:r>
          </w:p>
        </w:tc>
        <w:tc>
          <w:tcPr>
            <w:tcW w:w="1708" w:type="dxa"/>
          </w:tcPr>
          <w:p w14:paraId="239252DD" w14:textId="77777777" w:rsidR="00974B8D" w:rsidRDefault="00974B8D" w:rsidP="00D0707A">
            <w:pPr>
              <w:jc w:val="center"/>
            </w:pPr>
            <w:r>
              <w:t>14</w:t>
            </w:r>
          </w:p>
        </w:tc>
        <w:tc>
          <w:tcPr>
            <w:tcW w:w="1709" w:type="dxa"/>
          </w:tcPr>
          <w:p w14:paraId="3F81BEE7" w14:textId="77777777" w:rsidR="00974B8D" w:rsidRDefault="00974B8D" w:rsidP="00D0707A">
            <w:pPr>
              <w:jc w:val="center"/>
            </w:pPr>
            <w:r>
              <w:t>7</w:t>
            </w:r>
          </w:p>
        </w:tc>
      </w:tr>
    </w:tbl>
    <w:p w14:paraId="2697189D" w14:textId="77777777" w:rsidR="00974B8D" w:rsidRDefault="00974B8D" w:rsidP="00974B8D"/>
    <w:p w14:paraId="0D9808C5" w14:textId="73CD2FC7" w:rsidR="00974B8D" w:rsidRDefault="00554C48" w:rsidP="002564F3">
      <w:pPr>
        <w:pStyle w:val="BodyText"/>
        <w:widowControl w:val="0"/>
        <w:spacing w:after="0"/>
        <w:ind w:firstLine="360"/>
        <w:jc w:val="left"/>
      </w:pPr>
      <w:r>
        <w:t xml:space="preserve">   </w:t>
      </w:r>
      <w:r w:rsidR="003434AE" w:rsidRPr="00F53B08">
        <w:rPr>
          <w:rStyle w:val="Heading4Char"/>
          <w:lang w:eastAsia="en-US"/>
        </w:rPr>
        <w:t>Test structure.</w:t>
      </w:r>
      <w:r w:rsidR="003434AE">
        <w:rPr>
          <w:lang w:eastAsia="en-US"/>
        </w:rPr>
        <w:t xml:space="preserve"> Two test structures (1-3-3 and 1-3-4) were compared. For the 1-3-3 design, the present study followed the practice in </w:t>
      </w:r>
      <w:r w:rsidR="003434AE">
        <w:fldChar w:fldCharType="begin" w:fldLock="1"/>
      </w:r>
      <w:r w:rsidR="003434AE">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sidR="003434AE">
        <w:fldChar w:fldCharType="separate"/>
      </w:r>
      <w:r w:rsidR="003434AE">
        <w:rPr>
          <w:noProof/>
          <w:lang w:eastAsia="en-US"/>
        </w:rPr>
        <w:t>Wang (2017)</w:t>
      </w:r>
      <w:r w:rsidR="003434AE">
        <w:fldChar w:fldCharType="end"/>
      </w:r>
      <w:r w:rsidR="003434AE">
        <w:rPr>
          <w:lang w:eastAsia="en-US"/>
        </w:rPr>
        <w:t xml:space="preserve">, and </w:t>
      </w:r>
      <w:r w:rsidR="003434AE">
        <w:fldChar w:fldCharType="begin" w:fldLock="1"/>
      </w:r>
      <w:r w:rsidR="003434AE">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sidR="003434AE">
        <w:fldChar w:fldCharType="separate"/>
      </w:r>
      <w:r w:rsidR="003434AE">
        <w:rPr>
          <w:noProof/>
          <w:lang w:eastAsia="en-US"/>
        </w:rPr>
        <w:t>Zheng and Chang (2015)</w:t>
      </w:r>
      <w:r w:rsidR="003434AE">
        <w:fldChar w:fldCharType="end"/>
      </w:r>
      <w:r w:rsidR="003434AE">
        <w:rPr>
          <w:lang w:eastAsia="en-US"/>
        </w:rPr>
        <w:t xml:space="preserve">, where the second and third stages had the same set of difficulty anchors. For the 1-3-4 design, the </w:t>
      </w:r>
      <w:r w:rsidR="003434AE" w:rsidRPr="00C05A84">
        <w:rPr>
          <w:i/>
        </w:rPr>
        <w:t>θ</w:t>
      </w:r>
      <w:r w:rsidR="003434AE">
        <w:t xml:space="preserve"> anchors of the last stage were chosen to be the same as</w:t>
      </w:r>
      <w:r w:rsidR="003434AE">
        <w:rPr>
          <w:lang w:eastAsia="en-US"/>
        </w:rPr>
        <w:t xml:space="preserve"> the design in </w:t>
      </w:r>
      <w:r w:rsidR="003434AE">
        <w:fldChar w:fldCharType="begin" w:fldLock="1"/>
      </w:r>
      <w:r w:rsidR="003434AE">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sidR="003434AE">
        <w:fldChar w:fldCharType="separate"/>
      </w:r>
      <w:r w:rsidR="003434AE">
        <w:rPr>
          <w:noProof/>
          <w:lang w:eastAsia="en-US"/>
        </w:rPr>
        <w:t>Schnipke &amp; Reese (1999)</w:t>
      </w:r>
      <w:r w:rsidR="003434AE">
        <w:fldChar w:fldCharType="end"/>
      </w:r>
      <w:r w:rsidR="003434AE">
        <w:rPr>
          <w:lang w:eastAsia="en-US"/>
        </w:rPr>
        <w:t xml:space="preserve">. The </w:t>
      </w:r>
      <w:proofErr w:type="spellStart"/>
      <w:r w:rsidR="003434AE" w:rsidRPr="00794D9C">
        <w:rPr>
          <w:i/>
        </w:rPr>
        <w:t>θ</w:t>
      </w:r>
      <w:r w:rsidR="003434AE">
        <w:rPr>
          <w:lang w:eastAsia="en-US"/>
        </w:rPr>
        <w:t>s</w:t>
      </w:r>
      <w:proofErr w:type="spellEnd"/>
      <w:r w:rsidR="003434AE">
        <w:rPr>
          <w:lang w:eastAsia="en-US"/>
        </w:rPr>
        <w:t xml:space="preserve"> at</w:t>
      </w:r>
      <w:r w:rsidR="00E33CE3">
        <w:rPr>
          <w:lang w:eastAsia="en-US"/>
        </w:rPr>
        <w:t xml:space="preserve"> </w:t>
      </w:r>
      <w:r w:rsidR="00E33CE3">
        <w:t xml:space="preserve">which the module information was maximized are </w:t>
      </w:r>
      <w:r w:rsidR="00E33CE3" w:rsidRPr="00CD0903">
        <w:t xml:space="preserve">shown in Figure 1. </w:t>
      </w:r>
      <w:r w:rsidR="00D82922" w:rsidRPr="00CD0903">
        <w:t>S</w:t>
      </w:r>
      <w:r w:rsidR="00E33CE3" w:rsidRPr="00CD0903">
        <w:t>ome pathways</w:t>
      </w:r>
      <w:r>
        <w:t xml:space="preserve"> </w:t>
      </w:r>
      <w:r w:rsidR="00974B8D">
        <w:t xml:space="preserve">were restricted so that </w:t>
      </w:r>
      <w:proofErr w:type="spellStart"/>
      <w:r w:rsidR="00974B8D">
        <w:t>simulees</w:t>
      </w:r>
      <w:proofErr w:type="spellEnd"/>
      <w:r w:rsidR="00974B8D" w:rsidRPr="005D7C47">
        <w:t xml:space="preserve"> </w:t>
      </w:r>
      <w:r w:rsidR="00974B8D">
        <w:t xml:space="preserve">were not allowed to </w:t>
      </w:r>
      <w:r w:rsidR="00974B8D" w:rsidRPr="005D7C47">
        <w:t>move to a module in the next stage that ha</w:t>
      </w:r>
      <w:r w:rsidR="00974B8D">
        <w:t>d</w:t>
      </w:r>
      <w:r w:rsidR="00974B8D" w:rsidRPr="005D7C47">
        <w:t xml:space="preserve"> a difference of </w:t>
      </w:r>
      <w:r w:rsidR="00974B8D">
        <w:t>more than</w:t>
      </w:r>
      <w:r w:rsidR="00974B8D" w:rsidRPr="005D7C47">
        <w:t xml:space="preserve"> one level of difficulty </w:t>
      </w:r>
      <w:r w:rsidR="00974B8D">
        <w:t>as compared to</w:t>
      </w:r>
      <w:r w:rsidR="00974B8D" w:rsidRPr="005D7C47">
        <w:t xml:space="preserve"> the module in the current stage</w:t>
      </w:r>
      <w:r w:rsidR="00974B8D">
        <w:t xml:space="preserve">. </w:t>
      </w:r>
      <w:r w:rsidR="00974B8D">
        <w:lastRenderedPageBreak/>
        <w:t xml:space="preserve">This was to prevent a drastic change in </w:t>
      </w:r>
      <w:r w:rsidR="00974B8D" w:rsidRPr="004F4BD4">
        <w:rPr>
          <w:i/>
        </w:rPr>
        <w:t>θ</w:t>
      </w:r>
      <w:r w:rsidR="00974B8D">
        <w:rPr>
          <w:i/>
        </w:rPr>
        <w:t xml:space="preserve"> </w:t>
      </w:r>
      <w:r w:rsidR="00974B8D">
        <w:t xml:space="preserve">estimates, because this would indicate non-model-fitting behavior and would be flagged as aberrant in practice </w:t>
      </w:r>
      <w:r w:rsidR="00974B8D">
        <w:fldChar w:fldCharType="begin"/>
      </w:r>
      <w:r w:rsidR="00974B8D">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974B8D">
        <w:fldChar w:fldCharType="separate"/>
      </w:r>
      <w:r w:rsidR="00974B8D">
        <w:rPr>
          <w:noProof/>
        </w:rPr>
        <w:t>(Chen, 2010; Jodoin, Zenisky, &amp; Hambleton, 2006; Luecht, Brumfield, &amp; Breithaupt, 2006)</w:t>
      </w:r>
      <w:r w:rsidR="00974B8D">
        <w:fldChar w:fldCharType="end"/>
      </w:r>
      <w:r w:rsidR="00974B8D">
        <w:t>.</w:t>
      </w:r>
    </w:p>
    <w:p w14:paraId="1C9516DB" w14:textId="2C60F1AC" w:rsidR="00974B8D" w:rsidRPr="00B672BC" w:rsidRDefault="00974B8D" w:rsidP="00974B8D">
      <w:pPr>
        <w:jc w:val="center"/>
        <w:rPr>
          <w:b/>
          <w:iCs/>
        </w:rPr>
      </w:pPr>
      <w:r w:rsidRPr="0066698E">
        <w:rPr>
          <w:b/>
          <w:iCs/>
        </w:rPr>
        <w:t>Figure 1</w:t>
      </w:r>
      <w:r w:rsidRPr="00B672BC">
        <w:rPr>
          <w:b/>
          <w:i/>
          <w:iCs/>
        </w:rPr>
        <w:t xml:space="preserve">. </w:t>
      </w:r>
      <w:r w:rsidRPr="00B672BC">
        <w:rPr>
          <w:b/>
          <w:iCs/>
        </w:rPr>
        <w:t>1-3-3 and 1-3-4 MST designs</w:t>
      </w:r>
      <w:r w:rsidRPr="00B672BC">
        <w:rPr>
          <w:i/>
          <w:iCs/>
        </w:rPr>
        <w:t xml:space="preserve"> </w:t>
      </w:r>
      <w:r w:rsidRPr="00B672BC">
        <w:rPr>
          <w:i/>
          <w:iCs/>
          <w:noProof/>
        </w:rPr>
        <w:drawing>
          <wp:inline distT="0" distB="0" distL="0" distR="0" wp14:anchorId="474B4F95" wp14:editId="2F38DE59">
            <wp:extent cx="5943600" cy="1807845"/>
            <wp:effectExtent l="0" t="0" r="0" b="0"/>
            <wp:docPr id="23" name="Picture 23"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stage&#10;&#10;Description automatically generated"/>
                    <pic:cNvPicPr/>
                  </pic:nvPicPr>
                  <pic:blipFill>
                    <a:blip r:embed="rId9"/>
                    <a:stretch>
                      <a:fillRect/>
                    </a:stretch>
                  </pic:blipFill>
                  <pic:spPr>
                    <a:xfrm>
                      <a:off x="0" y="0"/>
                      <a:ext cx="5943600" cy="1807845"/>
                    </a:xfrm>
                    <a:prstGeom prst="rect">
                      <a:avLst/>
                    </a:prstGeom>
                  </pic:spPr>
                </pic:pic>
              </a:graphicData>
            </a:graphic>
          </wp:inline>
        </w:drawing>
      </w:r>
    </w:p>
    <w:p w14:paraId="15C17661" w14:textId="4BDC4F28" w:rsidR="00590E66" w:rsidRDefault="00590E66" w:rsidP="00590E66">
      <w:pPr>
        <w:pStyle w:val="Heading3"/>
        <w:keepNext w:val="0"/>
        <w:keepLines w:val="0"/>
        <w:widowControl w:val="0"/>
        <w:spacing w:before="240"/>
        <w:ind w:firstLine="360"/>
        <w:jc w:val="center"/>
        <w:rPr>
          <w:rStyle w:val="Heading4Char"/>
          <w:lang w:eastAsia="en-US"/>
        </w:rPr>
      </w:pPr>
    </w:p>
    <w:p w14:paraId="1E9A8642" w14:textId="0088A8D4" w:rsidR="00974B8D" w:rsidRDefault="00974B8D" w:rsidP="009C2E11">
      <w:pPr>
        <w:pStyle w:val="Heading3"/>
        <w:keepNext w:val="0"/>
        <w:keepLines w:val="0"/>
        <w:widowControl w:val="0"/>
        <w:spacing w:before="240"/>
        <w:ind w:firstLine="360"/>
        <w:rPr>
          <w:b w:val="0"/>
        </w:rPr>
      </w:pPr>
      <w:r>
        <w:rPr>
          <w:rStyle w:val="Heading4Char"/>
          <w:lang w:eastAsia="en-US"/>
        </w:rPr>
        <w:t>Item allocation</w:t>
      </w:r>
      <w:r w:rsidRPr="00F53B08">
        <w:rPr>
          <w:rStyle w:val="Heading4Char"/>
          <w:lang w:eastAsia="en-US"/>
        </w:rPr>
        <w:t>.</w:t>
      </w:r>
      <w:r>
        <w:rPr>
          <w:lang w:eastAsia="en-US"/>
        </w:rPr>
        <w:t xml:space="preserve"> </w:t>
      </w:r>
      <w:r w:rsidRPr="006D2FCF">
        <w:rPr>
          <w:b w:val="0"/>
          <w:lang w:eastAsia="en-US"/>
        </w:rPr>
        <w:t>Three levels of item allocation were evaluated</w:t>
      </w:r>
      <w:r>
        <w:rPr>
          <w:b w:val="0"/>
          <w:lang w:eastAsia="en-US"/>
        </w:rPr>
        <w:t xml:space="preserve"> (</w:t>
      </w:r>
      <w:proofErr w:type="spellStart"/>
      <w:r w:rsidRPr="006D2FCF">
        <w:rPr>
          <w:b w:val="0"/>
          <w:lang w:eastAsia="en-US"/>
        </w:rPr>
        <w:fldChar w:fldCharType="begin" w:fldLock="1"/>
      </w:r>
      <w:r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Pr="006D2FCF">
        <w:rPr>
          <w:b w:val="0"/>
          <w:lang w:eastAsia="en-US"/>
        </w:rPr>
        <w:fldChar w:fldCharType="separate"/>
      </w:r>
      <w:r w:rsidRPr="006D2FCF">
        <w:rPr>
          <w:b w:val="0"/>
          <w:noProof/>
          <w:lang w:eastAsia="en-US"/>
        </w:rPr>
        <w:t>Patsula</w:t>
      </w:r>
      <w:proofErr w:type="spellEnd"/>
      <w:r>
        <w:rPr>
          <w:b w:val="0"/>
          <w:noProof/>
          <w:lang w:eastAsia="en-US"/>
        </w:rPr>
        <w:t>,</w:t>
      </w:r>
      <w:r w:rsidRPr="006D2FCF">
        <w:rPr>
          <w:b w:val="0"/>
          <w:noProof/>
          <w:lang w:eastAsia="en-US"/>
        </w:rPr>
        <w:t xml:space="preserve"> 1999)</w:t>
      </w:r>
      <w:r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291D5C62" w14:textId="1B19F859" w:rsidR="00974B8D" w:rsidRDefault="00974B8D" w:rsidP="009C2E11">
      <w:pPr>
        <w:autoSpaceDE w:val="0"/>
        <w:autoSpaceDN w:val="0"/>
        <w:adjustRightInd w:val="0"/>
        <w:spacing w:line="480" w:lineRule="auto"/>
        <w:ind w:firstLine="360"/>
      </w:pPr>
      <w:r w:rsidRPr="00F53B08">
        <w:rPr>
          <w:rStyle w:val="Heading4Char"/>
        </w:rPr>
        <w:t>Assembly priority.</w:t>
      </w:r>
      <w:r>
        <w:t xml:space="preserve"> The third factor was the assembly priority (forward, backward, spiral</w:t>
      </w:r>
      <w:r w:rsidR="00FA2ABE">
        <w:t>,</w:t>
      </w:r>
      <w:r>
        <w:t xml:space="preserve"> and random).</w:t>
      </w:r>
      <w:bookmarkStart w:id="4" w:name="_Ref514514888"/>
      <w:r>
        <w:t xml:space="preserve">  In forward assembly, module assembly begins with Stage 1 and proceeds through the following stages.  By contrast, backward assembly begins with the stage with most modules (typically the last stage) and proceeds assigning items through the earlier stages, with Stage 1 receiving its items last </w:t>
      </w:r>
      <w:r w:rsidRPr="009D1D82">
        <w:t xml:space="preserve">(Zheng, Nozawa, Gao </w:t>
      </w:r>
      <w:r w:rsidR="003B3974">
        <w:t>&amp;</w:t>
      </w:r>
      <w:r w:rsidR="003B3974" w:rsidRPr="009D1D82">
        <w:t xml:space="preserve"> </w:t>
      </w:r>
      <w:r w:rsidRPr="009D1D82">
        <w:t>Chang, 2012)</w:t>
      </w:r>
      <w:r>
        <w:t xml:space="preserve">. Two other assembly priority </w:t>
      </w:r>
      <w:r w:rsidR="00FA2ABE">
        <w:t>m</w:t>
      </w:r>
      <w:r>
        <w:t>ethods were used</w:t>
      </w:r>
      <w:r w:rsidR="00FA2ABE">
        <w:t>—</w:t>
      </w:r>
      <w:r>
        <w:t xml:space="preserve">the spiral assembly method, where assembly begins with the middle-most modules </w:t>
      </w:r>
      <w:proofErr w:type="gramStart"/>
      <w:r>
        <w:t xml:space="preserve">and </w:t>
      </w:r>
      <w:r w:rsidR="003B3974">
        <w:t>”</w:t>
      </w:r>
      <w:r>
        <w:t>spirals</w:t>
      </w:r>
      <w:proofErr w:type="gramEnd"/>
      <w:r w:rsidR="003B3974">
        <w:t>”</w:t>
      </w:r>
      <w:r>
        <w:t xml:space="preserve"> outward (alternates forward and backward from the middle-most modules) and random assembly, where modules are assembled in random order (</w:t>
      </w:r>
      <w:r w:rsidRPr="001A092E">
        <w:t>Zheng, Wang, Culbertson, &amp; Chang</w:t>
      </w:r>
      <w:r>
        <w:t xml:space="preserve">, </w:t>
      </w:r>
      <w:r w:rsidRPr="001A092E">
        <w:t xml:space="preserve">2014). </w:t>
      </w:r>
    </w:p>
    <w:p w14:paraId="666DDD3D" w14:textId="3E589F7E" w:rsidR="00974B8D" w:rsidRDefault="00974B8D" w:rsidP="009C2E11">
      <w:pPr>
        <w:autoSpaceDE w:val="0"/>
        <w:autoSpaceDN w:val="0"/>
        <w:adjustRightInd w:val="0"/>
        <w:spacing w:line="480" w:lineRule="auto"/>
        <w:ind w:firstLine="360"/>
      </w:pPr>
      <w:r w:rsidRPr="00A27785">
        <w:rPr>
          <w:i/>
          <w:iCs/>
        </w:rPr>
        <w:lastRenderedPageBreak/>
        <w:t xml:space="preserve">Routing </w:t>
      </w:r>
      <w:r>
        <w:rPr>
          <w:i/>
          <w:iCs/>
        </w:rPr>
        <w:t>Strategies</w:t>
      </w:r>
      <w:r w:rsidRPr="00A27785">
        <w:rPr>
          <w:i/>
          <w:iCs/>
        </w:rPr>
        <w:t>.</w:t>
      </w:r>
      <w:r>
        <w:rPr>
          <w:i/>
          <w:iCs/>
        </w:rPr>
        <w:t xml:space="preserve"> </w:t>
      </w:r>
      <w:r>
        <w:t xml:space="preserve">The fourth factor was the method for making routing decisions between modules. Three routing strategies were evaluated from two broad categories of routing methods: appropriate maximum information </w:t>
      </w:r>
      <w:r w:rsidRPr="00F27FCC">
        <w:t>(</w:t>
      </w:r>
      <w:proofErr w:type="spellStart"/>
      <w:r w:rsidRPr="00F27FCC">
        <w:t>Luecht</w:t>
      </w:r>
      <w:proofErr w:type="spellEnd"/>
      <w:r w:rsidRPr="00F27FCC">
        <w:t xml:space="preserve"> et al, 2006)</w:t>
      </w:r>
      <w:r>
        <w:t xml:space="preserve"> and defined population intervals </w:t>
      </w:r>
      <w:r w:rsidRPr="00F27FCC">
        <w:t>(</w:t>
      </w:r>
      <w:proofErr w:type="spellStart"/>
      <w:r w:rsidRPr="00F27FCC">
        <w:t>Luecht</w:t>
      </w:r>
      <w:proofErr w:type="spellEnd"/>
      <w:r w:rsidRPr="00F27FCC">
        <w:t xml:space="preserve">, Brumfield, </w:t>
      </w:r>
      <w:r w:rsidR="003B3974">
        <w:t>&amp;</w:t>
      </w:r>
      <w:r w:rsidR="003B3974" w:rsidRPr="00F27FCC">
        <w:t xml:space="preserve"> </w:t>
      </w:r>
      <w:r w:rsidRPr="00F27FCC">
        <w:t xml:space="preserve">Breithaupt, 2006; </w:t>
      </w:r>
      <w:proofErr w:type="spellStart"/>
      <w:r w:rsidRPr="00F27FCC">
        <w:t>Zenisky</w:t>
      </w:r>
      <w:proofErr w:type="spellEnd"/>
      <w:r w:rsidRPr="00F27FCC">
        <w:t>, 2004)</w:t>
      </w:r>
      <w:r>
        <w:t xml:space="preserve">. In the maximum information </w:t>
      </w:r>
      <w:r w:rsidR="00720292">
        <w:t xml:space="preserve">(MI) </w:t>
      </w:r>
      <w:r>
        <w:t xml:space="preserve">routing method, the module with the maximum information at </w:t>
      </w:r>
      <w:r w:rsidR="004C4363">
        <w:t xml:space="preserve">a </w:t>
      </w:r>
      <w:proofErr w:type="spellStart"/>
      <w:r>
        <w:t>simulee’s</w:t>
      </w:r>
      <w:proofErr w:type="spellEnd"/>
      <w:r>
        <w:t xml:space="preserve"> incremental </w:t>
      </w:r>
      <w:r w:rsidR="004C4363" w:rsidRPr="007A642A">
        <w:rPr>
          <w:i/>
          <w:iCs/>
        </w:rPr>
        <w:sym w:font="Symbol" w:char="F071"/>
      </w:r>
      <w:r w:rsidR="004C4363">
        <w:t xml:space="preserve"> </w:t>
      </w:r>
      <w:r>
        <w:t xml:space="preserve"> estimate is selected</w:t>
      </w:r>
      <w:r w:rsidR="00BD15E1">
        <w:t xml:space="preserve"> and administered</w:t>
      </w:r>
      <w:r>
        <w:t xml:space="preserve">. In defined population interval </w:t>
      </w:r>
      <w:r w:rsidR="00720292">
        <w:t xml:space="preserve">(PI) </w:t>
      </w:r>
      <w:r>
        <w:t xml:space="preserve">methods, the population distributions across the </w:t>
      </w:r>
      <w:r w:rsidR="004C4363" w:rsidRPr="007A642A">
        <w:rPr>
          <w:i/>
          <w:iCs/>
        </w:rPr>
        <w:sym w:font="Symbol" w:char="F071"/>
      </w:r>
      <w:r w:rsidR="004C4363">
        <w:t xml:space="preserve"> </w:t>
      </w:r>
      <w:r>
        <w:t xml:space="preserve"> continuum (</w:t>
      </w:r>
      <w:r w:rsidR="004C4363" w:rsidRPr="007A642A">
        <w:rPr>
          <w:i/>
          <w:iCs/>
        </w:rPr>
        <w:sym w:font="Symbol" w:char="F071"/>
      </w:r>
      <w:r w:rsidR="004C4363">
        <w:t xml:space="preserve"> =</w:t>
      </w:r>
      <w:r>
        <w:t xml:space="preserve"> </w:t>
      </w:r>
      <w:r w:rsidR="004C4363">
        <w:sym w:font="Symbol" w:char="F02D"/>
      </w:r>
      <w:r>
        <w:t>3:3) and number</w:t>
      </w:r>
      <w:r w:rsidR="004C4363">
        <w:t>-</w:t>
      </w:r>
      <w:r>
        <w:t>correct spectrum (NC 0%:100%) are used to create sets of equal intervals. These intervals (</w:t>
      </w:r>
      <w:r w:rsidR="002F16C6" w:rsidRPr="007A642A">
        <w:rPr>
          <w:i/>
          <w:iCs/>
        </w:rPr>
        <w:sym w:font="Symbol" w:char="F071"/>
      </w:r>
      <w:r w:rsidR="002F16C6">
        <w:t xml:space="preserve"> </w:t>
      </w:r>
      <w:r>
        <w:t xml:space="preserve"> or NC) are used to select </w:t>
      </w:r>
      <w:r w:rsidR="00BD15E1">
        <w:t xml:space="preserve">and administer </w:t>
      </w:r>
      <w:r>
        <w:t xml:space="preserve">modules based on </w:t>
      </w:r>
      <w:proofErr w:type="spellStart"/>
      <w:r>
        <w:t>simulee</w:t>
      </w:r>
      <w:proofErr w:type="spellEnd"/>
      <w:r>
        <w:t xml:space="preserve"> incremental NC or estimated </w:t>
      </w:r>
      <w:r w:rsidR="002F16C6" w:rsidRPr="007A642A">
        <w:rPr>
          <w:i/>
          <w:iCs/>
        </w:rPr>
        <w:sym w:font="Symbol" w:char="F071"/>
      </w:r>
      <w:r>
        <w:t xml:space="preserve">. </w:t>
      </w:r>
      <w:r w:rsidRPr="00CD0903">
        <w:t xml:space="preserve">Figure </w:t>
      </w:r>
      <w:r w:rsidR="00714C31" w:rsidRPr="00CD0903">
        <w:t>2</w:t>
      </w:r>
      <w:r>
        <w:t xml:space="preserve"> </w:t>
      </w:r>
      <w:r w:rsidR="00172B31">
        <w:t xml:space="preserve">displays </w:t>
      </w:r>
      <w:r>
        <w:t xml:space="preserve">the population distribution interval routing methods used in this study. </w:t>
      </w:r>
    </w:p>
    <w:p w14:paraId="31CEA5A9" w14:textId="77777777" w:rsidR="001E0BDC" w:rsidRDefault="001E0BDC" w:rsidP="001E0BDC">
      <w:pPr>
        <w:pStyle w:val="Heading3"/>
        <w:keepNext w:val="0"/>
        <w:keepLines w:val="0"/>
        <w:widowControl w:val="0"/>
        <w:ind w:firstLine="360"/>
      </w:pPr>
      <w:r>
        <w:t xml:space="preserve">Item bank.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proofErr w:type="spellStart"/>
      <w:r w:rsidRPr="00533557">
        <w:rPr>
          <w:rFonts w:asciiTheme="minorHAnsi" w:eastAsiaTheme="minorEastAsia" w:hAnsiTheme="minorHAnsi" w:cstheme="minorBidi"/>
          <w:b w:val="0"/>
          <w:bCs w:val="0"/>
          <w:i/>
        </w:rPr>
        <w:t>i</w:t>
      </w:r>
      <w:proofErr w:type="spellEnd"/>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5FB61D7C" w14:textId="77777777" w:rsidR="001E0BDC" w:rsidRPr="00D748F3" w:rsidRDefault="00000000" w:rsidP="001E0BDC">
      <w:pPr>
        <w:rPr>
          <w:rFonts w:asciiTheme="majorHAnsi" w:eastAsiaTheme="majorEastAsia" w:hAnsiTheme="majorHAnsi" w:cstheme="majorBidi"/>
          <w:iCs/>
        </w:rPr>
      </w:pPr>
      <m:oMathPara>
        <m:oMath>
          <m:eqArr>
            <m:eqArrPr>
              <m:maxDist m:val="1"/>
              <m:ctrlPr>
                <w:rPr>
                  <w:rFonts w:ascii="Cambria Math" w:hAnsi="Cambria Math"/>
                  <w:i/>
                </w:rPr>
              </m:ctrlPr>
            </m:eqArrPr>
            <m:e>
              <m:sSub>
                <m:sSubPr>
                  <m:ctrlPr>
                    <w:rPr>
                      <w:rFonts w:ascii="Cambria Math" w:hAnsi="Cambria Math"/>
                      <w:i/>
                    </w:rPr>
                  </m:ctrlPr>
                </m:sSubPr>
                <m:e>
                  <m:r>
                    <m:rPr>
                      <m:nor/>
                    </m:rPr>
                    <w:rPr>
                      <w:i/>
                    </w:rPr>
                    <m:t>P</m:t>
                  </m:r>
                </m:e>
                <m:sub>
                  <w:proofErr w:type="spellStart"/>
                  <m:r>
                    <m:rPr>
                      <m:nor/>
                    </m:rPr>
                    <w:rPr>
                      <w:i/>
                    </w:rPr>
                    <m:t>i</m:t>
                  </m:r>
                  <w:proofErr w:type="spellEnd"/>
                </m:sub>
              </m:sSub>
              <m:r>
                <m:rPr>
                  <m:nor/>
                </m:rPr>
                <m:t>(</m:t>
              </m:r>
              <m:sSub>
                <m:sSubPr>
                  <m:ctrlPr>
                    <w:rPr>
                      <w:rFonts w:ascii="Cambria Math" w:hAnsi="Cambria Math"/>
                      <w:i/>
                    </w:rPr>
                  </m:ctrlPr>
                </m:sSubPr>
                <m:e>
                  <m:r>
                    <m:rPr>
                      <m:nor/>
                    </m:rPr>
                    <w:rPr>
                      <w:i/>
                    </w:rPr>
                    <w:sym w:font="Symbol" w:char="F071"/>
                  </m:r>
                </m:e>
                <m:sub>
                  <m:r>
                    <m:rPr>
                      <m:nor/>
                    </m:rPr>
                    <w:rPr>
                      <w:i/>
                    </w:rPr>
                    <m:t>j</m:t>
                  </m:r>
                </m:sub>
              </m:sSub>
              <m:r>
                <m:rPr>
                  <m:nor/>
                </m:rPr>
                <m:t xml:space="preserve">) = </m:t>
              </m:r>
              <m:sSub>
                <m:sSubPr>
                  <m:ctrlPr>
                    <w:rPr>
                      <w:rFonts w:ascii="Cambria Math" w:hAnsi="Cambria Math"/>
                      <w:i/>
                      <w:iCs/>
                    </w:rPr>
                  </m:ctrlPr>
                </m:sSubPr>
                <m:e>
                  <m:r>
                    <m:rPr>
                      <m:nor/>
                    </m:rPr>
                    <w:rPr>
                      <w:i/>
                    </w:rPr>
                    <m:t>c</m:t>
                  </m:r>
                </m:e>
                <m:sub>
                  <w:proofErr w:type="spellStart"/>
                  <m:r>
                    <m:rPr>
                      <m:nor/>
                    </m:rPr>
                    <w:rPr>
                      <w:i/>
                      <w:iCs/>
                    </w:rPr>
                    <m:t>i</m:t>
                  </m:r>
                  <w:proofErr w:type="spellEnd"/>
                </m:sub>
              </m:sSub>
              <m:r>
                <m:rPr>
                  <m:nor/>
                </m:rPr>
                <w:rPr>
                  <w:iCs/>
                </w:rPr>
                <m:t xml:space="preserve"> </m:t>
              </m:r>
              <m:r>
                <m:rPr>
                  <m:nor/>
                </m:rPr>
                <m:t xml:space="preserve">+ (1 </m:t>
              </m:r>
              <m:r>
                <m:rPr>
                  <m:nor/>
                </m:rPr>
                <w:rPr>
                  <w:rFonts w:eastAsia="Calibri"/>
                </w:rPr>
                <w:sym w:font="Symbol" w:char="F02D"/>
              </m:r>
              <m:r>
                <m:rPr>
                  <m:nor/>
                </m:rPr>
                <w:rPr>
                  <w:rFonts w:eastAsia="Calibri"/>
                </w:rPr>
                <m:t xml:space="preserve"> </m:t>
              </m:r>
              <m:sSub>
                <m:sSubPr>
                  <m:ctrlPr>
                    <w:rPr>
                      <w:rFonts w:ascii="Cambria Math" w:hAnsi="Cambria Math"/>
                      <w:i/>
                      <w:iCs/>
                    </w:rPr>
                  </m:ctrlPr>
                </m:sSubPr>
                <m:e>
                  <m:r>
                    <m:rPr>
                      <m:nor/>
                    </m:rPr>
                    <w:rPr>
                      <w:i/>
                    </w:rPr>
                    <m:t>c</m:t>
                  </m:r>
                </m:e>
                <m:sub>
                  <w:proofErr w:type="spellStart"/>
                  <m:r>
                    <m:rPr>
                      <m:nor/>
                    </m:rPr>
                    <w:rPr>
                      <w:i/>
                      <w:iCs/>
                    </w:rPr>
                    <m:t>i</m:t>
                  </m:r>
                  <w:proofErr w:type="spellEnd"/>
                </m:sub>
              </m:sSub>
              <m:r>
                <m:rPr>
                  <m:nor/>
                </m:rPr>
                <w:rPr>
                  <w:iCs/>
                </w:rPr>
                <m:t>)</m:t>
              </m:r>
              <m:f>
                <m:fPr>
                  <m:ctrlPr>
                    <w:rPr>
                      <w:rFonts w:ascii="Cambria Math" w:hAnsi="Cambria Math"/>
                    </w:rPr>
                  </m:ctrlPr>
                </m:fPr>
                <m:num>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w:proofErr w:type="spellStart"/>
                              <m:r>
                                <m:rPr>
                                  <m:nor/>
                                </m:rPr>
                                <w:rPr>
                                  <w:i/>
                                  <w:iCs/>
                                </w:rPr>
                                <m:t>i</m:t>
                              </m:r>
                              <w:proofErr w:type="spellEnd"/>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w:proofErr w:type="spellStart"/>
                                  <m:r>
                                    <m:rPr>
                                      <m:nor/>
                                    </m:rPr>
                                    <w:rPr>
                                      <w:i/>
                                    </w:rPr>
                                    <m:t>i</m:t>
                                  </m:r>
                                  <w:proofErr w:type="spellEnd"/>
                                </m:sub>
                              </m:sSub>
                            </m:e>
                          </m:d>
                        </m:e>
                      </m:d>
                    </m:e>
                  </m:func>
                </m:num>
                <m:den>
                  <m:r>
                    <m:rPr>
                      <m:nor/>
                    </m:rPr>
                    <m:t>1 +</m:t>
                  </m:r>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w:proofErr w:type="spellStart"/>
                              <m:r>
                                <m:rPr>
                                  <m:nor/>
                                </m:rPr>
                                <w:rPr>
                                  <w:i/>
                                  <w:iCs/>
                                </w:rPr>
                                <m:t>i</m:t>
                              </m:r>
                              <w:proofErr w:type="spellEnd"/>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w:proofErr w:type="spellStart"/>
                                  <m:r>
                                    <m:rPr>
                                      <m:nor/>
                                    </m:rPr>
                                    <w:rPr>
                                      <w:i/>
                                    </w:rPr>
                                    <m:t>i</m:t>
                                  </m:r>
                                  <w:proofErr w:type="spellEnd"/>
                                </m:sub>
                              </m:sSub>
                            </m:e>
                          </m:d>
                        </m:e>
                      </m:d>
                    </m:e>
                  </m:func>
                </m:den>
              </m:f>
              <m:r>
                <w:rPr>
                  <w:rFonts w:ascii="Cambria Math" w:hAnsi="Cambria Math"/>
                </w:rPr>
                <m:t>#</m:t>
              </m:r>
              <m:d>
                <m:dPr>
                  <m:ctrlPr>
                    <w:rPr>
                      <w:rFonts w:ascii="Cambria Math" w:hAnsi="Cambria Math"/>
                      <w:i/>
                    </w:rPr>
                  </m:ctrlPr>
                </m:dPr>
                <m:e>
                  <m:r>
                    <m:rPr>
                      <m:nor/>
                    </m:rPr>
                    <m:t>1</m:t>
                  </m:r>
                </m:e>
              </m:d>
              <m:ctrlPr>
                <w:rPr>
                  <w:rFonts w:ascii="Cambria Math" w:hAnsi="Cambria Math"/>
                  <w:i/>
                  <w:iCs/>
                </w:rPr>
              </m:ctrlPr>
            </m:e>
          </m:eqArr>
        </m:oMath>
      </m:oMathPara>
    </w:p>
    <w:p w14:paraId="6895F6C3" w14:textId="77777777" w:rsidR="001E0BDC" w:rsidRPr="004233F1" w:rsidRDefault="001E0BDC" w:rsidP="001E0BDC">
      <w:pPr>
        <w:rPr>
          <w:rFonts w:asciiTheme="majorHAnsi" w:eastAsiaTheme="majorEastAsia" w:hAnsiTheme="majorHAnsi" w:cstheme="majorBidi"/>
          <w:iCs/>
        </w:rPr>
      </w:pPr>
    </w:p>
    <w:p w14:paraId="5C287313" w14:textId="2BF3657D" w:rsidR="001E0BDC" w:rsidRDefault="001E0BDC" w:rsidP="001E0BDC">
      <w:pPr>
        <w:pStyle w:val="BodyText"/>
        <w:widowControl w:val="0"/>
        <w:spacing w:after="0"/>
        <w:jc w:val="left"/>
      </w:pPr>
      <w:r>
        <w:t xml:space="preserve">and </w:t>
      </w:r>
      <m:oMath>
        <m:sSub>
          <m:sSubPr>
            <m:ctrlPr>
              <w:rPr>
                <w:rFonts w:ascii="Cambria Math" w:hAnsi="Cambria Math" w:cs="Times New Roman"/>
                <w:i/>
                <w:iCs/>
              </w:rPr>
            </m:ctrlPr>
          </m:sSubPr>
          <m:e>
            <m:r>
              <m:rPr>
                <m:nor/>
              </m:rPr>
              <w:rPr>
                <w:rFonts w:ascii="Times New Roman" w:hAnsi="Times New Roman" w:cs="Times New Roman"/>
                <w:i/>
              </w:rPr>
              <m:t>a</m:t>
            </m:r>
          </m:e>
          <m:sub>
            <w:proofErr w:type="spellStart"/>
            <m:r>
              <m:rPr>
                <m:nor/>
              </m:rPr>
              <w:rPr>
                <w:rFonts w:ascii="Times New Roman" w:hAnsi="Times New Roman" w:cs="Times New Roman"/>
                <w:i/>
                <w:iCs/>
              </w:rPr>
              <m:t>i</m:t>
            </m:r>
            <w:proofErr w:type="spellEnd"/>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w:proofErr w:type="spellStart"/>
            <m:r>
              <m:rPr>
                <m:nor/>
              </m:rPr>
              <w:rPr>
                <w:rFonts w:ascii="Times New Roman" w:hAnsi="Times New Roman" w:cs="Times New Roman"/>
                <w:i/>
              </w:rPr>
              <m:t>i</m:t>
            </m:r>
            <w:proofErr w:type="spellEnd"/>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w:proofErr w:type="spellStart"/>
            <m:r>
              <m:rPr>
                <m:nor/>
              </m:rPr>
              <w:rPr>
                <w:rFonts w:ascii="Times New Roman" w:hAnsi="Times New Roman" w:cs="Times New Roman"/>
                <w:i/>
                <w:iCs/>
              </w:rPr>
              <m:t>i</m:t>
            </m:r>
            <w:proofErr w:type="spellEnd"/>
          </m:sub>
        </m:sSub>
      </m:oMath>
      <w:r>
        <w:t xml:space="preserve"> are the item discrimination, difficulty, and pseudo-guessing parameters 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 metric to the normal metric. Table 2 presents the descriptive statistics for the item parameters. As </w:t>
      </w:r>
      <w:r>
        <w:fldChar w:fldCharType="begin"/>
      </w:r>
      <w:r>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fldChar w:fldCharType="separate"/>
      </w:r>
      <w:r>
        <w:rPr>
          <w:noProof/>
        </w:rPr>
        <w:t>Wang (2013)</w:t>
      </w:r>
      <w:r>
        <w:fldChar w:fldCharType="end"/>
      </w:r>
      <w:r>
        <w:t xml:space="preserve"> has recommended, the item bank size should be set as 1.5 times the number of items required. In this study, the largest number of items required for an MST design was 5 panels × [(7 items + (14 items × 3 modules) + (21 items × 4 modules)] = 665 items, so 1,500 items were determined to be more than sufficient.</w:t>
      </w:r>
    </w:p>
    <w:p w14:paraId="3F06B3D4" w14:textId="77777777" w:rsidR="00236B02" w:rsidRDefault="00236B02" w:rsidP="00974B8D">
      <w:pPr>
        <w:autoSpaceDE w:val="0"/>
        <w:autoSpaceDN w:val="0"/>
        <w:adjustRightInd w:val="0"/>
        <w:ind w:firstLine="360"/>
        <w:jc w:val="center"/>
        <w:rPr>
          <w:b/>
          <w:bCs/>
        </w:rPr>
      </w:pPr>
    </w:p>
    <w:p w14:paraId="11EDBA84" w14:textId="77777777" w:rsidR="00236B02" w:rsidRDefault="00236B02" w:rsidP="00974B8D">
      <w:pPr>
        <w:autoSpaceDE w:val="0"/>
        <w:autoSpaceDN w:val="0"/>
        <w:adjustRightInd w:val="0"/>
        <w:ind w:firstLine="360"/>
        <w:jc w:val="center"/>
        <w:rPr>
          <w:b/>
          <w:bCs/>
        </w:rPr>
      </w:pPr>
    </w:p>
    <w:p w14:paraId="22EE949A" w14:textId="77777777" w:rsidR="00236B02" w:rsidRDefault="00236B02" w:rsidP="00974B8D">
      <w:pPr>
        <w:autoSpaceDE w:val="0"/>
        <w:autoSpaceDN w:val="0"/>
        <w:adjustRightInd w:val="0"/>
        <w:ind w:firstLine="360"/>
        <w:jc w:val="center"/>
        <w:rPr>
          <w:b/>
          <w:bCs/>
        </w:rPr>
      </w:pPr>
    </w:p>
    <w:p w14:paraId="46A098DA" w14:textId="77777777" w:rsidR="00236B02" w:rsidRDefault="00236B02" w:rsidP="00974B8D">
      <w:pPr>
        <w:autoSpaceDE w:val="0"/>
        <w:autoSpaceDN w:val="0"/>
        <w:adjustRightInd w:val="0"/>
        <w:ind w:firstLine="360"/>
        <w:jc w:val="center"/>
        <w:rPr>
          <w:b/>
          <w:bCs/>
        </w:rPr>
      </w:pPr>
    </w:p>
    <w:p w14:paraId="1FCD4B7F" w14:textId="35C7A20D" w:rsidR="00974B8D" w:rsidRDefault="00974B8D" w:rsidP="00974B8D">
      <w:pPr>
        <w:autoSpaceDE w:val="0"/>
        <w:autoSpaceDN w:val="0"/>
        <w:adjustRightInd w:val="0"/>
        <w:ind w:firstLine="360"/>
        <w:jc w:val="center"/>
        <w:rPr>
          <w:b/>
          <w:bCs/>
        </w:rPr>
      </w:pPr>
      <w:r w:rsidRPr="00714C31">
        <w:rPr>
          <w:b/>
          <w:bCs/>
        </w:rPr>
        <w:lastRenderedPageBreak/>
        <w:t xml:space="preserve">Figure </w:t>
      </w:r>
      <w:r w:rsidR="00714C31">
        <w:rPr>
          <w:b/>
          <w:bCs/>
        </w:rPr>
        <w:t>2</w:t>
      </w:r>
      <w:r w:rsidRPr="00714C31">
        <w:rPr>
          <w:b/>
          <w:bCs/>
        </w:rPr>
        <w:t xml:space="preserve">. </w:t>
      </w:r>
      <w:r w:rsidR="00172B31" w:rsidRPr="00172B31">
        <w:rPr>
          <w:b/>
          <w:bCs/>
          <w:i/>
          <w:iCs/>
        </w:rPr>
        <w:sym w:font="Symbol" w:char="F071"/>
      </w:r>
      <w:r w:rsidR="00172B31">
        <w:rPr>
          <w:b/>
          <w:bCs/>
        </w:rPr>
        <w:t xml:space="preserve"> </w:t>
      </w:r>
      <w:r w:rsidRPr="00714C31">
        <w:rPr>
          <w:b/>
          <w:bCs/>
        </w:rPr>
        <w:t xml:space="preserve"> and Number</w:t>
      </w:r>
      <w:r w:rsidR="00172B31">
        <w:rPr>
          <w:b/>
          <w:bCs/>
        </w:rPr>
        <w:t>-</w:t>
      </w:r>
      <w:r w:rsidRPr="00714C31">
        <w:rPr>
          <w:b/>
          <w:bCs/>
        </w:rPr>
        <w:t>Correct Routing Decision Methods</w:t>
      </w:r>
    </w:p>
    <w:p w14:paraId="30B5B76B" w14:textId="71E14B59" w:rsidR="002D175F" w:rsidRDefault="002D175F" w:rsidP="00974B8D">
      <w:pPr>
        <w:autoSpaceDE w:val="0"/>
        <w:autoSpaceDN w:val="0"/>
        <w:adjustRightInd w:val="0"/>
        <w:rPr>
          <w:rFonts w:ascii="HelveticaNeueLTStd-Lt" w:hAnsi="HelveticaNeueLTStd-Lt" w:cs="HelveticaNeueLTStd-Lt"/>
          <w:sz w:val="28"/>
          <w:szCs w:val="28"/>
        </w:rPr>
      </w:pPr>
    </w:p>
    <w:p w14:paraId="6D1FE234" w14:textId="6E3F72D0" w:rsidR="00FA2ABE" w:rsidRDefault="001E0BDC" w:rsidP="001E0BDC">
      <w:pPr>
        <w:autoSpaceDE w:val="0"/>
        <w:autoSpaceDN w:val="0"/>
        <w:adjustRightInd w:val="0"/>
        <w:jc w:val="center"/>
        <w:rPr>
          <w:rFonts w:ascii="HelveticaNeueLTStd-Lt" w:hAnsi="HelveticaNeueLTStd-Lt" w:cs="HelveticaNeueLTStd-Lt"/>
          <w:sz w:val="28"/>
          <w:szCs w:val="28"/>
        </w:rPr>
      </w:pPr>
      <w:r w:rsidRPr="002424C3">
        <w:rPr>
          <w:rFonts w:ascii="HelveticaNeueLTStd-Lt" w:hAnsi="HelveticaNeueLTStd-Lt" w:cs="HelveticaNeueLTStd-Lt"/>
          <w:noProof/>
          <w:sz w:val="28"/>
          <w:szCs w:val="28"/>
        </w:rPr>
        <w:drawing>
          <wp:inline distT="0" distB="0" distL="0" distR="0" wp14:anchorId="1324873B" wp14:editId="2065D54B">
            <wp:extent cx="5037072" cy="2833352"/>
            <wp:effectExtent l="0" t="0" r="0" b="5715"/>
            <wp:docPr id="14639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887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0110" cy="2941936"/>
                    </a:xfrm>
                    <a:prstGeom prst="rect">
                      <a:avLst/>
                    </a:prstGeom>
                  </pic:spPr>
                </pic:pic>
              </a:graphicData>
            </a:graphic>
          </wp:inline>
        </w:drawing>
      </w:r>
    </w:p>
    <w:p w14:paraId="00135D37" w14:textId="77777777" w:rsidR="00FA2ABE" w:rsidRDefault="00FA2ABE" w:rsidP="00974B8D">
      <w:pPr>
        <w:autoSpaceDE w:val="0"/>
        <w:autoSpaceDN w:val="0"/>
        <w:adjustRightInd w:val="0"/>
        <w:rPr>
          <w:rFonts w:ascii="HelveticaNeueLTStd-Lt" w:hAnsi="HelveticaNeueLTStd-Lt" w:cs="HelveticaNeueLTStd-Lt"/>
          <w:sz w:val="28"/>
          <w:szCs w:val="28"/>
        </w:rPr>
      </w:pPr>
    </w:p>
    <w:p w14:paraId="0A9C5AE7" w14:textId="77777777" w:rsidR="001E0BDC" w:rsidRPr="002424C3" w:rsidRDefault="001E0BDC" w:rsidP="00974B8D">
      <w:pPr>
        <w:autoSpaceDE w:val="0"/>
        <w:autoSpaceDN w:val="0"/>
        <w:adjustRightInd w:val="0"/>
        <w:rPr>
          <w:rFonts w:ascii="HelveticaNeueLTStd-Lt" w:hAnsi="HelveticaNeueLTStd-Lt" w:cs="HelveticaNeueLTStd-Lt"/>
          <w:sz w:val="28"/>
          <w:szCs w:val="28"/>
        </w:rPr>
      </w:pPr>
    </w:p>
    <w:bookmarkEnd w:id="4"/>
    <w:p w14:paraId="4B5F2D25" w14:textId="77777777" w:rsidR="006866FC" w:rsidRDefault="00974B8D" w:rsidP="00974B8D">
      <w:pPr>
        <w:widowControl w:val="0"/>
        <w:ind w:firstLine="360"/>
        <w:jc w:val="center"/>
        <w:rPr>
          <w:b/>
        </w:rPr>
      </w:pPr>
      <w:r w:rsidRPr="002153B3">
        <w:rPr>
          <w:b/>
        </w:rPr>
        <w:t xml:space="preserve">Table </w:t>
      </w:r>
      <w:r w:rsidRPr="002153B3">
        <w:rPr>
          <w:b/>
        </w:rPr>
        <w:fldChar w:fldCharType="begin"/>
      </w:r>
      <w:r w:rsidRPr="002153B3">
        <w:rPr>
          <w:b/>
        </w:rPr>
        <w:instrText xml:space="preserve"> SEQ Table \* ARABIC </w:instrText>
      </w:r>
      <w:r w:rsidRPr="002153B3">
        <w:rPr>
          <w:b/>
        </w:rPr>
        <w:fldChar w:fldCharType="separate"/>
      </w:r>
      <w:r>
        <w:rPr>
          <w:b/>
          <w:noProof/>
        </w:rPr>
        <w:t>2</w:t>
      </w:r>
      <w:r w:rsidRPr="002153B3">
        <w:rPr>
          <w:b/>
        </w:rPr>
        <w:fldChar w:fldCharType="end"/>
      </w:r>
      <w:r w:rsidR="006866FC">
        <w:rPr>
          <w:b/>
        </w:rPr>
        <w:t>. Descriptive S</w:t>
      </w:r>
      <w:r w:rsidRPr="002153B3">
        <w:rPr>
          <w:b/>
        </w:rPr>
        <w:t xml:space="preserve">tatistics for </w:t>
      </w:r>
      <w:r w:rsidR="006866FC">
        <w:rPr>
          <w:b/>
        </w:rPr>
        <w:t>I</w:t>
      </w:r>
      <w:r w:rsidRPr="002153B3">
        <w:rPr>
          <w:b/>
        </w:rPr>
        <w:t xml:space="preserve">tem </w:t>
      </w:r>
      <w:r w:rsidR="006866FC">
        <w:rPr>
          <w:b/>
        </w:rPr>
        <w:t>P</w:t>
      </w:r>
    </w:p>
    <w:p w14:paraId="48825E64" w14:textId="1D53C720" w:rsidR="00974B8D" w:rsidRPr="002153B3" w:rsidRDefault="00974B8D" w:rsidP="00974B8D">
      <w:pPr>
        <w:widowControl w:val="0"/>
        <w:ind w:firstLine="360"/>
        <w:jc w:val="center"/>
        <w:rPr>
          <w:b/>
          <w:i/>
        </w:rPr>
      </w:pPr>
      <w:proofErr w:type="spellStart"/>
      <w:r w:rsidRPr="002153B3">
        <w:rPr>
          <w:b/>
        </w:rPr>
        <w:t>arameters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974B8D" w14:paraId="084C2168" w14:textId="77777777" w:rsidTr="00D0707A">
        <w:trPr>
          <w:trHeight w:val="20"/>
        </w:trPr>
        <w:tc>
          <w:tcPr>
            <w:tcW w:w="1558" w:type="dxa"/>
            <w:tcBorders>
              <w:top w:val="single" w:sz="4" w:space="0" w:color="auto"/>
              <w:bottom w:val="single" w:sz="4" w:space="0" w:color="auto"/>
            </w:tcBorders>
            <w:vAlign w:val="center"/>
          </w:tcPr>
          <w:p w14:paraId="4C6C0083" w14:textId="77777777" w:rsidR="00974B8D" w:rsidRPr="00AE5C4D" w:rsidRDefault="00974B8D" w:rsidP="00D0707A">
            <w:r>
              <w:t>Parameter</w:t>
            </w:r>
          </w:p>
        </w:tc>
        <w:tc>
          <w:tcPr>
            <w:tcW w:w="1431" w:type="dxa"/>
            <w:tcBorders>
              <w:top w:val="single" w:sz="4" w:space="0" w:color="auto"/>
              <w:bottom w:val="single" w:sz="4" w:space="0" w:color="auto"/>
            </w:tcBorders>
            <w:vAlign w:val="center"/>
          </w:tcPr>
          <w:p w14:paraId="665C87CA" w14:textId="77777777" w:rsidR="00974B8D" w:rsidRPr="00AE5C4D" w:rsidRDefault="00974B8D" w:rsidP="00D0707A">
            <w:pPr>
              <w:jc w:val="center"/>
            </w:pPr>
            <w:r>
              <w:t>Mean</w:t>
            </w:r>
          </w:p>
        </w:tc>
        <w:tc>
          <w:tcPr>
            <w:tcW w:w="1432" w:type="dxa"/>
            <w:tcBorders>
              <w:top w:val="single" w:sz="4" w:space="0" w:color="auto"/>
              <w:bottom w:val="single" w:sz="4" w:space="0" w:color="auto"/>
            </w:tcBorders>
            <w:vAlign w:val="center"/>
          </w:tcPr>
          <w:p w14:paraId="06D2474C" w14:textId="77777777" w:rsidR="00974B8D" w:rsidRPr="00AE5C4D" w:rsidRDefault="00974B8D" w:rsidP="00D0707A">
            <w:pPr>
              <w:jc w:val="center"/>
            </w:pPr>
            <w:r>
              <w:t>SD</w:t>
            </w:r>
          </w:p>
        </w:tc>
        <w:tc>
          <w:tcPr>
            <w:tcW w:w="1432" w:type="dxa"/>
            <w:tcBorders>
              <w:top w:val="single" w:sz="4" w:space="0" w:color="auto"/>
              <w:bottom w:val="single" w:sz="4" w:space="0" w:color="auto"/>
            </w:tcBorders>
            <w:vAlign w:val="center"/>
          </w:tcPr>
          <w:p w14:paraId="4C05EC33" w14:textId="77777777" w:rsidR="00974B8D" w:rsidRPr="00AE5C4D" w:rsidRDefault="00974B8D" w:rsidP="00D0707A">
            <w:pPr>
              <w:jc w:val="right"/>
            </w:pPr>
            <w:r>
              <w:t>Minimum</w:t>
            </w:r>
          </w:p>
        </w:tc>
        <w:tc>
          <w:tcPr>
            <w:tcW w:w="1347" w:type="dxa"/>
            <w:tcBorders>
              <w:top w:val="single" w:sz="4" w:space="0" w:color="auto"/>
              <w:bottom w:val="single" w:sz="4" w:space="0" w:color="auto"/>
            </w:tcBorders>
            <w:vAlign w:val="center"/>
          </w:tcPr>
          <w:p w14:paraId="1A434635" w14:textId="77777777" w:rsidR="00974B8D" w:rsidRPr="00AE5C4D" w:rsidRDefault="00974B8D" w:rsidP="00D0707A">
            <w:pPr>
              <w:jc w:val="right"/>
            </w:pPr>
            <w:r>
              <w:t>Maximum</w:t>
            </w:r>
          </w:p>
        </w:tc>
        <w:tc>
          <w:tcPr>
            <w:tcW w:w="2150" w:type="dxa"/>
            <w:tcBorders>
              <w:top w:val="single" w:sz="4" w:space="0" w:color="auto"/>
              <w:bottom w:val="single" w:sz="4" w:space="0" w:color="auto"/>
            </w:tcBorders>
            <w:vAlign w:val="center"/>
          </w:tcPr>
          <w:p w14:paraId="21E92564" w14:textId="77777777" w:rsidR="00974B8D" w:rsidRPr="00AE5C4D" w:rsidRDefault="00974B8D" w:rsidP="00D0707A">
            <w:pPr>
              <w:jc w:val="right"/>
            </w:pPr>
            <w:r>
              <w:t>Distribution</w:t>
            </w:r>
          </w:p>
        </w:tc>
      </w:tr>
      <w:tr w:rsidR="00974B8D" w14:paraId="4DB8FF43" w14:textId="77777777" w:rsidTr="00D0707A">
        <w:trPr>
          <w:trHeight w:val="20"/>
        </w:trPr>
        <w:tc>
          <w:tcPr>
            <w:tcW w:w="1558" w:type="dxa"/>
            <w:tcBorders>
              <w:top w:val="single" w:sz="4" w:space="0" w:color="auto"/>
            </w:tcBorders>
            <w:vAlign w:val="center"/>
          </w:tcPr>
          <w:p w14:paraId="6BAA4F79" w14:textId="77777777" w:rsidR="00974B8D" w:rsidRPr="00AE5C4D" w:rsidRDefault="00974B8D" w:rsidP="00D0707A">
            <w:pPr>
              <w:jc w:val="center"/>
              <w:rPr>
                <w:i/>
              </w:rPr>
            </w:pPr>
            <w:r w:rsidRPr="00AE5C4D">
              <w:rPr>
                <w:i/>
              </w:rPr>
              <w:t>a</w:t>
            </w:r>
          </w:p>
        </w:tc>
        <w:tc>
          <w:tcPr>
            <w:tcW w:w="1431" w:type="dxa"/>
            <w:tcBorders>
              <w:top w:val="single" w:sz="4" w:space="0" w:color="auto"/>
            </w:tcBorders>
            <w:vAlign w:val="center"/>
          </w:tcPr>
          <w:p w14:paraId="7FB7B3BD" w14:textId="5EB6946E" w:rsidR="00974B8D" w:rsidRPr="00AE5C4D" w:rsidRDefault="00974B8D" w:rsidP="00D0707A">
            <w:pPr>
              <w:jc w:val="center"/>
            </w:pPr>
            <w:r>
              <w:t>1.</w:t>
            </w:r>
            <w:r w:rsidR="00714C31">
              <w:t>28</w:t>
            </w:r>
          </w:p>
        </w:tc>
        <w:tc>
          <w:tcPr>
            <w:tcW w:w="1432" w:type="dxa"/>
            <w:tcBorders>
              <w:top w:val="single" w:sz="4" w:space="0" w:color="auto"/>
            </w:tcBorders>
            <w:vAlign w:val="center"/>
          </w:tcPr>
          <w:p w14:paraId="45775152" w14:textId="66A1E187" w:rsidR="00974B8D" w:rsidRPr="00AE5C4D" w:rsidRDefault="00974B8D" w:rsidP="00D0707A">
            <w:pPr>
              <w:jc w:val="center"/>
            </w:pPr>
            <w:r>
              <w:t>0.2</w:t>
            </w:r>
            <w:r w:rsidR="00714C31">
              <w:t>1</w:t>
            </w:r>
          </w:p>
        </w:tc>
        <w:tc>
          <w:tcPr>
            <w:tcW w:w="1432" w:type="dxa"/>
            <w:tcBorders>
              <w:top w:val="single" w:sz="4" w:space="0" w:color="auto"/>
            </w:tcBorders>
            <w:vAlign w:val="center"/>
          </w:tcPr>
          <w:p w14:paraId="0D7793C7" w14:textId="206E1D3D" w:rsidR="00974B8D" w:rsidRPr="00AE5C4D" w:rsidRDefault="00974B8D" w:rsidP="00D0707A">
            <w:pPr>
              <w:jc w:val="center"/>
            </w:pPr>
            <w:r>
              <w:t>0.</w:t>
            </w:r>
            <w:r w:rsidR="00714C31">
              <w:t>95</w:t>
            </w:r>
          </w:p>
        </w:tc>
        <w:tc>
          <w:tcPr>
            <w:tcW w:w="1347" w:type="dxa"/>
            <w:tcBorders>
              <w:top w:val="single" w:sz="4" w:space="0" w:color="auto"/>
            </w:tcBorders>
            <w:vAlign w:val="center"/>
          </w:tcPr>
          <w:p w14:paraId="3F6CFCBB" w14:textId="77777777" w:rsidR="00974B8D" w:rsidRPr="00AE5C4D" w:rsidRDefault="00974B8D" w:rsidP="00D0707A">
            <w:pPr>
              <w:jc w:val="center"/>
            </w:pPr>
            <w:r>
              <w:t>2.20</w:t>
            </w:r>
          </w:p>
        </w:tc>
        <w:tc>
          <w:tcPr>
            <w:tcW w:w="2150" w:type="dxa"/>
            <w:tcBorders>
              <w:top w:val="single" w:sz="4" w:space="0" w:color="auto"/>
            </w:tcBorders>
            <w:vAlign w:val="center"/>
          </w:tcPr>
          <w:p w14:paraId="532857B1" w14:textId="77777777" w:rsidR="00974B8D" w:rsidRPr="00AE5C4D" w:rsidRDefault="00974B8D" w:rsidP="00D0707A">
            <w:pPr>
              <w:jc w:val="right"/>
            </w:pPr>
            <w:proofErr w:type="spellStart"/>
            <w:proofErr w:type="gramStart"/>
            <w:r w:rsidRPr="00276403">
              <w:rPr>
                <w:i/>
              </w:rPr>
              <w:t>ln</w:t>
            </w:r>
            <w:r w:rsidRPr="00794D9C">
              <w:t>N</w:t>
            </w:r>
            <w:proofErr w:type="spellEnd"/>
            <w:r>
              <w:t>(</w:t>
            </w:r>
            <w:proofErr w:type="gramEnd"/>
            <w:r>
              <w:t>0.75, 0.25)</w:t>
            </w:r>
          </w:p>
        </w:tc>
      </w:tr>
      <w:tr w:rsidR="00974B8D" w14:paraId="45FB0A21" w14:textId="77777777" w:rsidTr="00D0707A">
        <w:trPr>
          <w:trHeight w:val="20"/>
        </w:trPr>
        <w:tc>
          <w:tcPr>
            <w:tcW w:w="1558" w:type="dxa"/>
            <w:vAlign w:val="center"/>
          </w:tcPr>
          <w:p w14:paraId="4D257EA3" w14:textId="77777777" w:rsidR="00974B8D" w:rsidRPr="00AE5C4D" w:rsidRDefault="00974B8D" w:rsidP="00D0707A">
            <w:pPr>
              <w:jc w:val="center"/>
              <w:rPr>
                <w:i/>
              </w:rPr>
            </w:pPr>
            <w:r w:rsidRPr="00AE5C4D">
              <w:rPr>
                <w:i/>
              </w:rPr>
              <w:t>b</w:t>
            </w:r>
          </w:p>
        </w:tc>
        <w:tc>
          <w:tcPr>
            <w:tcW w:w="1431" w:type="dxa"/>
            <w:vAlign w:val="center"/>
          </w:tcPr>
          <w:p w14:paraId="32781021" w14:textId="77777777" w:rsidR="00974B8D" w:rsidRPr="00AE5C4D" w:rsidRDefault="00974B8D" w:rsidP="00D0707A">
            <w:pPr>
              <w:jc w:val="center"/>
            </w:pPr>
            <w:r>
              <w:t>-0.01</w:t>
            </w:r>
          </w:p>
        </w:tc>
        <w:tc>
          <w:tcPr>
            <w:tcW w:w="1432" w:type="dxa"/>
            <w:vAlign w:val="center"/>
          </w:tcPr>
          <w:p w14:paraId="430F7E75" w14:textId="6241C04A" w:rsidR="00974B8D" w:rsidRPr="00AE5C4D" w:rsidRDefault="00714C31" w:rsidP="00D0707A">
            <w:pPr>
              <w:jc w:val="center"/>
            </w:pPr>
            <w:r>
              <w:t>0.80</w:t>
            </w:r>
          </w:p>
        </w:tc>
        <w:tc>
          <w:tcPr>
            <w:tcW w:w="1432" w:type="dxa"/>
            <w:vAlign w:val="center"/>
          </w:tcPr>
          <w:p w14:paraId="44731862" w14:textId="766A1CCC" w:rsidR="00974B8D" w:rsidRPr="00AE5C4D" w:rsidRDefault="00974B8D" w:rsidP="00D0707A">
            <w:pPr>
              <w:jc w:val="center"/>
            </w:pPr>
            <w:r>
              <w:t>-</w:t>
            </w:r>
            <w:r w:rsidR="00714C31">
              <w:t>1.83</w:t>
            </w:r>
          </w:p>
        </w:tc>
        <w:tc>
          <w:tcPr>
            <w:tcW w:w="1347" w:type="dxa"/>
            <w:vAlign w:val="center"/>
          </w:tcPr>
          <w:p w14:paraId="0E7B4531" w14:textId="1686FC8E" w:rsidR="00974B8D" w:rsidRPr="00AE5C4D" w:rsidRDefault="00714C31" w:rsidP="00D0707A">
            <w:pPr>
              <w:jc w:val="center"/>
            </w:pPr>
            <w:r>
              <w:t>1.5</w:t>
            </w:r>
          </w:p>
        </w:tc>
        <w:tc>
          <w:tcPr>
            <w:tcW w:w="2150" w:type="dxa"/>
            <w:vAlign w:val="center"/>
          </w:tcPr>
          <w:p w14:paraId="2A1A1742" w14:textId="77777777" w:rsidR="00974B8D" w:rsidRPr="00AE5C4D" w:rsidRDefault="00974B8D" w:rsidP="00D0707A">
            <w:pPr>
              <w:jc w:val="right"/>
            </w:pPr>
            <w:proofErr w:type="gramStart"/>
            <w:r w:rsidRPr="00794D9C">
              <w:t>N</w:t>
            </w:r>
            <w:r>
              <w:t>(</w:t>
            </w:r>
            <w:proofErr w:type="gramEnd"/>
            <w:r>
              <w:t>0, 1)</w:t>
            </w:r>
          </w:p>
        </w:tc>
      </w:tr>
      <w:tr w:rsidR="00974B8D" w14:paraId="7DB1509E" w14:textId="77777777" w:rsidTr="00D0707A">
        <w:trPr>
          <w:trHeight w:val="20"/>
        </w:trPr>
        <w:tc>
          <w:tcPr>
            <w:tcW w:w="1558" w:type="dxa"/>
            <w:tcBorders>
              <w:bottom w:val="single" w:sz="4" w:space="0" w:color="auto"/>
            </w:tcBorders>
            <w:vAlign w:val="center"/>
          </w:tcPr>
          <w:p w14:paraId="4AC074F2" w14:textId="77777777" w:rsidR="00974B8D" w:rsidRPr="00AE5C4D" w:rsidRDefault="00974B8D" w:rsidP="00D0707A">
            <w:pPr>
              <w:jc w:val="center"/>
              <w:rPr>
                <w:i/>
              </w:rPr>
            </w:pPr>
            <w:r w:rsidRPr="00AE5C4D">
              <w:rPr>
                <w:i/>
              </w:rPr>
              <w:t>c</w:t>
            </w:r>
          </w:p>
        </w:tc>
        <w:tc>
          <w:tcPr>
            <w:tcW w:w="1431" w:type="dxa"/>
            <w:tcBorders>
              <w:bottom w:val="single" w:sz="4" w:space="0" w:color="auto"/>
            </w:tcBorders>
            <w:vAlign w:val="center"/>
          </w:tcPr>
          <w:p w14:paraId="54534367" w14:textId="08C3E22F" w:rsidR="00974B8D" w:rsidRPr="00AE5C4D" w:rsidRDefault="00974B8D" w:rsidP="00D0707A">
            <w:pPr>
              <w:jc w:val="center"/>
            </w:pPr>
            <w:r>
              <w:t>-0.</w:t>
            </w:r>
            <w:r w:rsidR="00714C31">
              <w:t>15</w:t>
            </w:r>
          </w:p>
        </w:tc>
        <w:tc>
          <w:tcPr>
            <w:tcW w:w="1432" w:type="dxa"/>
            <w:tcBorders>
              <w:bottom w:val="single" w:sz="4" w:space="0" w:color="auto"/>
            </w:tcBorders>
            <w:vAlign w:val="center"/>
          </w:tcPr>
          <w:p w14:paraId="194D97F1" w14:textId="77777777" w:rsidR="00974B8D" w:rsidRPr="00AE5C4D" w:rsidRDefault="00974B8D" w:rsidP="00D0707A">
            <w:pPr>
              <w:jc w:val="center"/>
            </w:pPr>
            <w:r>
              <w:t>0.03</w:t>
            </w:r>
          </w:p>
        </w:tc>
        <w:tc>
          <w:tcPr>
            <w:tcW w:w="1432" w:type="dxa"/>
            <w:tcBorders>
              <w:bottom w:val="single" w:sz="4" w:space="0" w:color="auto"/>
            </w:tcBorders>
            <w:vAlign w:val="center"/>
          </w:tcPr>
          <w:p w14:paraId="50CAC401" w14:textId="7F982ED4" w:rsidR="00974B8D" w:rsidRPr="00AE5C4D" w:rsidRDefault="00974B8D" w:rsidP="00D0707A">
            <w:pPr>
              <w:jc w:val="center"/>
            </w:pPr>
            <w:r>
              <w:t>0.1</w:t>
            </w:r>
            <w:r w:rsidR="00714C31">
              <w:t>0</w:t>
            </w:r>
          </w:p>
        </w:tc>
        <w:tc>
          <w:tcPr>
            <w:tcW w:w="1347" w:type="dxa"/>
            <w:tcBorders>
              <w:bottom w:val="single" w:sz="4" w:space="0" w:color="auto"/>
            </w:tcBorders>
            <w:vAlign w:val="center"/>
          </w:tcPr>
          <w:p w14:paraId="0DCE30D5" w14:textId="0C496EDC" w:rsidR="00974B8D" w:rsidRPr="00AE5C4D" w:rsidRDefault="00974B8D" w:rsidP="00D0707A">
            <w:pPr>
              <w:jc w:val="center"/>
            </w:pPr>
            <w:r>
              <w:t>0.2</w:t>
            </w:r>
          </w:p>
        </w:tc>
        <w:tc>
          <w:tcPr>
            <w:tcW w:w="2150" w:type="dxa"/>
            <w:tcBorders>
              <w:bottom w:val="single" w:sz="4" w:space="0" w:color="auto"/>
            </w:tcBorders>
            <w:vAlign w:val="center"/>
          </w:tcPr>
          <w:p w14:paraId="3A342662" w14:textId="77777777" w:rsidR="00974B8D" w:rsidRPr="00AE5C4D" w:rsidRDefault="00974B8D" w:rsidP="00D0707A">
            <w:pPr>
              <w:jc w:val="right"/>
            </w:pPr>
            <w:proofErr w:type="spellStart"/>
            <w:proofErr w:type="gramStart"/>
            <w:r w:rsidRPr="002278CC">
              <w:t>Unif</w:t>
            </w:r>
            <w:proofErr w:type="spellEnd"/>
            <w:r>
              <w:t>(</w:t>
            </w:r>
            <w:proofErr w:type="gramEnd"/>
            <w:r>
              <w:t>0.1, 0.2)</w:t>
            </w:r>
          </w:p>
        </w:tc>
      </w:tr>
    </w:tbl>
    <w:p w14:paraId="166EC77F" w14:textId="77777777" w:rsidR="00974B8D" w:rsidRDefault="00974B8D" w:rsidP="00974B8D">
      <w:pPr>
        <w:widowControl w:val="0"/>
        <w:ind w:firstLine="360"/>
        <w:rPr>
          <w:rStyle w:val="Heading3Char"/>
        </w:rPr>
      </w:pPr>
    </w:p>
    <w:p w14:paraId="32E7FD9F" w14:textId="10761A47" w:rsidR="00974B8D" w:rsidRDefault="00974B8D" w:rsidP="009C2E11">
      <w:pPr>
        <w:widowControl w:val="0"/>
        <w:spacing w:line="480" w:lineRule="auto"/>
        <w:ind w:firstLine="360"/>
      </w:pPr>
      <w:r w:rsidRPr="008F0EFD">
        <w:rPr>
          <w:rStyle w:val="Heading3Char"/>
        </w:rPr>
        <w:t xml:space="preserve">Test </w:t>
      </w:r>
      <w:r>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t xml:space="preserve"> </w:t>
      </w:r>
      <w:r w:rsidRPr="008F0EFD">
        <w:t xml:space="preserve">bottom-up approach was </w:t>
      </w:r>
      <w:r w:rsidR="000251BD">
        <w:t>appropriate</w:t>
      </w:r>
      <w:r w:rsidRPr="008F0EFD">
        <w:t xml:space="preserve"> because when the alternative forms of each module are parallel, corresponding pathways in the resulting panels will automatically be parallel. For each module, items with the most information at the corresponding </w:t>
      </w:r>
      <w:r>
        <w:rPr>
          <w:i/>
        </w:rPr>
        <w:t>θ</w:t>
      </w:r>
      <w:r w:rsidRPr="008F0EFD">
        <w:t xml:space="preserve"> anchor were selected. The information for item </w:t>
      </w:r>
      <w:proofErr w:type="spellStart"/>
      <w:r w:rsidRPr="00110E65">
        <w:rPr>
          <w:i/>
        </w:rPr>
        <w:t>i</w:t>
      </w:r>
      <w:proofErr w:type="spellEnd"/>
      <w:r>
        <w:t xml:space="preserve"> </w:t>
      </w:r>
      <w:r w:rsidRPr="008F0EFD">
        <w:t>is defined as</w:t>
      </w:r>
    </w:p>
    <w:p w14:paraId="08F9963B" w14:textId="77777777" w:rsidR="00974B8D" w:rsidRPr="00386B9B" w:rsidRDefault="00000000" w:rsidP="00974B8D">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w:proofErr w:type="spellStart"/>
                  <m:r>
                    <m:rPr>
                      <m:nor/>
                    </m:rPr>
                    <w:rPr>
                      <w:rFonts w:cstheme="minorHAnsi"/>
                      <w:i/>
                    </w:rPr>
                    <m:t>i</m:t>
                  </m:r>
                  <w:proofErr w:type="spellEnd"/>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w:proofErr w:type="spellStart"/>
                  <m:r>
                    <m:rPr>
                      <m:nor/>
                    </m:rPr>
                    <w:rPr>
                      <w:rFonts w:cstheme="minorHAnsi"/>
                      <w:i/>
                    </w:rPr>
                    <m:t>i</m:t>
                  </m:r>
                  <w:proofErr w:type="spellEnd"/>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w:proofErr w:type="spellStart"/>
                          <m:r>
                            <m:rPr>
                              <m:nor/>
                            </m:rPr>
                            <w:rPr>
                              <w:rFonts w:cstheme="minorHAnsi"/>
                              <w:i/>
                            </w:rPr>
                            <m:t>i</m:t>
                          </m:r>
                          <w:proofErr w:type="spellEnd"/>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w:proofErr w:type="spellStart"/>
                          <m:r>
                            <m:rPr>
                              <m:nor/>
                            </m:rPr>
                            <w:rPr>
                              <w:rFonts w:cstheme="minorHAnsi"/>
                              <w:i/>
                            </w:rPr>
                            <m:t>i</m:t>
                          </m:r>
                          <w:proofErr w:type="spellEnd"/>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w:proofErr w:type="spellStart"/>
                              <m:r>
                                <m:rPr>
                                  <m:nor/>
                                </m:rPr>
                                <w:rPr>
                                  <w:rFonts w:cstheme="minorHAnsi"/>
                                  <w:i/>
                                </w:rPr>
                                <m:t>i</m:t>
                              </m:r>
                              <w:proofErr w:type="spellEnd"/>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w:proofErr w:type="spellStart"/>
                              <m:r>
                                <m:rPr>
                                  <m:nor/>
                                </m:rPr>
                                <w:rPr>
                                  <w:rFonts w:cstheme="minorHAnsi"/>
                                  <w:i/>
                                </w:rPr>
                                <m:t>i</m:t>
                              </m:r>
                              <w:proofErr w:type="spellEnd"/>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w:proofErr w:type="spellStart"/>
                              <m:r>
                                <m:rPr>
                                  <m:nor/>
                                </m:rPr>
                                <w:rPr>
                                  <w:rFonts w:cstheme="minorHAnsi"/>
                                  <w:i/>
                                </w:rPr>
                                <m:t>i</m:t>
                              </m:r>
                              <w:proofErr w:type="spellEnd"/>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72118F7E" w14:textId="77777777" w:rsidR="003017DB" w:rsidRPr="003017DB" w:rsidRDefault="003017DB" w:rsidP="00974B8D"/>
    <w:p w14:paraId="6A050443" w14:textId="33893A90" w:rsidR="00974B8D" w:rsidRDefault="00974B8D" w:rsidP="009C2E11">
      <w:pPr>
        <w:widowControl w:val="0"/>
        <w:spacing w:line="480" w:lineRule="auto"/>
        <w:ind w:firstLine="360"/>
      </w:pPr>
      <w:r w:rsidRPr="008F0EFD">
        <w:t>The order in which the stages received items depended on whether the design was forward assembled</w:t>
      </w:r>
      <w:r>
        <w:t>,</w:t>
      </w:r>
      <w:r w:rsidRPr="008F0EFD">
        <w:t xml:space="preserve"> backward</w:t>
      </w:r>
      <w:r>
        <w:t>,</w:t>
      </w:r>
      <w:r w:rsidRPr="008F0EFD">
        <w:t xml:space="preserve"> </w:t>
      </w:r>
      <w:r>
        <w:t>spiral</w:t>
      </w:r>
      <w:r w:rsidR="00C03D87">
        <w:t>,</w:t>
      </w:r>
      <w:r>
        <w:t xml:space="preserve"> or randomly </w:t>
      </w:r>
      <w:r w:rsidRPr="008F0EFD">
        <w:t xml:space="preserve">assembled. </w:t>
      </w:r>
      <w:r w:rsidRPr="0033373C">
        <w:t xml:space="preserve">Figure </w:t>
      </w:r>
      <w:r w:rsidR="002D6845" w:rsidRPr="0033373C">
        <w:t>S-1</w:t>
      </w:r>
      <w:r w:rsidR="001E0BDC">
        <w:t xml:space="preserve"> </w:t>
      </w:r>
      <w:r w:rsidR="00DD7E74">
        <w:t xml:space="preserve">(in the online supplement) </w:t>
      </w:r>
      <w:r w:rsidRPr="008F0EFD">
        <w:lastRenderedPageBreak/>
        <w:t>show</w:t>
      </w:r>
      <w:r>
        <w:t>s</w:t>
      </w:r>
      <w:r w:rsidRPr="008F0EFD">
        <w:t xml:space="preserve"> the module information functions of the 1-3-3 and 1-3-4 MSTs with equal number</w:t>
      </w:r>
      <w:r>
        <w:t>s</w:t>
      </w:r>
      <w:r w:rsidRPr="008F0EFD">
        <w:t xml:space="preserve"> of items per stage</w:t>
      </w:r>
      <w:r>
        <w:t>,</w:t>
      </w:r>
      <w:r w:rsidRPr="008F0EFD">
        <w:t xml:space="preserve"> respectively, averaged over five panels. </w:t>
      </w:r>
    </w:p>
    <w:p w14:paraId="338C5B4B" w14:textId="0199BA8C" w:rsidR="00974B8D" w:rsidRPr="006B5359" w:rsidRDefault="00974B8D" w:rsidP="001E0BDC">
      <w:pPr>
        <w:pStyle w:val="Caption"/>
        <w:widowControl w:val="0"/>
        <w:spacing w:after="0" w:line="480" w:lineRule="auto"/>
        <w:ind w:firstLine="360"/>
        <w:jc w:val="left"/>
        <w:rPr>
          <w:i w:val="0"/>
        </w:rPr>
      </w:pPr>
      <w:r w:rsidRPr="008C31AC">
        <w:rPr>
          <w:rStyle w:val="Heading3Char"/>
          <w:i w:val="0"/>
        </w:rPr>
        <w:t xml:space="preserve">Test </w:t>
      </w:r>
      <w:r>
        <w:rPr>
          <w:rStyle w:val="Heading3Char"/>
          <w:i w:val="0"/>
        </w:rPr>
        <w:t>a</w:t>
      </w:r>
      <w:r w:rsidRPr="008C31AC">
        <w:rPr>
          <w:rStyle w:val="Heading3Char"/>
          <w:i w:val="0"/>
        </w:rPr>
        <w:t>dministration</w:t>
      </w:r>
      <w:r w:rsidRPr="008C31AC">
        <w:rPr>
          <w:i w:val="0"/>
        </w:rPr>
        <w:t xml:space="preserve">. MST administration was simulated using the </w:t>
      </w:r>
      <w:proofErr w:type="spellStart"/>
      <w:r w:rsidRPr="008C31AC">
        <w:rPr>
          <w:i w:val="0"/>
        </w:rPr>
        <w:t>mstR</w:t>
      </w:r>
      <w:proofErr w:type="spellEnd"/>
      <w:r w:rsidRPr="008C31AC">
        <w:rPr>
          <w:i w:val="0"/>
        </w:rPr>
        <w:t xml:space="preserve"> package </w:t>
      </w:r>
      <w:r w:rsidRPr="008C31AC">
        <w:rPr>
          <w:iCs w:val="0"/>
        </w:rPr>
        <w:fldChar w:fldCharType="begin"/>
      </w:r>
      <w:r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Pr="008C31AC">
        <w:rPr>
          <w:iCs w:val="0"/>
        </w:rPr>
        <w:fldChar w:fldCharType="separate"/>
      </w:r>
      <w:r w:rsidRPr="008C31AC">
        <w:rPr>
          <w:i w:val="0"/>
          <w:noProof/>
        </w:rPr>
        <w:t>(Magis, Yan, &amp; von Davier, 201</w:t>
      </w:r>
      <w:r>
        <w:rPr>
          <w:i w:val="0"/>
          <w:noProof/>
        </w:rPr>
        <w:t>8</w:t>
      </w:r>
      <w:r w:rsidRPr="008C31AC">
        <w:rPr>
          <w:i w:val="0"/>
          <w:noProof/>
        </w:rPr>
        <w:t>)</w:t>
      </w:r>
      <w:r w:rsidRPr="008C31AC">
        <w:rPr>
          <w:iCs w:val="0"/>
        </w:rPr>
        <w:fldChar w:fldCharType="end"/>
      </w:r>
      <w:r w:rsidRPr="008C31AC">
        <w:rPr>
          <w:i w:val="0"/>
        </w:rPr>
        <w:t xml:space="preserve"> in R. </w:t>
      </w:r>
      <w:proofErr w:type="spellStart"/>
      <w:r w:rsidRPr="008C31AC">
        <w:rPr>
          <w:i w:val="0"/>
        </w:rPr>
        <w:t>Simulees</w:t>
      </w:r>
      <w:proofErr w:type="spellEnd"/>
      <w:r w:rsidRPr="008C31AC">
        <w:rPr>
          <w:i w:val="0"/>
        </w:rPr>
        <w:t xml:space="preserve"> were randomly assigned to one of the five panels and were routed to the next stage module </w:t>
      </w:r>
      <w:r>
        <w:rPr>
          <w:i w:val="0"/>
        </w:rPr>
        <w:t xml:space="preserve">according to </w:t>
      </w:r>
      <w:r w:rsidR="00184EBE">
        <w:rPr>
          <w:i w:val="0"/>
        </w:rPr>
        <w:t xml:space="preserve">either </w:t>
      </w:r>
      <w:r>
        <w:rPr>
          <w:i w:val="0"/>
        </w:rPr>
        <w:t xml:space="preserve">the </w:t>
      </w:r>
      <w:r w:rsidR="00CB58C0" w:rsidRPr="001E0BDC">
        <w:rPr>
          <w:iCs w:val="0"/>
        </w:rPr>
        <w:sym w:font="Symbol" w:char="F071"/>
      </w:r>
      <w:r>
        <w:rPr>
          <w:i w:val="0"/>
        </w:rPr>
        <w:t xml:space="preserve"> or NC routing methods</w:t>
      </w:r>
      <w:r w:rsidRPr="008C31AC">
        <w:rPr>
          <w:i w:val="0"/>
        </w:rPr>
        <w:t xml:space="preserve">. Maximum likelihood estimation (MLE) was used to estimate </w:t>
      </w:r>
      <w:r w:rsidRPr="006F499D">
        <w:t>θ</w:t>
      </w:r>
      <w:r w:rsidRPr="008C31AC">
        <w:rPr>
          <w:i w:val="0"/>
        </w:rPr>
        <w:t xml:space="preserve">. The range of </w:t>
      </w:r>
      <w:r w:rsidRPr="001E0BDC">
        <w:t>θ</w:t>
      </w:r>
      <w:r w:rsidRPr="008C31AC">
        <w:rPr>
          <w:i w:val="0"/>
        </w:rPr>
        <w:t xml:space="preserve"> estimates was (</w:t>
      </w:r>
      <w:r w:rsidRPr="008C31AC">
        <w:rPr>
          <w:i w:val="0"/>
        </w:rPr>
        <w:sym w:font="Symbol" w:char="F02D"/>
      </w:r>
      <w:r w:rsidRPr="008C31AC">
        <w:rPr>
          <w:i w:val="0"/>
        </w:rPr>
        <w:t xml:space="preserve">3.5, 3.5), which was set to be larger than the range of true </w:t>
      </w:r>
      <w:r w:rsidRPr="006F499D">
        <w:t>θ</w:t>
      </w:r>
      <w:r w:rsidRPr="008C31AC">
        <w:rPr>
          <w:i w:val="0"/>
        </w:rPr>
        <w:t xml:space="preserve"> levels to minimize any floor or ceiling effect. The </w:t>
      </w:r>
      <w:r w:rsidRPr="006F499D">
        <w:t>θ</w:t>
      </w:r>
      <w:r w:rsidRPr="008C31AC">
        <w:rPr>
          <w:i w:val="0"/>
        </w:rPr>
        <w:t xml:space="preserve"> estimates were set to the upper bound value if the derivatives of the log-likelihood function were positive at both </w:t>
      </w:r>
      <w:r w:rsidRPr="001E0BDC">
        <w:t>θ</w:t>
      </w:r>
      <w:r w:rsidRPr="008C31AC">
        <w:rPr>
          <w:i w:val="0"/>
        </w:rPr>
        <w:t xml:space="preserve"> = </w:t>
      </w:r>
      <w:r w:rsidRPr="008C31AC">
        <w:rPr>
          <w:i w:val="0"/>
        </w:rPr>
        <w:sym w:font="Symbol" w:char="F02D"/>
      </w:r>
      <w:r w:rsidRPr="008C31AC">
        <w:rPr>
          <w:i w:val="0"/>
        </w:rPr>
        <w:t xml:space="preserve">3.5 and θ = 3.5. On the other hand, the </w:t>
      </w:r>
      <w:r w:rsidRPr="006F499D">
        <w:t>θ</w:t>
      </w:r>
      <w:r w:rsidRPr="008C31AC">
        <w:rPr>
          <w:i w:val="0"/>
        </w:rPr>
        <w:t xml:space="preserve"> estimates were set to the lower bound value if both derivatives were negative.</w:t>
      </w:r>
      <w:r w:rsidR="00530679">
        <w:rPr>
          <w:i w:val="0"/>
        </w:rPr>
        <w:t xml:space="preserve"> </w:t>
      </w:r>
      <w:r w:rsidRPr="008C31AC">
        <w:rPr>
          <w:i w:val="0"/>
        </w:rPr>
        <w:t>Response patterns were generated using the same R package. For each item, a random variable</w:t>
      </w:r>
      <w:r>
        <w:rPr>
          <w:i w:val="0"/>
        </w:rPr>
        <w:t xml:space="preserve"> </w:t>
      </w:r>
      <w:r w:rsidRPr="006B5359">
        <w:rPr>
          <w:i w:val="0"/>
        </w:rPr>
        <w:t xml:space="preserve">from </w:t>
      </w:r>
      <w:proofErr w:type="gramStart"/>
      <w:r w:rsidRPr="006B5359">
        <w:rPr>
          <w:i w:val="0"/>
        </w:rPr>
        <w:t>Binomial</w:t>
      </w:r>
      <w:r>
        <w:rPr>
          <w:i w:val="0"/>
        </w:rPr>
        <w:t>[</w:t>
      </w:r>
      <w:proofErr w:type="gramEnd"/>
      <w:r w:rsidRPr="006B5359">
        <w:rPr>
          <w:i w:val="0"/>
        </w:rPr>
        <w:t xml:space="preserve">1, </w:t>
      </w:r>
      <w:r w:rsidRPr="000F31F2">
        <w:rPr>
          <w:iCs w:val="0"/>
        </w:rPr>
        <w:t>P</w:t>
      </w:r>
      <w:r w:rsidRPr="006B5359">
        <w:rPr>
          <w:i w:val="0"/>
        </w:rPr>
        <w:t>(</w:t>
      </w:r>
      <w:r w:rsidRPr="000F31F2">
        <w:rPr>
          <w:iCs w:val="0"/>
        </w:rPr>
        <w:t>θ</w:t>
      </w:r>
      <w:r w:rsidRPr="006B5359">
        <w:rPr>
          <w:i w:val="0"/>
        </w:rPr>
        <w:t>)</w:t>
      </w:r>
      <w:r>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Pr>
          <w:i w:val="0"/>
        </w:rPr>
        <w:t>the random variable</w:t>
      </w:r>
      <w:r w:rsidRPr="006B5359">
        <w:rPr>
          <w:i w:val="0"/>
        </w:rPr>
        <w:t xml:space="preserve"> was equal to 1, the </w:t>
      </w:r>
      <w:proofErr w:type="spellStart"/>
      <w:r w:rsidRPr="006B5359">
        <w:rPr>
          <w:i w:val="0"/>
        </w:rPr>
        <w:t>simulee</w:t>
      </w:r>
      <w:proofErr w:type="spellEnd"/>
      <w:r w:rsidRPr="006B5359">
        <w:rPr>
          <w:i w:val="0"/>
        </w:rPr>
        <w:t xml:space="preserve"> was said to answer the item correctly; </w:t>
      </w:r>
      <w:proofErr w:type="gramStart"/>
      <w:r w:rsidRPr="006B5359">
        <w:rPr>
          <w:i w:val="0"/>
        </w:rPr>
        <w:t>otherwise</w:t>
      </w:r>
      <w:proofErr w:type="gramEnd"/>
      <w:r w:rsidRPr="006B5359">
        <w:rPr>
          <w:i w:val="0"/>
        </w:rPr>
        <w:t xml:space="preserve"> the response was set to 0.</w:t>
      </w:r>
    </w:p>
    <w:p w14:paraId="1104D2F6" w14:textId="1558C10F" w:rsidR="008F712F" w:rsidRDefault="00974B8D" w:rsidP="00974B8D">
      <w:pPr>
        <w:widowControl w:val="0"/>
        <w:rPr>
          <w:b/>
        </w:rPr>
      </w:pPr>
      <w:r w:rsidRPr="00C8435E">
        <w:rPr>
          <w:b/>
        </w:rPr>
        <w:t>Routing</w:t>
      </w:r>
      <w:r>
        <w:rPr>
          <w:b/>
        </w:rPr>
        <w:t xml:space="preserve"> errors</w:t>
      </w:r>
    </w:p>
    <w:p w14:paraId="1D25B92F" w14:textId="18B91FC7" w:rsidR="00BD15E1" w:rsidRDefault="00974B8D" w:rsidP="00974B8D">
      <w:pPr>
        <w:widowControl w:val="0"/>
        <w:rPr>
          <w:b/>
        </w:rPr>
      </w:pPr>
      <w:r>
        <w:rPr>
          <w:b/>
        </w:rPr>
        <w:t xml:space="preserve"> </w:t>
      </w:r>
    </w:p>
    <w:p w14:paraId="2A9718AD" w14:textId="5A7BE1E2" w:rsidR="00974B8D" w:rsidRDefault="00974B8D" w:rsidP="009C2E11">
      <w:pPr>
        <w:widowControl w:val="0"/>
        <w:spacing w:line="480" w:lineRule="auto"/>
        <w:ind w:firstLine="720"/>
      </w:pPr>
      <w:r>
        <w:rPr>
          <w:rFonts w:hint="eastAsia"/>
          <w:lang w:eastAsia="zh-TW"/>
        </w:rPr>
        <w:t>A</w:t>
      </w:r>
      <w:r>
        <w:rPr>
          <w:lang w:eastAsia="zh-TW"/>
        </w:rPr>
        <w:t xml:space="preserve"> routing error occurred when a </w:t>
      </w:r>
      <w:proofErr w:type="spellStart"/>
      <w:r>
        <w:rPr>
          <w:lang w:eastAsia="zh-TW"/>
        </w:rPr>
        <w:t>simulee</w:t>
      </w:r>
      <w:proofErr w:type="spellEnd"/>
      <w:r>
        <w:rPr>
          <w:lang w:eastAsia="zh-TW"/>
        </w:rPr>
        <w:t xml:space="preserve"> was routed </w:t>
      </w:r>
      <w:r w:rsidR="005562F9">
        <w:rPr>
          <w:lang w:eastAsia="zh-TW"/>
        </w:rPr>
        <w:t xml:space="preserve">along a pathway </w:t>
      </w:r>
      <w:r>
        <w:rPr>
          <w:lang w:eastAsia="zh-TW"/>
        </w:rPr>
        <w:t xml:space="preserve">that did not match the </w:t>
      </w:r>
      <w:r w:rsidR="005562F9">
        <w:rPr>
          <w:lang w:eastAsia="zh-TW"/>
        </w:rPr>
        <w:t xml:space="preserve">most common pathway for all </w:t>
      </w:r>
      <w:proofErr w:type="spellStart"/>
      <w:r w:rsidR="005562F9">
        <w:rPr>
          <w:lang w:eastAsia="zh-TW"/>
        </w:rPr>
        <w:t>simulees</w:t>
      </w:r>
      <w:proofErr w:type="spellEnd"/>
      <w:r w:rsidR="005562F9">
        <w:rPr>
          <w:lang w:eastAsia="zh-TW"/>
        </w:rPr>
        <w:t xml:space="preserve"> of a given true </w:t>
      </w:r>
      <w:r w:rsidR="005562F9" w:rsidRPr="00CB5E7A">
        <w:rPr>
          <w:i/>
        </w:rPr>
        <w:t>θ</w:t>
      </w:r>
      <w:r w:rsidR="005562F9">
        <w:rPr>
          <w:i/>
        </w:rPr>
        <w:t>.</w:t>
      </w:r>
      <w:r>
        <w:rPr>
          <w:lang w:eastAsia="zh-TW"/>
        </w:rPr>
        <w:t xml:space="preserve"> </w:t>
      </w:r>
      <w:r>
        <w:t>Routing errors resulting from transitions between stages 1 and 2 as well as stages 2 and 3 were analyzed</w:t>
      </w:r>
      <w:r w:rsidR="00BD15E1">
        <w:t>.</w:t>
      </w:r>
    </w:p>
    <w:p w14:paraId="019A62D1" w14:textId="77777777" w:rsidR="00974B8D" w:rsidRDefault="00974B8D" w:rsidP="00974B8D">
      <w:pPr>
        <w:widowControl w:val="0"/>
        <w:rPr>
          <w:b/>
        </w:rPr>
      </w:pPr>
      <w:r w:rsidRPr="007F6BE2">
        <w:rPr>
          <w:b/>
        </w:rPr>
        <w:t>Evaluation Criteria</w:t>
      </w:r>
    </w:p>
    <w:p w14:paraId="1C864F18" w14:textId="77777777" w:rsidR="00F1577D" w:rsidRPr="007F6BE2" w:rsidRDefault="00F1577D" w:rsidP="00974B8D">
      <w:pPr>
        <w:widowControl w:val="0"/>
        <w:rPr>
          <w:b/>
        </w:rPr>
      </w:pPr>
    </w:p>
    <w:p w14:paraId="1ACDA7B9" w14:textId="4B923441" w:rsidR="00974B8D" w:rsidRDefault="00974B8D" w:rsidP="00974B8D">
      <w:pPr>
        <w:pStyle w:val="Compact"/>
        <w:widowControl w:val="0"/>
        <w:spacing w:before="0" w:after="0"/>
        <w:ind w:firstLine="360"/>
      </w:pPr>
      <w:r w:rsidRPr="00B239D3">
        <w:t>The</w:t>
      </w:r>
      <w:r>
        <w:t xml:space="preserve"> </w:t>
      </w:r>
      <w:r w:rsidRPr="00454355">
        <w:t>measurement</w:t>
      </w:r>
      <w:r>
        <w:t xml:space="preserve"> precision of the MSTs </w:t>
      </w:r>
      <w:proofErr w:type="gramStart"/>
      <w:r>
        <w:t>were</w:t>
      </w:r>
      <w:proofErr w:type="gramEnd"/>
      <w:r>
        <w:t xml:space="preserve"> compared across all manipulated conditions and separately for each number of MST routing errors, so that the effect of routing errors on measurement performance could be evaluated.</w:t>
      </w:r>
      <w:r>
        <w:rPr>
          <w:rFonts w:hint="eastAsia"/>
          <w:lang w:eastAsia="zh-TW"/>
        </w:rPr>
        <w:t xml:space="preserve"> </w:t>
      </w:r>
      <w:r>
        <w:rPr>
          <w:lang w:eastAsia="zh-TW"/>
        </w:rPr>
        <w:t xml:space="preserve">All evaluation criteria were computed conditional on </w:t>
      </w:r>
      <w:r w:rsidRPr="003F7DE4">
        <w:rPr>
          <w:i/>
          <w:iCs/>
          <w:lang w:eastAsia="zh-TW"/>
        </w:rPr>
        <w:t>θ</w:t>
      </w:r>
      <w:r>
        <w:rPr>
          <w:i/>
          <w:iCs/>
          <w:lang w:eastAsia="zh-TW"/>
        </w:rPr>
        <w:t xml:space="preserve">, </w:t>
      </w:r>
      <w:r w:rsidRPr="00A27785">
        <w:rPr>
          <w:lang w:eastAsia="zh-TW"/>
        </w:rPr>
        <w:t>observed</w:t>
      </w:r>
      <w:r>
        <w:rPr>
          <w:i/>
          <w:iCs/>
          <w:lang w:eastAsia="zh-TW"/>
        </w:rPr>
        <w:t xml:space="preserve"> </w:t>
      </w:r>
      <w:r>
        <w:rPr>
          <w:lang w:eastAsia="zh-TW"/>
        </w:rPr>
        <w:t xml:space="preserve">path (including misrouted </w:t>
      </w:r>
      <w:proofErr w:type="spellStart"/>
      <w:r>
        <w:rPr>
          <w:lang w:eastAsia="zh-TW"/>
        </w:rPr>
        <w:t>simulees</w:t>
      </w:r>
      <w:proofErr w:type="spellEnd"/>
      <w:r>
        <w:rPr>
          <w:lang w:eastAsia="zh-TW"/>
        </w:rPr>
        <w:t>)</w:t>
      </w:r>
      <w:r w:rsidR="00F51EC6">
        <w:rPr>
          <w:lang w:eastAsia="zh-TW"/>
        </w:rPr>
        <w:t>,</w:t>
      </w:r>
      <w:r>
        <w:rPr>
          <w:lang w:eastAsia="zh-TW"/>
        </w:rPr>
        <w:t xml:space="preserve"> and observed path by </w:t>
      </w:r>
      <w:r w:rsidRPr="003F7DE4">
        <w:rPr>
          <w:i/>
          <w:iCs/>
          <w:lang w:eastAsia="zh-TW"/>
        </w:rPr>
        <w:t>θ</w:t>
      </w:r>
      <w:r>
        <w:rPr>
          <w:lang w:eastAsia="zh-TW"/>
        </w:rPr>
        <w:t xml:space="preserve">. </w:t>
      </w:r>
      <w:r>
        <w:t xml:space="preserve">Mean bias and root mean squared error (RMSE) were calculated to evaluate the recovery of true </w:t>
      </w:r>
      <w:proofErr w:type="spellStart"/>
      <w:r w:rsidRPr="007C5F64">
        <w:rPr>
          <w:i/>
        </w:rPr>
        <w:t>θ</w:t>
      </w:r>
      <w:r w:rsidRPr="00287B01">
        <w:t>s</w:t>
      </w:r>
      <w:proofErr w:type="spellEnd"/>
      <w:r>
        <w:t xml:space="preserve"> at each of the </w:t>
      </w:r>
      <w:r>
        <w:lastRenderedPageBreak/>
        <w:t xml:space="preserve">studied </w:t>
      </w:r>
      <w:r w:rsidRPr="0010658A">
        <w:rPr>
          <w:i/>
          <w:iCs/>
        </w:rPr>
        <w:t>θ</w:t>
      </w:r>
      <w:r>
        <w:t xml:space="preserve"> points. These two statistics were defined as  </w:t>
      </w:r>
    </w:p>
    <w:p w14:paraId="5EA815BC" w14:textId="1216B245" w:rsidR="00974B8D" w:rsidRPr="004233F1" w:rsidRDefault="00000000" w:rsidP="00974B8D">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rPr>
                              <m:t>(</m:t>
                            </m:r>
                          </m:e>
                        </m:nary>
                        <m:sSub>
                          <m:sSubPr>
                            <m:ctrlPr>
                              <w:ins w:id="5" w:author="Robert S Chapman" w:date="2023-11-20T09:34:00Z">
                                <w:rPr>
                                  <w:rFonts w:ascii="Cambria Math" w:hAnsi="Cambria Math" w:cs="Times New Roman"/>
                                  <w:i/>
                                </w:rPr>
                              </w:ins>
                            </m:ctrlPr>
                          </m:sSubPr>
                          <m:e>
                            <m:r>
                              <w:ins w:id="6" w:author="Robert S Chapman" w:date="2023-11-20T09:34:00Z">
                                <m:rPr>
                                  <m:nor/>
                                </m:rPr>
                                <w:rPr>
                                  <w:rFonts w:cs="Times New Roman"/>
                                  <w:i/>
                                </w:rPr>
                                <m:t>θ</m:t>
                              </w:ins>
                            </m:r>
                          </m:e>
                          <m:sub>
                            <m:r>
                              <w:ins w:id="7" w:author="Robert S Chapman" w:date="2023-11-20T09:34:00Z">
                                <m:rPr>
                                  <m:nor/>
                                </m:rPr>
                                <w:rPr>
                                  <w:rFonts w:cs="Times New Roman"/>
                                  <w:i/>
                                </w:rPr>
                                <m:t>j</m:t>
                              </w:ins>
                            </m:r>
                          </m:sub>
                        </m:sSub>
                        <m:r>
                          <w:ins w:id="8" w:author="Robert S Chapman" w:date="2023-11-20T09:34:00Z">
                            <w:rPr>
                              <w:rFonts w:ascii="Cambria Math" w:hAnsi="Cambria Math" w:cs="Times New Roman"/>
                            </w:rPr>
                            <m:t>-</m:t>
                          </w:ins>
                        </m:r>
                        <m:sSub>
                          <m:sSubPr>
                            <m:ctrlPr>
                              <w:ins w:id="9" w:author="Robert S Chapman" w:date="2023-11-20T09:34:00Z">
                                <w:rPr>
                                  <w:rFonts w:ascii="Cambria Math" w:hAnsi="Cambria Math" w:cs="Times New Roman"/>
                                  <w:i/>
                                </w:rPr>
                              </w:ins>
                            </m:ctrlPr>
                          </m:sSubPr>
                          <m:e>
                            <m:acc>
                              <m:accPr>
                                <m:ctrlPr>
                                  <w:ins w:id="10" w:author="Robert S Chapman" w:date="2023-11-20T09:34:00Z">
                                    <w:rPr>
                                      <w:rFonts w:ascii="Cambria Math" w:hAnsi="Cambria Math" w:cs="Times New Roman"/>
                                      <w:i/>
                                    </w:rPr>
                                  </w:ins>
                                </m:ctrlPr>
                              </m:accPr>
                              <m:e>
                                <m:r>
                                  <w:ins w:id="11" w:author="Robert S Chapman" w:date="2023-11-20T09:34:00Z">
                                    <m:rPr>
                                      <m:nor/>
                                    </m:rPr>
                                    <w:rPr>
                                      <w:rFonts w:cs="Times New Roman"/>
                                      <w:i/>
                                    </w:rPr>
                                    <m:t>θ</m:t>
                                  </w:ins>
                                </m:r>
                              </m:e>
                            </m:acc>
                          </m:e>
                          <m:sub>
                            <m:r>
                              <w:ins w:id="12" w:author="Robert S Chapman" w:date="2023-11-20T09:34:00Z">
                                <m:rPr>
                                  <m:nor/>
                                </m:rPr>
                                <w:rPr>
                                  <w:rFonts w:cs="Times New Roman"/>
                                  <w:i/>
                                </w:rPr>
                                <m:t>j</m:t>
                              </w:ins>
                            </m:r>
                          </m:sub>
                        </m:sSub>
                        <m:sSub>
                          <m:sSubPr>
                            <m:ctrlPr>
                              <w:del w:id="13" w:author="Robert S Chapman" w:date="2023-11-20T09:34:00Z">
                                <w:rPr>
                                  <w:rFonts w:ascii="Cambria Math" w:hAnsi="Cambria Math" w:cs="Times New Roman"/>
                                  <w:i/>
                                </w:rPr>
                              </w:del>
                            </m:ctrlPr>
                          </m:sSubPr>
                          <m:e>
                            <m:acc>
                              <m:accPr>
                                <m:ctrlPr>
                                  <w:del w:id="14" w:author="Robert S Chapman" w:date="2023-11-20T09:34:00Z">
                                    <w:rPr>
                                      <w:rFonts w:ascii="Cambria Math" w:hAnsi="Cambria Math" w:cs="Times New Roman"/>
                                      <w:i/>
                                    </w:rPr>
                                  </w:del>
                                </m:ctrlPr>
                              </m:accPr>
                              <m:e>
                                <m:r>
                                  <w:del w:id="15" w:author="Robert S Chapman" w:date="2023-11-20T09:34:00Z">
                                    <m:rPr>
                                      <m:nor/>
                                    </m:rPr>
                                    <w:rPr>
                                      <w:rFonts w:cs="Times New Roman"/>
                                      <w:i/>
                                    </w:rPr>
                                    <m:t>θ</m:t>
                                  </w:del>
                                </m:r>
                              </m:e>
                            </m:acc>
                          </m:e>
                          <m:sub>
                            <m:r>
                              <w:del w:id="16" w:author="Robert S Chapman" w:date="2023-11-20T09:34:00Z">
                                <m:rPr>
                                  <m:nor/>
                                </m:rPr>
                                <w:rPr>
                                  <w:rFonts w:cs="Times New Roman"/>
                                  <w:i/>
                                </w:rPr>
                                <m:t>j</m:t>
                              </w:del>
                            </m:r>
                          </m:sub>
                        </m:sSub>
                        <m:r>
                          <w:del w:id="17" w:author="Robert S Chapman" w:date="2023-11-20T09:34:00Z">
                            <m:rPr>
                              <m:nor/>
                            </m:rPr>
                            <w:rPr>
                              <w:rFonts w:ascii="Cambria Math" w:cs="Times New Roman"/>
                            </w:rPr>
                            <m:t xml:space="preserve"> </m:t>
                          </w:del>
                        </m:r>
                        <m:r>
                          <w:del w:id="18" w:author="Robert S Chapman" w:date="2023-11-20T09:34:00Z">
                            <m:rPr>
                              <m:nor/>
                            </m:rPr>
                            <w:rPr>
                              <w:rFonts w:cs="Times New Roman"/>
                            </w:rPr>
                            <m:t xml:space="preserve">– </m:t>
                          </w:del>
                        </m:r>
                        <m:sSub>
                          <m:sSubPr>
                            <m:ctrlPr>
                              <w:del w:id="19" w:author="Robert S Chapman" w:date="2023-11-20T09:34:00Z">
                                <w:rPr>
                                  <w:rFonts w:ascii="Cambria Math" w:hAnsi="Cambria Math" w:cs="Times New Roman"/>
                                  <w:i/>
                                </w:rPr>
                              </w:del>
                            </m:ctrlPr>
                          </m:sSubPr>
                          <m:e>
                            <m:r>
                              <w:del w:id="20" w:author="Robert S Chapman" w:date="2023-11-20T09:34:00Z">
                                <m:rPr>
                                  <m:nor/>
                                </m:rPr>
                                <w:rPr>
                                  <w:rFonts w:cs="Times New Roman"/>
                                  <w:i/>
                                </w:rPr>
                                <m:t>θ</m:t>
                              </w:del>
                            </m:r>
                          </m:e>
                          <m:sub>
                            <m:r>
                              <w:del w:id="21" w:author="Robert S Chapman" w:date="2023-11-20T09:34:00Z">
                                <m:rPr>
                                  <m:nor/>
                                </m:rPr>
                                <w:rPr>
                                  <w:rFonts w:cs="Times New Roman"/>
                                  <w:i/>
                                </w:rPr>
                                <m:t>j</m:t>
                              </w:del>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156B51B" w14:textId="0C9A4936" w:rsidR="00974B8D" w:rsidRPr="006E530C" w:rsidRDefault="00000000" w:rsidP="00974B8D">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rad>
                      <m:radPr>
                        <m:degHide m:val="1"/>
                        <m:ctrlPr>
                          <w:rPr>
                            <w:rFonts w:ascii="Cambria Math" w:hAnsiTheme="minorHAnsi" w:cstheme="minorHAnsi"/>
                            <w:i/>
                          </w:rPr>
                        </m:ctrlPr>
                      </m:radPr>
                      <m:deg/>
                      <m:e>
                        <m:f>
                          <m:fPr>
                            <m:ctrlPr>
                              <w:rPr>
                                <w:rFonts w:ascii="Cambria Math" w:hAnsi="Cambria Math" w:cstheme="minorHAnsi"/>
                                <w:i/>
                              </w:rPr>
                            </m:ctrlPr>
                          </m:fPr>
                          <m:num>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sSub>
                                          <m:sSubPr>
                                            <m:ctrlPr>
                                              <w:ins w:id="22" w:author="Robert S Chapman" w:date="2023-11-20T09:35:00Z">
                                                <w:rPr>
                                                  <w:rFonts w:ascii="Cambria Math" w:hAnsi="Cambria Math" w:cs="Times New Roman"/>
                                                  <w:i/>
                                                </w:rPr>
                                              </w:ins>
                                            </m:ctrlPr>
                                          </m:sSubPr>
                                          <m:e>
                                            <m:r>
                                              <w:ins w:id="23" w:author="Robert S Chapman" w:date="2023-11-20T09:35:00Z">
                                                <m:rPr>
                                                  <m:nor/>
                                                </m:rPr>
                                                <w:rPr>
                                                  <w:rFonts w:cs="Times New Roman"/>
                                                  <w:i/>
                                                </w:rPr>
                                                <m:t>θ</m:t>
                                              </w:ins>
                                            </m:r>
                                          </m:e>
                                          <m:sub>
                                            <m:r>
                                              <w:ins w:id="24" w:author="Robert S Chapman" w:date="2023-11-20T09:35:00Z">
                                                <m:rPr>
                                                  <m:nor/>
                                                </m:rPr>
                                                <w:rPr>
                                                  <w:rFonts w:cs="Times New Roman"/>
                                                  <w:i/>
                                                </w:rPr>
                                                <m:t>j</m:t>
                                              </w:ins>
                                            </m:r>
                                          </m:sub>
                                        </m:sSub>
                                        <m:r>
                                          <w:ins w:id="25" w:author="Robert S Chapman" w:date="2023-11-20T09:35:00Z">
                                            <w:rPr>
                                              <w:rFonts w:ascii="Cambria Math" w:hAnsi="Cambria Math" w:cs="Times New Roman"/>
                                            </w:rPr>
                                            <m:t>-</m:t>
                                          </w:ins>
                                        </m:r>
                                        <m:sSub>
                                          <m:sSubPr>
                                            <m:ctrlPr>
                                              <w:ins w:id="26" w:author="Robert S Chapman" w:date="2023-11-20T09:35:00Z">
                                                <w:rPr>
                                                  <w:rFonts w:ascii="Cambria Math" w:hAnsi="Cambria Math" w:cs="Times New Roman"/>
                                                  <w:i/>
                                                </w:rPr>
                                              </w:ins>
                                            </m:ctrlPr>
                                          </m:sSubPr>
                                          <m:e>
                                            <m:acc>
                                              <m:accPr>
                                                <m:ctrlPr>
                                                  <w:ins w:id="27" w:author="Robert S Chapman" w:date="2023-11-20T09:35:00Z">
                                                    <w:rPr>
                                                      <w:rFonts w:ascii="Cambria Math" w:hAnsi="Cambria Math" w:cs="Times New Roman"/>
                                                      <w:i/>
                                                    </w:rPr>
                                                  </w:ins>
                                                </m:ctrlPr>
                                              </m:accPr>
                                              <m:e>
                                                <m:r>
                                                  <w:ins w:id="28" w:author="Robert S Chapman" w:date="2023-11-20T09:35:00Z">
                                                    <m:rPr>
                                                      <m:nor/>
                                                    </m:rPr>
                                                    <w:rPr>
                                                      <w:rFonts w:cs="Times New Roman"/>
                                                      <w:i/>
                                                    </w:rPr>
                                                    <m:t>θ</m:t>
                                                  </w:ins>
                                                </m:r>
                                              </m:e>
                                            </m:acc>
                                          </m:e>
                                          <m:sub>
                                            <m:r>
                                              <w:ins w:id="29" w:author="Robert S Chapman" w:date="2023-11-20T09:35:00Z">
                                                <m:rPr>
                                                  <m:nor/>
                                                </m:rPr>
                                                <w:rPr>
                                                  <w:rFonts w:cs="Times New Roman"/>
                                                  <w:i/>
                                                </w:rPr>
                                                <m:t>j</m:t>
                                              </w:ins>
                                            </m:r>
                                          </m:sub>
                                        </m:sSub>
                                        <m:acc>
                                          <m:accPr>
                                            <m:ctrlPr>
                                              <w:del w:id="30" w:author="Robert S Chapman" w:date="2023-11-20T09:35:00Z">
                                                <w:rPr>
                                                  <w:rFonts w:ascii="Cambria Math" w:hAnsi="Cambria Math" w:cstheme="minorHAnsi"/>
                                                  <w:i/>
                                                </w:rPr>
                                              </w:del>
                                            </m:ctrlPr>
                                          </m:accPr>
                                          <m:e>
                                            <m:r>
                                              <w:del w:id="31" w:author="Robert S Chapman" w:date="2023-11-20T09:35:00Z">
                                                <m:rPr>
                                                  <m:nor/>
                                                </m:rPr>
                                                <w:rPr>
                                                  <w:rFonts w:ascii="Cambria Math" w:hAnsiTheme="minorHAnsi" w:cstheme="minorHAnsi"/>
                                                  <w:i/>
                                                </w:rPr>
                                                <m:t>θ</m:t>
                                              </w:del>
                                            </m:r>
                                          </m:e>
                                        </m:acc>
                                      </m:e>
                                      <m:sub>
                                        <m:r>
                                          <m:rPr>
                                            <m:nor/>
                                          </m:rPr>
                                          <w:rPr>
                                            <w:rFonts w:asciiTheme="minorHAnsi" w:hAnsiTheme="minorHAnsi" w:cstheme="minorHAnsi"/>
                                            <w:i/>
                                          </w:rPr>
                                          <m:t>j</m:t>
                                        </m:r>
                                      </m:sub>
                                    </m:sSub>
                                  </m:e>
                                </m:nary>
                                <m:r>
                                  <w:del w:id="32" w:author="Robert S Chapman" w:date="2023-11-20T09:35:00Z">
                                    <m:rPr>
                                      <m:nor/>
                                    </m:rPr>
                                    <w:rPr>
                                      <w:rFonts w:cs="Times New Roman"/>
                                    </w:rPr>
                                    <m:t>–</m:t>
                                  </w:del>
                                </m:r>
                                <m:sSub>
                                  <m:sSubPr>
                                    <m:ctrlPr>
                                      <w:del w:id="33" w:author="Robert S Chapman" w:date="2023-11-20T09:35:00Z">
                                        <w:rPr>
                                          <w:rFonts w:ascii="Cambria Math" w:hAnsi="Cambria Math" w:cstheme="minorHAnsi"/>
                                          <w:i/>
                                        </w:rPr>
                                      </w:del>
                                    </m:ctrlPr>
                                  </m:sSubPr>
                                  <m:e>
                                    <m:r>
                                      <w:del w:id="34" w:author="Robert S Chapman" w:date="2023-11-20T09:35:00Z">
                                        <m:rPr>
                                          <m:nor/>
                                        </m:rPr>
                                        <w:rPr>
                                          <w:rFonts w:ascii="Cambria Math" w:hAnsiTheme="minorHAnsi" w:cstheme="minorHAnsi"/>
                                          <w:i/>
                                        </w:rPr>
                                        <m:t xml:space="preserve"> </m:t>
                                      </w:del>
                                    </m:r>
                                    <m:r>
                                      <w:del w:id="35" w:author="Robert S Chapman" w:date="2023-11-20T09:35:00Z">
                                        <m:rPr>
                                          <m:nor/>
                                        </m:rPr>
                                        <w:rPr>
                                          <w:rFonts w:ascii="Cambria Math" w:hAnsiTheme="minorHAnsi" w:cstheme="minorHAnsi"/>
                                          <w:i/>
                                        </w:rPr>
                                        <m:t>θ</m:t>
                                      </w:del>
                                    </m:r>
                                  </m:e>
                                  <m:sub>
                                    <m:r>
                                      <w:del w:id="36" w:author="Robert S Chapman" w:date="2023-11-20T09:35:00Z">
                                        <m:rPr>
                                          <m:nor/>
                                        </m:rPr>
                                        <w:rPr>
                                          <w:rFonts w:ascii="Cambria Math" w:hAnsiTheme="minorHAnsi" w:cstheme="minorHAnsi"/>
                                          <w:i/>
                                        </w:rPr>
                                        <m:t>j</m:t>
                                      </w:del>
                                    </m:r>
                                  </m:sub>
                                </m:sSub>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500</m:t>
                            </m:r>
                          </m:den>
                        </m:f>
                      </m:e>
                    </m:rad>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266ED34F" w14:textId="77777777" w:rsidR="00974B8D" w:rsidRDefault="00974B8D" w:rsidP="00974B8D">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w:t>
      </w:r>
      <w:proofErr w:type="spellStart"/>
      <w:r>
        <w:t>simulee</w:t>
      </w:r>
      <w:proofErr w:type="spellEnd"/>
      <w:r>
        <w:t xml:space="preserve"> </w:t>
      </w:r>
      <w:r>
        <w:rPr>
          <w:i/>
        </w:rPr>
        <w:t>j</w:t>
      </w:r>
      <w:r>
        <w:t xml:space="preserve">, and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w:t>
      </w:r>
      <w:proofErr w:type="spellStart"/>
      <w:r>
        <w:t>simulee</w:t>
      </w:r>
      <w:proofErr w:type="spellEnd"/>
      <w:r>
        <w:t xml:space="preserve"> </w:t>
      </w:r>
      <w:r>
        <w:rPr>
          <w:i/>
        </w:rPr>
        <w:t>j</w:t>
      </w:r>
      <w:r>
        <w:rPr>
          <w:rFonts w:eastAsiaTheme="minorEastAsia"/>
        </w:rPr>
        <w:t>.</w:t>
      </w:r>
      <w:r>
        <w:t xml:space="preserve"> </w:t>
      </w:r>
      <w:r w:rsidRPr="009364DA">
        <w:rPr>
          <w:rStyle w:val="Heading3Char"/>
          <w:b w:val="0"/>
        </w:rPr>
        <w:t xml:space="preserve">Each </w:t>
      </w:r>
      <w:r>
        <w:t xml:space="preserve">test design was also assessed in terms of the standard error of measurement (SEM) of the final </w:t>
      </w:r>
      <w:r w:rsidRPr="007C5F64">
        <w:rPr>
          <w:i/>
        </w:rPr>
        <w:t>θ</w:t>
      </w:r>
      <w:r>
        <w:t xml:space="preserve"> estimate. The SEM for </w:t>
      </w:r>
      <w:proofErr w:type="spellStart"/>
      <w:r>
        <w:t>simulee</w:t>
      </w:r>
      <w:proofErr w:type="spellEnd"/>
      <w:r>
        <w:t xml:space="preserve"> </w:t>
      </w:r>
      <w:r>
        <w:rPr>
          <w:i/>
        </w:rPr>
        <w:t>j</w:t>
      </w:r>
      <w:r>
        <w:t xml:space="preserve"> was obtained </w:t>
      </w:r>
      <w:proofErr w:type="gramStart"/>
      <w:r>
        <w:t>by</w:t>
      </w:r>
      <w:proofErr w:type="gramEnd"/>
      <w:r>
        <w:t xml:space="preserve"> </w:t>
      </w:r>
    </w:p>
    <w:p w14:paraId="04AD32FA" w14:textId="77777777" w:rsidR="00974B8D" w:rsidRPr="00445469" w:rsidRDefault="00000000" w:rsidP="00974B8D">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w:proofErr w:type="spellStart"/>
                          <m:r>
                            <m:rPr>
                              <m:nor/>
                            </m:rPr>
                            <w:rPr>
                              <w:rFonts w:asciiTheme="minorHAnsi" w:hAnsiTheme="minorHAnsi" w:cstheme="minorHAnsi"/>
                              <w:i/>
                            </w:rPr>
                            <m:t>i</m:t>
                          </m:r>
                          <w:proofErr w:type="spellEnd"/>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w:proofErr w:type="spellStart"/>
                              <m:r>
                                <m:rPr>
                                  <m:nor/>
                                </m:rPr>
                                <w:rPr>
                                  <w:rFonts w:asciiTheme="minorHAnsi" w:hAnsiTheme="minorHAnsi" w:cstheme="minorHAnsi"/>
                                  <w:i/>
                                </w:rPr>
                                <m:t>i</m:t>
                              </m:r>
                              <w:proofErr w:type="spellEnd"/>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38959EB" w14:textId="77777777" w:rsidR="00974B8D" w:rsidRPr="00F266CB" w:rsidRDefault="00974B8D" w:rsidP="00974B8D">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w:proofErr w:type="spellStart"/>
            <m:r>
              <m:rPr>
                <m:nor/>
              </m:rPr>
              <w:rPr>
                <w:rFonts w:asciiTheme="minorHAnsi" w:hAnsiTheme="minorHAnsi" w:cstheme="minorHAnsi"/>
                <w:i/>
              </w:rPr>
              <m:t>i</m:t>
            </m:r>
            <w:proofErr w:type="spellEnd"/>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Equation 2.</w:t>
      </w:r>
    </w:p>
    <w:p w14:paraId="6DD3A8CE" w14:textId="77777777" w:rsidR="008322EE" w:rsidRPr="007F6BE2" w:rsidRDefault="008322EE" w:rsidP="006D44DF">
      <w:pPr>
        <w:jc w:val="center"/>
        <w:rPr>
          <w:b/>
        </w:rPr>
      </w:pPr>
      <w:r w:rsidRPr="007F6BE2">
        <w:rPr>
          <w:b/>
        </w:rPr>
        <w:t>Results</w:t>
      </w:r>
    </w:p>
    <w:p w14:paraId="6BFFD5E1" w14:textId="6E8AAD6D" w:rsidR="008322EE" w:rsidRDefault="008322EE" w:rsidP="006D44DF">
      <w:pPr>
        <w:rPr>
          <w:b/>
          <w:lang w:eastAsia="zh-TW"/>
        </w:rPr>
      </w:pPr>
      <w:r w:rsidRPr="007F6BE2">
        <w:rPr>
          <w:b/>
          <w:lang w:eastAsia="zh-TW"/>
        </w:rPr>
        <w:t xml:space="preserve">Routing </w:t>
      </w:r>
      <w:r w:rsidR="002278CC">
        <w:rPr>
          <w:b/>
          <w:lang w:eastAsia="zh-TW"/>
        </w:rPr>
        <w:t>E</w:t>
      </w:r>
      <w:r w:rsidRPr="007F6BE2">
        <w:rPr>
          <w:b/>
          <w:lang w:eastAsia="zh-TW"/>
        </w:rPr>
        <w:t>rrors</w:t>
      </w:r>
    </w:p>
    <w:p w14:paraId="5D939F98" w14:textId="77777777" w:rsidR="008C59F8" w:rsidRPr="007F6BE2" w:rsidRDefault="008C59F8" w:rsidP="006D44DF">
      <w:pPr>
        <w:rPr>
          <w:b/>
          <w:lang w:eastAsia="zh-TW"/>
        </w:rPr>
      </w:pPr>
    </w:p>
    <w:p w14:paraId="571EEBC3" w14:textId="1AFAD4CD" w:rsidR="006866FC" w:rsidRDefault="006B5359" w:rsidP="007A0E96">
      <w:pPr>
        <w:pStyle w:val="Compact"/>
        <w:widowControl w:val="0"/>
        <w:spacing w:before="0" w:after="0"/>
        <w:ind w:firstLine="360"/>
        <w:jc w:val="left"/>
        <w:sectPr w:rsidR="006866FC" w:rsidSect="00430193">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pPr>
      <w:r>
        <w:t xml:space="preserve">Table </w:t>
      </w:r>
      <w:r w:rsidR="000747FA">
        <w:t>3</w:t>
      </w:r>
      <w:r w:rsidR="008322EE">
        <w:rPr>
          <w:i/>
        </w:rPr>
        <w:t xml:space="preserve"> </w:t>
      </w:r>
      <w:r w:rsidR="008322EE" w:rsidRPr="000B716E">
        <w:t>presents</w:t>
      </w:r>
      <w:r w:rsidR="008322EE">
        <w:rPr>
          <w:i/>
        </w:rPr>
        <w:t xml:space="preserve"> </w:t>
      </w:r>
      <w:r w:rsidR="008322EE">
        <w:t>the p</w:t>
      </w:r>
      <w:r w:rsidR="008322EE" w:rsidRPr="000B716E">
        <w:t>ercentage of routing errors for each MST design</w:t>
      </w:r>
      <w:r w:rsidR="008322EE">
        <w:t>. Percentage of routing errors ranged from a minimum of 8.</w:t>
      </w:r>
      <w:r w:rsidR="00895131">
        <w:t>2</w:t>
      </w:r>
      <w:r w:rsidR="008322EE">
        <w:t xml:space="preserve">% for a </w:t>
      </w:r>
      <w:r w:rsidR="00895131">
        <w:t>randomly</w:t>
      </w:r>
      <w:r w:rsidR="008322EE">
        <w:t xml:space="preserve"> assembled MST </w:t>
      </w:r>
      <w:r w:rsidR="00895131">
        <w:t xml:space="preserve">that used </w:t>
      </w:r>
      <w:r w:rsidR="00237399">
        <w:t xml:space="preserve">MI </w:t>
      </w:r>
      <w:r w:rsidR="00895131">
        <w:t xml:space="preserve">routing </w:t>
      </w:r>
      <w:r w:rsidR="008322EE">
        <w:t>with half the</w:t>
      </w:r>
      <w:r w:rsidR="00BD15E1">
        <w:t xml:space="preserve"> test</w:t>
      </w:r>
      <w:r w:rsidR="008322EE">
        <w:t xml:space="preserve"> items (21) in the first stage to 2</w:t>
      </w:r>
      <w:r w:rsidR="00895131">
        <w:t>5</w:t>
      </w:r>
      <w:r w:rsidR="008322EE">
        <w:t>.</w:t>
      </w:r>
      <w:r w:rsidR="00895131">
        <w:t>5</w:t>
      </w:r>
      <w:r w:rsidR="008322EE">
        <w:t xml:space="preserve">% for </w:t>
      </w:r>
      <w:r w:rsidR="0072630F">
        <w:t>s</w:t>
      </w:r>
      <w:r w:rsidR="00895131">
        <w:t>piral</w:t>
      </w:r>
      <w:r w:rsidR="008322EE">
        <w:t xml:space="preserve"> assembled MSTs</w:t>
      </w:r>
      <w:r w:rsidR="00895131">
        <w:t xml:space="preserve"> that used </w:t>
      </w:r>
      <w:r w:rsidR="00237399">
        <w:t>MI</w:t>
      </w:r>
      <w:r w:rsidR="00895131">
        <w:t xml:space="preserve"> routing</w:t>
      </w:r>
      <w:r w:rsidR="008322EE">
        <w:t xml:space="preserve"> with 7 items in the first stage.  </w:t>
      </w:r>
      <w:r w:rsidR="008322EE" w:rsidRPr="00BB30F6">
        <w:t xml:space="preserve">The average number of routing errors </w:t>
      </w:r>
      <w:r w:rsidR="00BB30F6" w:rsidRPr="00BB30F6">
        <w:t xml:space="preserve">across all conditions </w:t>
      </w:r>
      <w:r w:rsidR="008322EE" w:rsidRPr="00BB30F6">
        <w:t>was 1</w:t>
      </w:r>
      <w:r w:rsidR="007A0E96" w:rsidRPr="00BB30F6">
        <w:t>5</w:t>
      </w:r>
      <w:r w:rsidR="008322EE" w:rsidRPr="00BB30F6">
        <w:t>%</w:t>
      </w:r>
      <w:r w:rsidR="00BB30F6" w:rsidRPr="00BB30F6">
        <w:t xml:space="preserve"> (9.2% were misrouted with a single path error and</w:t>
      </w:r>
      <w:r w:rsidR="00A41FE5">
        <w:t xml:space="preserve"> an additional</w:t>
      </w:r>
      <w:r w:rsidR="00BB30F6" w:rsidRPr="00BB30F6">
        <w:t xml:space="preserve"> 5.8% were misrouted with two </w:t>
      </w:r>
      <w:r w:rsidR="00BB30F6">
        <w:t xml:space="preserve">path </w:t>
      </w:r>
      <w:r w:rsidR="00BB30F6" w:rsidRPr="00BB30F6">
        <w:t>errors)</w:t>
      </w:r>
      <w:r w:rsidR="008322EE" w:rsidRPr="00BB30F6">
        <w:t xml:space="preserve">. </w:t>
      </w:r>
      <w:r w:rsidR="008322EE" w:rsidRPr="00A41FE5">
        <w:t>Overall, 1-3-3 MSTs had a lower average percentage of routing errors (</w:t>
      </w:r>
      <w:r w:rsidR="00A41FE5" w:rsidRPr="00A41FE5">
        <w:t>8</w:t>
      </w:r>
      <w:r w:rsidR="008322EE" w:rsidRPr="00A41FE5">
        <w:t>.</w:t>
      </w:r>
      <w:r w:rsidR="00A41FE5" w:rsidRPr="00A41FE5">
        <w:t>2</w:t>
      </w:r>
      <w:r w:rsidR="008322EE" w:rsidRPr="00A41FE5">
        <w:t xml:space="preserve">% </w:t>
      </w:r>
      <w:r w:rsidR="00A41FE5" w:rsidRPr="00A41FE5">
        <w:t>to</w:t>
      </w:r>
      <w:r w:rsidR="008322EE" w:rsidRPr="00A41FE5">
        <w:t xml:space="preserve"> </w:t>
      </w:r>
      <w:r w:rsidR="00A41FE5" w:rsidRPr="00A41FE5">
        <w:t>19</w:t>
      </w:r>
      <w:r w:rsidR="008322EE" w:rsidRPr="00A41FE5">
        <w:t>.</w:t>
      </w:r>
      <w:r w:rsidR="00A41FE5" w:rsidRPr="00A41FE5">
        <w:t>1</w:t>
      </w:r>
      <w:r w:rsidR="008322EE" w:rsidRPr="00A41FE5">
        <w:t>%) than 1-3-4 MSTs (1</w:t>
      </w:r>
      <w:r w:rsidR="00A41FE5" w:rsidRPr="00A41FE5">
        <w:t>0</w:t>
      </w:r>
      <w:r w:rsidR="008322EE" w:rsidRPr="00A41FE5">
        <w:t>.</w:t>
      </w:r>
      <w:r w:rsidR="00A41FE5" w:rsidRPr="00A41FE5">
        <w:t>2</w:t>
      </w:r>
      <w:r w:rsidR="008322EE" w:rsidRPr="00A41FE5">
        <w:t xml:space="preserve">% </w:t>
      </w:r>
      <w:r w:rsidR="00A41FE5" w:rsidRPr="00A41FE5">
        <w:t>to</w:t>
      </w:r>
      <w:r w:rsidR="008322EE" w:rsidRPr="00A41FE5">
        <w:t xml:space="preserve"> 2</w:t>
      </w:r>
      <w:r w:rsidR="00A41FE5" w:rsidRPr="00A41FE5">
        <w:t>5</w:t>
      </w:r>
      <w:r w:rsidR="008322EE" w:rsidRPr="00A41FE5">
        <w:t>.</w:t>
      </w:r>
      <w:r w:rsidR="00A41FE5" w:rsidRPr="00A41FE5">
        <w:t>5</w:t>
      </w:r>
      <w:r w:rsidR="008322EE" w:rsidRPr="00A41FE5">
        <w:t xml:space="preserve">%), likely because there were more </w:t>
      </w:r>
      <w:r w:rsidR="002278CC" w:rsidRPr="00A41FE5">
        <w:t>routing targets</w:t>
      </w:r>
      <w:r w:rsidR="008322EE" w:rsidRPr="00A41FE5">
        <w:t xml:space="preserve"> in the third stage of 1-3-4 MSTs.</w:t>
      </w:r>
      <w:r w:rsidR="008322EE" w:rsidRPr="000F356B">
        <w:t xml:space="preserve"> </w:t>
      </w:r>
      <w:r w:rsidR="009A7EA2">
        <w:t>A</w:t>
      </w:r>
      <w:r w:rsidR="002A78A1">
        <w:t>cross all conditions</w:t>
      </w:r>
      <w:r w:rsidR="008322EE">
        <w:t xml:space="preserve">, </w:t>
      </w:r>
      <w:r w:rsidR="008322EE" w:rsidRPr="00495F29">
        <w:t>allocating most items in the first stage also resulted in a lower percentage of routing errors (8.</w:t>
      </w:r>
      <w:r w:rsidR="002A78A1">
        <w:t>2</w:t>
      </w:r>
      <w:r w:rsidR="008322EE" w:rsidRPr="00495F29">
        <w:t>% and 1</w:t>
      </w:r>
      <w:r w:rsidR="002A78A1">
        <w:t>9</w:t>
      </w:r>
      <w:r w:rsidR="008322EE" w:rsidRPr="00495F29">
        <w:t>.</w:t>
      </w:r>
      <w:r w:rsidR="002A78A1">
        <w:t>7</w:t>
      </w:r>
      <w:r w:rsidR="008322EE" w:rsidRPr="00495F29">
        <w:t>%</w:t>
      </w:r>
      <w:r w:rsidR="00D43C87" w:rsidRPr="00495F29">
        <w:t xml:space="preserve"> </w:t>
      </w:r>
      <w:r w:rsidR="00B21F8A">
        <w:t xml:space="preserve">across all </w:t>
      </w:r>
      <w:r w:rsidR="006866FC">
        <w:t>“</w:t>
      </w:r>
      <w:r w:rsidR="00B21F8A">
        <w:t>decreasing</w:t>
      </w:r>
      <w:r w:rsidR="00B05341">
        <w:t>”</w:t>
      </w:r>
      <w:r w:rsidR="00D43C87" w:rsidRPr="00495F29">
        <w:t xml:space="preserve"> designs</w:t>
      </w:r>
      <w:r w:rsidR="008322EE" w:rsidRPr="00495F29">
        <w:t xml:space="preserve">) </w:t>
      </w:r>
      <w:r w:rsidR="00B21F8A">
        <w:t xml:space="preserve">than </w:t>
      </w:r>
      <w:r w:rsidR="008322EE" w:rsidRPr="00495F29">
        <w:t>allocating most items in the last stage (</w:t>
      </w:r>
      <w:r w:rsidR="00B21F8A" w:rsidRPr="00495F29">
        <w:t>1</w:t>
      </w:r>
      <w:r w:rsidR="00B21F8A">
        <w:t>5.3</w:t>
      </w:r>
      <w:r w:rsidR="00B21F8A" w:rsidRPr="00495F29">
        <w:t xml:space="preserve">% and </w:t>
      </w:r>
      <w:r w:rsidR="00B21F8A">
        <w:t>25.5</w:t>
      </w:r>
      <w:r w:rsidR="00B21F8A" w:rsidRPr="00495F29">
        <w:t xml:space="preserve">% for </w:t>
      </w:r>
      <w:r w:rsidR="006866FC">
        <w:t>“</w:t>
      </w:r>
      <w:r w:rsidR="00B21F8A">
        <w:t>increasing</w:t>
      </w:r>
      <w:r w:rsidR="00B05341">
        <w:t>”</w:t>
      </w:r>
      <w:r w:rsidR="00B21F8A">
        <w:t xml:space="preserve"> designs</w:t>
      </w:r>
      <w:r w:rsidR="008322EE" w:rsidRPr="00495F29">
        <w:t xml:space="preserve">). </w:t>
      </w:r>
      <w:r w:rsidR="00A06935" w:rsidRPr="00A06935">
        <w:t>Different a</w:t>
      </w:r>
      <w:r w:rsidR="00A41FE5" w:rsidRPr="00A06935">
        <w:t>ssembly method</w:t>
      </w:r>
      <w:r w:rsidR="00A06935" w:rsidRPr="00A06935">
        <w:t>s</w:t>
      </w:r>
      <w:r w:rsidR="004D4FB9">
        <w:t xml:space="preserve"> did not</w:t>
      </w:r>
      <w:r w:rsidR="00A41FE5" w:rsidRPr="00A06935">
        <w:t xml:space="preserve"> </w:t>
      </w:r>
      <w:r w:rsidR="00A06935" w:rsidRPr="00A06935">
        <w:t>result</w:t>
      </w:r>
      <w:r w:rsidR="00A41FE5" w:rsidRPr="00A06935">
        <w:t xml:space="preserve"> </w:t>
      </w:r>
      <w:r w:rsidR="00A06935" w:rsidRPr="00A06935">
        <w:t xml:space="preserve">in </w:t>
      </w:r>
      <w:r w:rsidR="00A41FE5" w:rsidRPr="00A06935">
        <w:t xml:space="preserve">substantial differences in the </w:t>
      </w:r>
      <w:r w:rsidR="00A41FE5" w:rsidRPr="00A06935">
        <w:lastRenderedPageBreak/>
        <w:t>range of misrouting errors</w:t>
      </w:r>
      <w:r w:rsidR="00A06935" w:rsidRPr="00A06935">
        <w:t xml:space="preserve"> across conditions, with the smallest</w:t>
      </w:r>
      <w:r w:rsidR="004D4FB9">
        <w:t xml:space="preserve"> range in</w:t>
      </w:r>
      <w:r w:rsidR="00A06935" w:rsidRPr="00A06935">
        <w:t xml:space="preserve"> routing error</w:t>
      </w:r>
      <w:r w:rsidR="00775488">
        <w:t>s</w:t>
      </w:r>
      <w:r w:rsidR="00A06935" w:rsidRPr="00A06935">
        <w:t xml:space="preserve"> </w:t>
      </w:r>
      <w:r w:rsidR="004D4FB9">
        <w:t>being less than 1% (</w:t>
      </w:r>
      <w:r w:rsidR="00A06935" w:rsidRPr="00A06935">
        <w:t xml:space="preserve">ranging from </w:t>
      </w:r>
      <w:r w:rsidR="005151AF">
        <w:t>13</w:t>
      </w:r>
      <w:r w:rsidR="00A06935" w:rsidRPr="00A06935">
        <w:t>.2</w:t>
      </w:r>
      <w:r w:rsidR="005151AF">
        <w:t>0</w:t>
      </w:r>
      <w:r w:rsidR="00A06935" w:rsidRPr="00A06935">
        <w:t xml:space="preserve">% to </w:t>
      </w:r>
      <w:r w:rsidR="005151AF">
        <w:t>14</w:t>
      </w:r>
      <w:r w:rsidR="00A06935" w:rsidRPr="00A06935">
        <w:t>.</w:t>
      </w:r>
      <w:r w:rsidR="005151AF">
        <w:t>10</w:t>
      </w:r>
      <w:r w:rsidR="00A06935" w:rsidRPr="00A06935">
        <w:t xml:space="preserve">% </w:t>
      </w:r>
      <w:r w:rsidR="001954BE">
        <w:t xml:space="preserve">for </w:t>
      </w:r>
      <w:r w:rsidR="00A06935" w:rsidRPr="00A06935">
        <w:t xml:space="preserve">random and </w:t>
      </w:r>
      <w:r w:rsidR="005151AF">
        <w:t>backward</w:t>
      </w:r>
      <w:r w:rsidR="005151AF" w:rsidRPr="00A06935">
        <w:t xml:space="preserve"> </w:t>
      </w:r>
      <w:r w:rsidR="00A06935" w:rsidRPr="00A06935">
        <w:t>assembly</w:t>
      </w:r>
      <w:r w:rsidR="005151AF">
        <w:t xml:space="preserve"> of a 1-3-3 test with an equal number of items using MI routing</w:t>
      </w:r>
      <w:r w:rsidR="004D4FB9">
        <w:t>)</w:t>
      </w:r>
      <w:r w:rsidR="00A06935" w:rsidRPr="00A06935">
        <w:t xml:space="preserve"> and the largest </w:t>
      </w:r>
      <w:r w:rsidR="004D4FB9">
        <w:t xml:space="preserve">range of routing errors being </w:t>
      </w:r>
      <w:r w:rsidR="005151AF">
        <w:t>3</w:t>
      </w:r>
      <w:r w:rsidR="004D4FB9">
        <w:t>% (</w:t>
      </w:r>
      <w:r w:rsidR="00A06935" w:rsidRPr="00A06935">
        <w:t xml:space="preserve">ranging from </w:t>
      </w:r>
      <w:r w:rsidR="005151AF">
        <w:t>8.2</w:t>
      </w:r>
      <w:r w:rsidR="00A06935" w:rsidRPr="00A06935">
        <w:t xml:space="preserve">% to </w:t>
      </w:r>
      <w:r w:rsidR="005151AF">
        <w:t>11.2</w:t>
      </w:r>
      <w:r w:rsidR="00A06935" w:rsidRPr="00A06935">
        <w:t xml:space="preserve">% </w:t>
      </w:r>
      <w:r w:rsidR="001954BE">
        <w:t xml:space="preserve">for </w:t>
      </w:r>
      <w:r w:rsidR="005151AF">
        <w:t>random</w:t>
      </w:r>
      <w:r w:rsidR="005151AF" w:rsidRPr="00A06935">
        <w:t xml:space="preserve"> </w:t>
      </w:r>
      <w:r w:rsidR="00A06935" w:rsidRPr="00A06935">
        <w:t>and spiral assembly</w:t>
      </w:r>
      <w:r w:rsidR="005151AF">
        <w:t xml:space="preserve"> of a 1-3-3 test with a decreasing number of items and MI routing</w:t>
      </w:r>
      <w:r w:rsidR="004D4FB9">
        <w:t>)</w:t>
      </w:r>
      <w:r w:rsidR="00A06935">
        <w:t>.</w:t>
      </w:r>
      <w:r w:rsidR="00A06935" w:rsidRPr="00A06935">
        <w:t xml:space="preserve"> </w:t>
      </w:r>
      <w:r w:rsidR="00CF505A">
        <w:t>MI</w:t>
      </w:r>
      <w:r w:rsidR="00A06935">
        <w:t xml:space="preserve"> routing resulted in the largest range of routing errors (8.2% to 25.5%) as compared to </w:t>
      </w:r>
      <w:r w:rsidR="00CF505A">
        <w:t>PI</w:t>
      </w:r>
      <w:r w:rsidR="00A06935">
        <w:t xml:space="preserve"> routing methods (</w:t>
      </w:r>
      <w:r w:rsidR="000B079C" w:rsidRPr="007A642A">
        <w:rPr>
          <w:i/>
          <w:iCs/>
        </w:rPr>
        <w:sym w:font="Symbol" w:char="F071"/>
      </w:r>
      <w:r w:rsidR="000B079C">
        <w:t xml:space="preserve"> </w:t>
      </w:r>
      <w:r w:rsidR="00A06935">
        <w:t xml:space="preserve"> </w:t>
      </w:r>
      <w:proofErr w:type="spellStart"/>
      <w:r w:rsidR="00790F02">
        <w:t>cutscore</w:t>
      </w:r>
      <w:proofErr w:type="spellEnd"/>
      <w:r w:rsidR="005E1C3A">
        <w:t xml:space="preserve">, 8.8% to 20.3%; </w:t>
      </w:r>
      <w:r w:rsidR="000B079C">
        <w:t>NC</w:t>
      </w:r>
      <w:r w:rsidR="005E1C3A">
        <w:t xml:space="preserve"> </w:t>
      </w:r>
      <w:proofErr w:type="spellStart"/>
      <w:r w:rsidR="00790F02">
        <w:t>cutscore</w:t>
      </w:r>
      <w:proofErr w:type="spellEnd"/>
      <w:r w:rsidR="005E1C3A">
        <w:t xml:space="preserve"> 8.7%-</w:t>
      </w:r>
      <w:r w:rsidR="006866FC">
        <w:t xml:space="preserve"> to </w:t>
      </w:r>
      <w:r w:rsidR="005E1C3A">
        <w:t>9.1%)</w:t>
      </w:r>
      <w:r w:rsidR="00DA5C52">
        <w:t>.</w:t>
      </w:r>
    </w:p>
    <w:p w14:paraId="625BF224" w14:textId="42241DB8" w:rsidR="00A02945" w:rsidRDefault="00EC6480" w:rsidP="00A3406F">
      <w:pPr>
        <w:pStyle w:val="Compact"/>
        <w:widowControl w:val="0"/>
        <w:spacing w:before="0" w:after="0" w:line="360" w:lineRule="auto"/>
        <w:jc w:val="center"/>
        <w:rPr>
          <w:rFonts w:cs="Times New Roman"/>
          <w:b/>
        </w:rPr>
      </w:pPr>
      <w:r w:rsidRPr="002153B3">
        <w:rPr>
          <w:rFonts w:cs="Times New Roman"/>
          <w:b/>
        </w:rPr>
        <w:lastRenderedPageBreak/>
        <w:t xml:space="preserve">Table </w:t>
      </w:r>
      <w:r>
        <w:rPr>
          <w:rFonts w:cs="Times New Roman"/>
          <w:b/>
        </w:rPr>
        <w:t>3</w:t>
      </w:r>
      <w:r w:rsidRPr="002153B3">
        <w:rPr>
          <w:rFonts w:cs="Times New Roman"/>
          <w:b/>
        </w:rPr>
        <w:t xml:space="preserve">. Percentage of </w:t>
      </w:r>
      <w:r w:rsidR="006866FC">
        <w:rPr>
          <w:rFonts w:cs="Times New Roman"/>
          <w:b/>
        </w:rPr>
        <w:t>R</w:t>
      </w:r>
      <w:r w:rsidRPr="002153B3">
        <w:rPr>
          <w:rFonts w:cs="Times New Roman"/>
          <w:b/>
        </w:rPr>
        <w:t xml:space="preserve">outing </w:t>
      </w:r>
      <w:r w:rsidR="006866FC">
        <w:rPr>
          <w:rFonts w:cs="Times New Roman"/>
          <w:b/>
        </w:rPr>
        <w:t>E</w:t>
      </w:r>
      <w:r w:rsidRPr="002153B3">
        <w:rPr>
          <w:rFonts w:cs="Times New Roman"/>
          <w:b/>
        </w:rPr>
        <w:t xml:space="preserve">rrors for </w:t>
      </w:r>
      <w:r w:rsidR="006866FC">
        <w:rPr>
          <w:rFonts w:cs="Times New Roman"/>
          <w:b/>
        </w:rPr>
        <w:t>E</w:t>
      </w:r>
      <w:r w:rsidRPr="002153B3">
        <w:rPr>
          <w:rFonts w:cs="Times New Roman"/>
          <w:b/>
        </w:rPr>
        <w:t xml:space="preserve">ach MST </w:t>
      </w:r>
      <w:r w:rsidR="006866FC">
        <w:rPr>
          <w:rFonts w:cs="Times New Roman"/>
          <w:b/>
        </w:rPr>
        <w:t>D</w:t>
      </w:r>
      <w:r w:rsidRPr="002153B3">
        <w:rPr>
          <w:rFonts w:cs="Times New Roman"/>
          <w:b/>
        </w:rPr>
        <w:t>esign</w:t>
      </w:r>
    </w:p>
    <w:tbl>
      <w:tblPr>
        <w:tblW w:w="12447" w:type="dxa"/>
        <w:tblInd w:w="-9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37"/>
        <w:gridCol w:w="1218"/>
        <w:gridCol w:w="1218"/>
        <w:gridCol w:w="1122"/>
        <w:gridCol w:w="1350"/>
        <w:gridCol w:w="1276"/>
        <w:gridCol w:w="1442"/>
        <w:gridCol w:w="1442"/>
        <w:gridCol w:w="1442"/>
      </w:tblGrid>
      <w:tr w:rsidR="00383282" w:rsidRPr="00AE25E8" w14:paraId="22047AEF" w14:textId="77777777" w:rsidTr="00A3406F">
        <w:trPr>
          <w:trHeight w:val="106"/>
        </w:trPr>
        <w:tc>
          <w:tcPr>
            <w:tcW w:w="1937" w:type="dxa"/>
            <w:shd w:val="clear" w:color="auto" w:fill="auto"/>
            <w:vAlign w:val="center"/>
          </w:tcPr>
          <w:p w14:paraId="2A482CC0" w14:textId="250CB352" w:rsidR="00383282" w:rsidRPr="00AE25E8" w:rsidRDefault="00383282" w:rsidP="00AE25E8">
            <w:pPr>
              <w:rPr>
                <w:b/>
                <w:bCs/>
                <w:color w:val="000000"/>
                <w:u w:val="single"/>
              </w:rPr>
            </w:pPr>
          </w:p>
        </w:tc>
        <w:tc>
          <w:tcPr>
            <w:tcW w:w="10510" w:type="dxa"/>
            <w:gridSpan w:val="8"/>
            <w:shd w:val="clear" w:color="auto" w:fill="auto"/>
            <w:vAlign w:val="center"/>
          </w:tcPr>
          <w:p w14:paraId="1465D762" w14:textId="6424F3EB" w:rsidR="00383282" w:rsidRPr="00AE25E8" w:rsidRDefault="00383282" w:rsidP="00403B0A">
            <w:pPr>
              <w:jc w:val="center"/>
            </w:pPr>
            <w:r>
              <w:t>Assembly Design</w:t>
            </w:r>
          </w:p>
        </w:tc>
      </w:tr>
      <w:tr w:rsidR="00383282" w:rsidRPr="00AE25E8" w14:paraId="3155E471" w14:textId="77777777" w:rsidTr="0090071D">
        <w:trPr>
          <w:trHeight w:val="322"/>
        </w:trPr>
        <w:tc>
          <w:tcPr>
            <w:tcW w:w="1937" w:type="dxa"/>
            <w:shd w:val="clear" w:color="auto" w:fill="auto"/>
            <w:vAlign w:val="bottom"/>
          </w:tcPr>
          <w:p w14:paraId="6B55351F" w14:textId="0AD6B28E" w:rsidR="00383282" w:rsidRPr="00AE25E8" w:rsidRDefault="00383282" w:rsidP="00AE25E8">
            <w:pPr>
              <w:jc w:val="center"/>
              <w:rPr>
                <w:color w:val="000000"/>
              </w:rPr>
            </w:pPr>
          </w:p>
        </w:tc>
        <w:tc>
          <w:tcPr>
            <w:tcW w:w="2436" w:type="dxa"/>
            <w:gridSpan w:val="2"/>
            <w:shd w:val="clear" w:color="auto" w:fill="auto"/>
            <w:noWrap/>
            <w:vAlign w:val="bottom"/>
            <w:hideMark/>
          </w:tcPr>
          <w:p w14:paraId="3EE3DA67" w14:textId="77777777" w:rsidR="00383282" w:rsidRPr="0098422B" w:rsidRDefault="00383282" w:rsidP="00AE25E8">
            <w:pPr>
              <w:jc w:val="center"/>
              <w:rPr>
                <w:bCs/>
                <w:color w:val="000000"/>
              </w:rPr>
            </w:pPr>
            <w:r w:rsidRPr="0098422B">
              <w:rPr>
                <w:bCs/>
                <w:color w:val="000000"/>
              </w:rPr>
              <w:t>Forward</w:t>
            </w:r>
          </w:p>
        </w:tc>
        <w:tc>
          <w:tcPr>
            <w:tcW w:w="2472" w:type="dxa"/>
            <w:gridSpan w:val="2"/>
            <w:shd w:val="clear" w:color="auto" w:fill="auto"/>
            <w:noWrap/>
            <w:vAlign w:val="bottom"/>
            <w:hideMark/>
          </w:tcPr>
          <w:p w14:paraId="463E69B9" w14:textId="77777777" w:rsidR="00383282" w:rsidRPr="0098422B" w:rsidRDefault="00383282" w:rsidP="00AE25E8">
            <w:pPr>
              <w:jc w:val="center"/>
              <w:rPr>
                <w:bCs/>
                <w:color w:val="000000"/>
              </w:rPr>
            </w:pPr>
            <w:r w:rsidRPr="0098422B">
              <w:rPr>
                <w:bCs/>
                <w:color w:val="000000"/>
              </w:rPr>
              <w:t>Backward</w:t>
            </w:r>
          </w:p>
        </w:tc>
        <w:tc>
          <w:tcPr>
            <w:tcW w:w="2718" w:type="dxa"/>
            <w:gridSpan w:val="2"/>
            <w:shd w:val="clear" w:color="auto" w:fill="auto"/>
            <w:noWrap/>
            <w:vAlign w:val="bottom"/>
            <w:hideMark/>
          </w:tcPr>
          <w:p w14:paraId="636AC2E9" w14:textId="77777777" w:rsidR="00383282" w:rsidRPr="0098422B" w:rsidRDefault="00383282" w:rsidP="00AE25E8">
            <w:pPr>
              <w:jc w:val="center"/>
              <w:rPr>
                <w:bCs/>
                <w:color w:val="000000"/>
              </w:rPr>
            </w:pPr>
            <w:r w:rsidRPr="0098422B">
              <w:rPr>
                <w:bCs/>
                <w:color w:val="000000"/>
              </w:rPr>
              <w:t>Spiral</w:t>
            </w:r>
          </w:p>
        </w:tc>
        <w:tc>
          <w:tcPr>
            <w:tcW w:w="2884" w:type="dxa"/>
            <w:gridSpan w:val="2"/>
            <w:shd w:val="clear" w:color="auto" w:fill="auto"/>
            <w:noWrap/>
            <w:vAlign w:val="bottom"/>
            <w:hideMark/>
          </w:tcPr>
          <w:p w14:paraId="11C44348" w14:textId="77777777" w:rsidR="00383282" w:rsidRPr="0098422B" w:rsidRDefault="00383282" w:rsidP="00AE25E8">
            <w:pPr>
              <w:jc w:val="center"/>
              <w:rPr>
                <w:bCs/>
                <w:color w:val="000000"/>
              </w:rPr>
            </w:pPr>
            <w:r w:rsidRPr="0098422B">
              <w:rPr>
                <w:bCs/>
                <w:color w:val="000000"/>
              </w:rPr>
              <w:t>Random</w:t>
            </w:r>
          </w:p>
        </w:tc>
      </w:tr>
      <w:tr w:rsidR="00A3406F" w:rsidRPr="00AE25E8" w14:paraId="628BDB9D" w14:textId="77777777" w:rsidTr="0047563A">
        <w:trPr>
          <w:trHeight w:val="322"/>
        </w:trPr>
        <w:tc>
          <w:tcPr>
            <w:tcW w:w="1937" w:type="dxa"/>
            <w:shd w:val="clear" w:color="auto" w:fill="auto"/>
            <w:vAlign w:val="bottom"/>
          </w:tcPr>
          <w:p w14:paraId="378463BC" w14:textId="77777777" w:rsidR="00A3406F" w:rsidRDefault="00A3406F" w:rsidP="0098422B">
            <w:pPr>
              <w:rPr>
                <w:color w:val="000000"/>
              </w:rPr>
            </w:pPr>
          </w:p>
        </w:tc>
        <w:tc>
          <w:tcPr>
            <w:tcW w:w="10510" w:type="dxa"/>
            <w:gridSpan w:val="8"/>
            <w:shd w:val="clear" w:color="000000" w:fill="F2F2F2"/>
            <w:noWrap/>
            <w:vAlign w:val="bottom"/>
          </w:tcPr>
          <w:p w14:paraId="1AF5CB7B" w14:textId="190EE821" w:rsidR="00A3406F" w:rsidRPr="00A3406F" w:rsidRDefault="00A3406F" w:rsidP="00A3406F">
            <w:pPr>
              <w:jc w:val="center"/>
              <w:rPr>
                <w:color w:val="000000"/>
              </w:rPr>
            </w:pPr>
            <w:r>
              <w:t>a. MI Routing</w:t>
            </w:r>
          </w:p>
        </w:tc>
      </w:tr>
      <w:tr w:rsidR="00383282" w:rsidRPr="00AE25E8" w14:paraId="75D07AF2" w14:textId="77777777" w:rsidTr="0090071D">
        <w:trPr>
          <w:trHeight w:val="322"/>
        </w:trPr>
        <w:tc>
          <w:tcPr>
            <w:tcW w:w="1937" w:type="dxa"/>
            <w:shd w:val="clear" w:color="auto" w:fill="auto"/>
            <w:vAlign w:val="bottom"/>
          </w:tcPr>
          <w:p w14:paraId="4729A13C" w14:textId="6782D18A" w:rsidR="00383282" w:rsidRPr="00AE25E8" w:rsidRDefault="00383282" w:rsidP="0098422B">
            <w:pPr>
              <w:rPr>
                <w:color w:val="000000"/>
              </w:rPr>
            </w:pPr>
            <w:r>
              <w:rPr>
                <w:color w:val="000000"/>
              </w:rPr>
              <w:t>Number of items</w:t>
            </w:r>
          </w:p>
        </w:tc>
        <w:tc>
          <w:tcPr>
            <w:tcW w:w="1218" w:type="dxa"/>
            <w:shd w:val="clear" w:color="000000" w:fill="F2F2F2"/>
            <w:noWrap/>
            <w:vAlign w:val="bottom"/>
            <w:hideMark/>
          </w:tcPr>
          <w:p w14:paraId="231B6100"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650D8C"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7BC597CF"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65DEC3D"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C3CCCBB"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0387035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6D97FF8A"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7B33304A" w14:textId="77777777" w:rsidR="00383282" w:rsidRPr="00AE25E8" w:rsidRDefault="00383282" w:rsidP="00AE25E8">
            <w:pPr>
              <w:jc w:val="center"/>
              <w:rPr>
                <w:color w:val="000000"/>
              </w:rPr>
            </w:pPr>
            <w:r w:rsidRPr="00AE25E8">
              <w:rPr>
                <w:color w:val="000000"/>
              </w:rPr>
              <w:t>1-3-4</w:t>
            </w:r>
          </w:p>
        </w:tc>
      </w:tr>
      <w:tr w:rsidR="00383282" w:rsidRPr="00AE25E8" w14:paraId="3058CB9E" w14:textId="77777777" w:rsidTr="0090071D">
        <w:trPr>
          <w:trHeight w:val="322"/>
        </w:trPr>
        <w:tc>
          <w:tcPr>
            <w:tcW w:w="1937" w:type="dxa"/>
            <w:shd w:val="clear" w:color="auto" w:fill="auto"/>
            <w:noWrap/>
            <w:vAlign w:val="center"/>
            <w:hideMark/>
          </w:tcPr>
          <w:p w14:paraId="3927B8CE" w14:textId="20AD9A70"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43E997F1" w14:textId="29D88D77" w:rsidR="00383282" w:rsidRPr="00AE25E8" w:rsidRDefault="00383282" w:rsidP="00AE25E8">
            <w:pPr>
              <w:jc w:val="center"/>
              <w:rPr>
                <w:rFonts w:cstheme="minorHAnsi"/>
                <w:color w:val="000000"/>
              </w:rPr>
            </w:pPr>
            <w:r w:rsidRPr="00AE25E8">
              <w:rPr>
                <w:rFonts w:cstheme="minorHAnsi"/>
                <w:color w:val="000000"/>
              </w:rPr>
              <w:t>17.2%</w:t>
            </w:r>
          </w:p>
        </w:tc>
        <w:tc>
          <w:tcPr>
            <w:tcW w:w="1218" w:type="dxa"/>
            <w:shd w:val="clear" w:color="auto" w:fill="auto"/>
            <w:noWrap/>
            <w:vAlign w:val="bottom"/>
            <w:hideMark/>
          </w:tcPr>
          <w:p w14:paraId="7376E1F9" w14:textId="6CABAD1F" w:rsidR="00383282" w:rsidRPr="00AE25E8" w:rsidRDefault="00383282" w:rsidP="00AE25E8">
            <w:pPr>
              <w:jc w:val="center"/>
              <w:rPr>
                <w:rFonts w:cstheme="minorHAnsi"/>
                <w:color w:val="000000"/>
              </w:rPr>
            </w:pPr>
            <w:r w:rsidRPr="00AE25E8">
              <w:rPr>
                <w:rFonts w:cstheme="minorHAnsi"/>
                <w:color w:val="000000"/>
              </w:rPr>
              <w:t>25.1%</w:t>
            </w:r>
          </w:p>
        </w:tc>
        <w:tc>
          <w:tcPr>
            <w:tcW w:w="1122" w:type="dxa"/>
            <w:shd w:val="clear" w:color="000000" w:fill="F2F2F2"/>
            <w:noWrap/>
            <w:vAlign w:val="bottom"/>
            <w:hideMark/>
          </w:tcPr>
          <w:p w14:paraId="32C7FD1A" w14:textId="32027E91" w:rsidR="00383282" w:rsidRPr="00AE25E8" w:rsidRDefault="00383282" w:rsidP="00AE25E8">
            <w:pPr>
              <w:jc w:val="center"/>
              <w:rPr>
                <w:rFonts w:cstheme="minorHAnsi"/>
                <w:color w:val="000000"/>
              </w:rPr>
            </w:pPr>
            <w:r w:rsidRPr="00AE25E8">
              <w:rPr>
                <w:rFonts w:cstheme="minorHAnsi"/>
                <w:color w:val="000000"/>
              </w:rPr>
              <w:t>16.9%</w:t>
            </w:r>
          </w:p>
        </w:tc>
        <w:tc>
          <w:tcPr>
            <w:tcW w:w="1350" w:type="dxa"/>
            <w:shd w:val="clear" w:color="auto" w:fill="auto"/>
            <w:noWrap/>
            <w:vAlign w:val="bottom"/>
            <w:hideMark/>
          </w:tcPr>
          <w:p w14:paraId="3D459AA6" w14:textId="345E7A3D" w:rsidR="00383282" w:rsidRPr="00AE25E8" w:rsidRDefault="00383282" w:rsidP="00AE25E8">
            <w:pPr>
              <w:jc w:val="center"/>
              <w:rPr>
                <w:rFonts w:cstheme="minorHAnsi"/>
                <w:color w:val="000000"/>
              </w:rPr>
            </w:pPr>
            <w:r w:rsidRPr="00AE25E8">
              <w:rPr>
                <w:rFonts w:cstheme="minorHAnsi"/>
                <w:color w:val="000000"/>
              </w:rPr>
              <w:t>23.4%</w:t>
            </w:r>
          </w:p>
        </w:tc>
        <w:tc>
          <w:tcPr>
            <w:tcW w:w="1276" w:type="dxa"/>
            <w:shd w:val="clear" w:color="000000" w:fill="F2F2F2"/>
            <w:noWrap/>
            <w:vAlign w:val="bottom"/>
            <w:hideMark/>
          </w:tcPr>
          <w:p w14:paraId="324AA1BB" w14:textId="1AB8B945" w:rsidR="00383282" w:rsidRPr="00AE25E8" w:rsidRDefault="00383282" w:rsidP="00AE25E8">
            <w:pPr>
              <w:jc w:val="center"/>
              <w:rPr>
                <w:rFonts w:cstheme="minorHAnsi"/>
                <w:color w:val="000000"/>
              </w:rPr>
            </w:pPr>
            <w:r w:rsidRPr="00AE25E8">
              <w:rPr>
                <w:rFonts w:cstheme="minorHAnsi"/>
                <w:color w:val="000000"/>
              </w:rPr>
              <w:t>15.7%</w:t>
            </w:r>
          </w:p>
        </w:tc>
        <w:tc>
          <w:tcPr>
            <w:tcW w:w="1442" w:type="dxa"/>
            <w:shd w:val="clear" w:color="auto" w:fill="auto"/>
            <w:noWrap/>
            <w:vAlign w:val="bottom"/>
            <w:hideMark/>
          </w:tcPr>
          <w:p w14:paraId="742B4B16" w14:textId="40A328C8" w:rsidR="00383282" w:rsidRPr="00AE25E8" w:rsidRDefault="00383282" w:rsidP="00AE25E8">
            <w:pPr>
              <w:jc w:val="center"/>
              <w:rPr>
                <w:rFonts w:cstheme="minorHAnsi"/>
                <w:color w:val="000000"/>
              </w:rPr>
            </w:pPr>
            <w:r w:rsidRPr="00AE25E8">
              <w:rPr>
                <w:rFonts w:cstheme="minorHAnsi"/>
                <w:color w:val="000000"/>
              </w:rPr>
              <w:t>25.5%</w:t>
            </w:r>
          </w:p>
        </w:tc>
        <w:tc>
          <w:tcPr>
            <w:tcW w:w="1442" w:type="dxa"/>
            <w:shd w:val="clear" w:color="000000" w:fill="F2F2F2"/>
            <w:noWrap/>
            <w:vAlign w:val="bottom"/>
            <w:hideMark/>
          </w:tcPr>
          <w:p w14:paraId="3BEC881F" w14:textId="5F9101EC" w:rsidR="00383282" w:rsidRPr="00AE25E8" w:rsidRDefault="00383282" w:rsidP="00AE25E8">
            <w:pPr>
              <w:jc w:val="center"/>
              <w:rPr>
                <w:rFonts w:cstheme="minorHAnsi"/>
                <w:color w:val="000000"/>
              </w:rPr>
            </w:pPr>
            <w:r w:rsidRPr="00AE25E8">
              <w:rPr>
                <w:rFonts w:cstheme="minorHAnsi"/>
                <w:color w:val="000000"/>
              </w:rPr>
              <w:t>17.1%</w:t>
            </w:r>
          </w:p>
        </w:tc>
        <w:tc>
          <w:tcPr>
            <w:tcW w:w="1442" w:type="dxa"/>
            <w:shd w:val="clear" w:color="auto" w:fill="auto"/>
            <w:noWrap/>
            <w:vAlign w:val="bottom"/>
            <w:hideMark/>
          </w:tcPr>
          <w:p w14:paraId="7C2EF423" w14:textId="7B75A567" w:rsidR="00383282" w:rsidRPr="00AE25E8" w:rsidRDefault="00383282" w:rsidP="00AE25E8">
            <w:pPr>
              <w:jc w:val="center"/>
              <w:rPr>
                <w:rFonts w:cstheme="minorHAnsi"/>
                <w:color w:val="000000"/>
              </w:rPr>
            </w:pPr>
            <w:r w:rsidRPr="00AE25E8">
              <w:rPr>
                <w:rFonts w:cstheme="minorHAnsi"/>
                <w:color w:val="000000"/>
              </w:rPr>
              <w:t>23.6%</w:t>
            </w:r>
          </w:p>
        </w:tc>
      </w:tr>
      <w:tr w:rsidR="00383282" w:rsidRPr="00AE25E8" w14:paraId="1F36D6A6" w14:textId="77777777" w:rsidTr="0090071D">
        <w:trPr>
          <w:trHeight w:val="322"/>
        </w:trPr>
        <w:tc>
          <w:tcPr>
            <w:tcW w:w="1937" w:type="dxa"/>
            <w:shd w:val="clear" w:color="auto" w:fill="auto"/>
            <w:noWrap/>
            <w:vAlign w:val="center"/>
            <w:hideMark/>
          </w:tcPr>
          <w:p w14:paraId="57F09263" w14:textId="3F0A857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432CD321" w14:textId="14084F95" w:rsidR="00383282" w:rsidRPr="00AE25E8" w:rsidRDefault="00383282" w:rsidP="00AE25E8">
            <w:pPr>
              <w:jc w:val="center"/>
              <w:rPr>
                <w:rFonts w:cstheme="minorHAnsi"/>
                <w:color w:val="000000"/>
              </w:rPr>
            </w:pPr>
            <w:r w:rsidRPr="00AE25E8">
              <w:rPr>
                <w:rFonts w:cstheme="minorHAnsi"/>
                <w:color w:val="000000"/>
              </w:rPr>
              <w:t>13.8%</w:t>
            </w:r>
          </w:p>
        </w:tc>
        <w:tc>
          <w:tcPr>
            <w:tcW w:w="1218" w:type="dxa"/>
            <w:shd w:val="clear" w:color="auto" w:fill="auto"/>
            <w:noWrap/>
            <w:vAlign w:val="bottom"/>
            <w:hideMark/>
          </w:tcPr>
          <w:p w14:paraId="29AC79CC" w14:textId="76CF28D7" w:rsidR="00383282" w:rsidRPr="00AE25E8" w:rsidRDefault="00383282" w:rsidP="00AE25E8">
            <w:pPr>
              <w:jc w:val="center"/>
              <w:rPr>
                <w:rFonts w:cstheme="minorHAnsi"/>
                <w:color w:val="000000"/>
              </w:rPr>
            </w:pPr>
            <w:r w:rsidRPr="00AE25E8">
              <w:rPr>
                <w:rFonts w:cstheme="minorHAnsi"/>
                <w:color w:val="000000"/>
              </w:rPr>
              <w:t>21.2%</w:t>
            </w:r>
          </w:p>
        </w:tc>
        <w:tc>
          <w:tcPr>
            <w:tcW w:w="1122" w:type="dxa"/>
            <w:shd w:val="clear" w:color="000000" w:fill="F2F2F2"/>
            <w:noWrap/>
            <w:vAlign w:val="bottom"/>
            <w:hideMark/>
          </w:tcPr>
          <w:p w14:paraId="58C954A9" w14:textId="4215A7AC" w:rsidR="00383282" w:rsidRPr="00AE25E8" w:rsidRDefault="00383282" w:rsidP="00AE25E8">
            <w:pPr>
              <w:jc w:val="center"/>
              <w:rPr>
                <w:rFonts w:cstheme="minorHAnsi"/>
                <w:color w:val="000000"/>
              </w:rPr>
            </w:pPr>
            <w:r w:rsidRPr="00AE25E8">
              <w:rPr>
                <w:rFonts w:cstheme="minorHAnsi"/>
                <w:color w:val="000000"/>
              </w:rPr>
              <w:t>14.1%</w:t>
            </w:r>
          </w:p>
        </w:tc>
        <w:tc>
          <w:tcPr>
            <w:tcW w:w="1350" w:type="dxa"/>
            <w:shd w:val="clear" w:color="auto" w:fill="auto"/>
            <w:noWrap/>
            <w:vAlign w:val="bottom"/>
            <w:hideMark/>
          </w:tcPr>
          <w:p w14:paraId="3EC1B129" w14:textId="29720041" w:rsidR="00383282" w:rsidRPr="00AE25E8" w:rsidRDefault="00383282" w:rsidP="00AE25E8">
            <w:pPr>
              <w:jc w:val="center"/>
              <w:rPr>
                <w:rFonts w:cstheme="minorHAnsi"/>
                <w:color w:val="000000"/>
              </w:rPr>
            </w:pPr>
            <w:r w:rsidRPr="00AE25E8">
              <w:rPr>
                <w:rFonts w:cstheme="minorHAnsi"/>
                <w:color w:val="000000"/>
              </w:rPr>
              <w:t>20.2%</w:t>
            </w:r>
          </w:p>
        </w:tc>
        <w:tc>
          <w:tcPr>
            <w:tcW w:w="1276" w:type="dxa"/>
            <w:shd w:val="clear" w:color="000000" w:fill="F2F2F2"/>
            <w:noWrap/>
            <w:vAlign w:val="bottom"/>
            <w:hideMark/>
          </w:tcPr>
          <w:p w14:paraId="27B63C9A" w14:textId="7C066AF2" w:rsidR="00383282" w:rsidRPr="00AE25E8" w:rsidRDefault="00383282" w:rsidP="00AE25E8">
            <w:pPr>
              <w:jc w:val="center"/>
              <w:rPr>
                <w:rFonts w:cstheme="minorHAnsi"/>
                <w:color w:val="000000"/>
              </w:rPr>
            </w:pPr>
            <w:r w:rsidRPr="00AE25E8">
              <w:rPr>
                <w:rFonts w:cstheme="minorHAnsi"/>
                <w:color w:val="000000"/>
              </w:rPr>
              <w:t>13.6%</w:t>
            </w:r>
          </w:p>
        </w:tc>
        <w:tc>
          <w:tcPr>
            <w:tcW w:w="1442" w:type="dxa"/>
            <w:shd w:val="clear" w:color="auto" w:fill="auto"/>
            <w:noWrap/>
            <w:vAlign w:val="bottom"/>
            <w:hideMark/>
          </w:tcPr>
          <w:p w14:paraId="153F9718" w14:textId="7F012293" w:rsidR="00383282" w:rsidRPr="00AE25E8" w:rsidRDefault="00383282" w:rsidP="00AE25E8">
            <w:pPr>
              <w:jc w:val="center"/>
              <w:rPr>
                <w:rFonts w:cstheme="minorHAnsi"/>
                <w:color w:val="000000"/>
              </w:rPr>
            </w:pPr>
            <w:r w:rsidRPr="00AE25E8">
              <w:rPr>
                <w:rFonts w:cstheme="minorHAnsi"/>
                <w:color w:val="000000"/>
              </w:rPr>
              <w:t>20.0%</w:t>
            </w:r>
          </w:p>
        </w:tc>
        <w:tc>
          <w:tcPr>
            <w:tcW w:w="1442" w:type="dxa"/>
            <w:shd w:val="clear" w:color="000000" w:fill="F2F2F2"/>
            <w:noWrap/>
            <w:vAlign w:val="bottom"/>
            <w:hideMark/>
          </w:tcPr>
          <w:p w14:paraId="43944192" w14:textId="17B9D3E7" w:rsidR="00383282" w:rsidRPr="00AE25E8" w:rsidRDefault="00383282" w:rsidP="00AE25E8">
            <w:pPr>
              <w:jc w:val="center"/>
              <w:rPr>
                <w:rFonts w:cstheme="minorHAnsi"/>
                <w:color w:val="000000"/>
              </w:rPr>
            </w:pPr>
            <w:r w:rsidRPr="00AE25E8">
              <w:rPr>
                <w:rFonts w:cstheme="minorHAnsi"/>
                <w:color w:val="000000"/>
              </w:rPr>
              <w:t>13.2%</w:t>
            </w:r>
          </w:p>
        </w:tc>
        <w:tc>
          <w:tcPr>
            <w:tcW w:w="1442" w:type="dxa"/>
            <w:shd w:val="clear" w:color="auto" w:fill="auto"/>
            <w:noWrap/>
            <w:vAlign w:val="bottom"/>
            <w:hideMark/>
          </w:tcPr>
          <w:p w14:paraId="29A44D51" w14:textId="42C04CAE" w:rsidR="00383282" w:rsidRPr="00AE25E8" w:rsidRDefault="00383282" w:rsidP="00AE25E8">
            <w:pPr>
              <w:jc w:val="center"/>
              <w:rPr>
                <w:rFonts w:cstheme="minorHAnsi"/>
                <w:color w:val="000000"/>
              </w:rPr>
            </w:pPr>
            <w:r w:rsidRPr="00AE25E8">
              <w:rPr>
                <w:rFonts w:cstheme="minorHAnsi"/>
                <w:color w:val="000000"/>
              </w:rPr>
              <w:t>18.5%</w:t>
            </w:r>
          </w:p>
        </w:tc>
      </w:tr>
      <w:tr w:rsidR="00383282" w:rsidRPr="00AE25E8" w14:paraId="6BFA82A8" w14:textId="77777777" w:rsidTr="0090071D">
        <w:trPr>
          <w:trHeight w:val="322"/>
        </w:trPr>
        <w:tc>
          <w:tcPr>
            <w:tcW w:w="1937" w:type="dxa"/>
            <w:shd w:val="clear" w:color="auto" w:fill="auto"/>
            <w:noWrap/>
            <w:vAlign w:val="center"/>
            <w:hideMark/>
          </w:tcPr>
          <w:p w14:paraId="34758E68" w14:textId="11AF0AB6"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1CE4F55D" w14:textId="5292BF40" w:rsidR="00383282" w:rsidRPr="00AE25E8" w:rsidRDefault="00383282" w:rsidP="00AE25E8">
            <w:pPr>
              <w:jc w:val="center"/>
              <w:rPr>
                <w:rFonts w:cstheme="minorHAnsi"/>
                <w:color w:val="000000"/>
              </w:rPr>
            </w:pPr>
            <w:r w:rsidRPr="00AE25E8">
              <w:rPr>
                <w:rFonts w:cstheme="minorHAnsi"/>
                <w:color w:val="000000"/>
              </w:rPr>
              <w:t>9.8%</w:t>
            </w:r>
          </w:p>
        </w:tc>
        <w:tc>
          <w:tcPr>
            <w:tcW w:w="1218" w:type="dxa"/>
            <w:shd w:val="clear" w:color="auto" w:fill="auto"/>
            <w:noWrap/>
            <w:vAlign w:val="bottom"/>
            <w:hideMark/>
          </w:tcPr>
          <w:p w14:paraId="16A5B280" w14:textId="750A1E95" w:rsidR="00383282" w:rsidRPr="00AE25E8" w:rsidRDefault="00383282" w:rsidP="00AE25E8">
            <w:pPr>
              <w:jc w:val="center"/>
              <w:rPr>
                <w:rFonts w:cstheme="minorHAnsi"/>
                <w:color w:val="000000"/>
              </w:rPr>
            </w:pPr>
            <w:r w:rsidRPr="00AE25E8">
              <w:rPr>
                <w:rFonts w:cstheme="minorHAnsi"/>
                <w:color w:val="000000"/>
              </w:rPr>
              <w:t>18.8%</w:t>
            </w:r>
          </w:p>
        </w:tc>
        <w:tc>
          <w:tcPr>
            <w:tcW w:w="1122" w:type="dxa"/>
            <w:shd w:val="clear" w:color="000000" w:fill="F2F2F2"/>
            <w:noWrap/>
            <w:vAlign w:val="bottom"/>
            <w:hideMark/>
          </w:tcPr>
          <w:p w14:paraId="6DBD9770" w14:textId="755636D9" w:rsidR="00383282" w:rsidRPr="00AE25E8" w:rsidRDefault="00383282" w:rsidP="00AE25E8">
            <w:pPr>
              <w:jc w:val="center"/>
              <w:rPr>
                <w:rFonts w:cstheme="minorHAnsi"/>
                <w:color w:val="000000"/>
              </w:rPr>
            </w:pPr>
            <w:r w:rsidRPr="00AE25E8">
              <w:rPr>
                <w:rFonts w:cstheme="minorHAnsi"/>
                <w:color w:val="000000"/>
              </w:rPr>
              <w:t>10.4%</w:t>
            </w:r>
          </w:p>
        </w:tc>
        <w:tc>
          <w:tcPr>
            <w:tcW w:w="1350" w:type="dxa"/>
            <w:shd w:val="clear" w:color="auto" w:fill="auto"/>
            <w:noWrap/>
            <w:vAlign w:val="bottom"/>
            <w:hideMark/>
          </w:tcPr>
          <w:p w14:paraId="1D6793B5" w14:textId="4C7F4678" w:rsidR="00383282" w:rsidRPr="00AE25E8" w:rsidRDefault="00383282" w:rsidP="00AE25E8">
            <w:pPr>
              <w:jc w:val="center"/>
              <w:rPr>
                <w:rFonts w:cstheme="minorHAnsi"/>
                <w:color w:val="000000"/>
              </w:rPr>
            </w:pPr>
            <w:r w:rsidRPr="00AE25E8">
              <w:rPr>
                <w:rFonts w:cstheme="minorHAnsi"/>
                <w:color w:val="000000"/>
              </w:rPr>
              <w:t>19.5%</w:t>
            </w:r>
          </w:p>
        </w:tc>
        <w:tc>
          <w:tcPr>
            <w:tcW w:w="1276" w:type="dxa"/>
            <w:shd w:val="clear" w:color="000000" w:fill="F2F2F2"/>
            <w:noWrap/>
            <w:vAlign w:val="bottom"/>
            <w:hideMark/>
          </w:tcPr>
          <w:p w14:paraId="299A4F83" w14:textId="4817FBAE" w:rsidR="00383282" w:rsidRPr="00AE25E8" w:rsidRDefault="00383282" w:rsidP="00AE25E8">
            <w:pPr>
              <w:jc w:val="center"/>
              <w:rPr>
                <w:rFonts w:cstheme="minorHAnsi"/>
                <w:color w:val="000000"/>
              </w:rPr>
            </w:pPr>
            <w:r w:rsidRPr="00AE25E8">
              <w:rPr>
                <w:rFonts w:cstheme="minorHAnsi"/>
                <w:color w:val="000000"/>
              </w:rPr>
              <w:t>11.2%</w:t>
            </w:r>
          </w:p>
        </w:tc>
        <w:tc>
          <w:tcPr>
            <w:tcW w:w="1442" w:type="dxa"/>
            <w:shd w:val="clear" w:color="auto" w:fill="auto"/>
            <w:noWrap/>
            <w:vAlign w:val="bottom"/>
            <w:hideMark/>
          </w:tcPr>
          <w:p w14:paraId="1FE91661" w14:textId="52A0DA9C" w:rsidR="00383282" w:rsidRPr="00AE25E8" w:rsidRDefault="00383282" w:rsidP="00AE25E8">
            <w:pPr>
              <w:jc w:val="center"/>
              <w:rPr>
                <w:rFonts w:cstheme="minorHAnsi"/>
                <w:color w:val="000000"/>
              </w:rPr>
            </w:pPr>
            <w:r w:rsidRPr="00AE25E8">
              <w:rPr>
                <w:rFonts w:cstheme="minorHAnsi"/>
                <w:color w:val="000000"/>
              </w:rPr>
              <w:t>19.7%</w:t>
            </w:r>
          </w:p>
        </w:tc>
        <w:tc>
          <w:tcPr>
            <w:tcW w:w="1442" w:type="dxa"/>
            <w:shd w:val="clear" w:color="000000" w:fill="F2F2F2"/>
            <w:noWrap/>
            <w:vAlign w:val="bottom"/>
            <w:hideMark/>
          </w:tcPr>
          <w:p w14:paraId="4C0C4D25" w14:textId="21DD2FD6" w:rsidR="00383282" w:rsidRPr="00AE25E8" w:rsidRDefault="00383282" w:rsidP="00AE25E8">
            <w:pPr>
              <w:jc w:val="center"/>
              <w:rPr>
                <w:rFonts w:cstheme="minorHAnsi"/>
                <w:color w:val="000000"/>
              </w:rPr>
            </w:pPr>
            <w:r w:rsidRPr="00AE25E8">
              <w:rPr>
                <w:rFonts w:cstheme="minorHAnsi"/>
                <w:color w:val="000000"/>
              </w:rPr>
              <w:t>8.2%</w:t>
            </w:r>
          </w:p>
        </w:tc>
        <w:tc>
          <w:tcPr>
            <w:tcW w:w="1442" w:type="dxa"/>
            <w:shd w:val="clear" w:color="auto" w:fill="auto"/>
            <w:noWrap/>
            <w:vAlign w:val="bottom"/>
            <w:hideMark/>
          </w:tcPr>
          <w:p w14:paraId="0EF87057" w14:textId="180CB34E" w:rsidR="00383282" w:rsidRPr="00AE25E8" w:rsidRDefault="00383282" w:rsidP="00AE25E8">
            <w:pPr>
              <w:jc w:val="center"/>
              <w:rPr>
                <w:rFonts w:cstheme="minorHAnsi"/>
                <w:color w:val="000000"/>
              </w:rPr>
            </w:pPr>
            <w:r w:rsidRPr="00AE25E8">
              <w:rPr>
                <w:rFonts w:cstheme="minorHAnsi"/>
                <w:color w:val="000000"/>
              </w:rPr>
              <w:t>19.2%</w:t>
            </w:r>
          </w:p>
        </w:tc>
      </w:tr>
      <w:tr w:rsidR="00383282" w:rsidRPr="00AE25E8" w14:paraId="39D168C3" w14:textId="77777777" w:rsidTr="0090071D">
        <w:trPr>
          <w:trHeight w:val="322"/>
        </w:trPr>
        <w:tc>
          <w:tcPr>
            <w:tcW w:w="1937" w:type="dxa"/>
            <w:shd w:val="clear" w:color="auto" w:fill="auto"/>
            <w:noWrap/>
            <w:vAlign w:val="bottom"/>
            <w:hideMark/>
          </w:tcPr>
          <w:p w14:paraId="5ADED3DF" w14:textId="77777777" w:rsidR="00383282" w:rsidRPr="00AE25E8" w:rsidRDefault="00383282" w:rsidP="00AE25E8"/>
        </w:tc>
        <w:tc>
          <w:tcPr>
            <w:tcW w:w="1218" w:type="dxa"/>
            <w:shd w:val="clear" w:color="auto" w:fill="auto"/>
            <w:noWrap/>
            <w:vAlign w:val="bottom"/>
            <w:hideMark/>
          </w:tcPr>
          <w:p w14:paraId="3172FF69" w14:textId="77777777" w:rsidR="00383282" w:rsidRPr="00AE25E8" w:rsidRDefault="00383282" w:rsidP="00AE25E8"/>
        </w:tc>
        <w:tc>
          <w:tcPr>
            <w:tcW w:w="1218" w:type="dxa"/>
            <w:shd w:val="clear" w:color="auto" w:fill="auto"/>
            <w:noWrap/>
            <w:vAlign w:val="bottom"/>
            <w:hideMark/>
          </w:tcPr>
          <w:p w14:paraId="23BD1A1D" w14:textId="77777777" w:rsidR="00383282" w:rsidRPr="00AE25E8" w:rsidRDefault="00383282" w:rsidP="00AE25E8"/>
        </w:tc>
        <w:tc>
          <w:tcPr>
            <w:tcW w:w="1122" w:type="dxa"/>
            <w:shd w:val="clear" w:color="auto" w:fill="auto"/>
            <w:noWrap/>
            <w:vAlign w:val="bottom"/>
            <w:hideMark/>
          </w:tcPr>
          <w:p w14:paraId="289FA281" w14:textId="77777777" w:rsidR="00383282" w:rsidRPr="00AE25E8" w:rsidRDefault="00383282" w:rsidP="00AE25E8"/>
        </w:tc>
        <w:tc>
          <w:tcPr>
            <w:tcW w:w="1350" w:type="dxa"/>
            <w:shd w:val="clear" w:color="auto" w:fill="auto"/>
            <w:noWrap/>
            <w:vAlign w:val="bottom"/>
            <w:hideMark/>
          </w:tcPr>
          <w:p w14:paraId="0F29EBC9" w14:textId="77777777" w:rsidR="00383282" w:rsidRPr="00AE25E8" w:rsidRDefault="00383282" w:rsidP="00AE25E8"/>
        </w:tc>
        <w:tc>
          <w:tcPr>
            <w:tcW w:w="1276" w:type="dxa"/>
            <w:shd w:val="clear" w:color="auto" w:fill="auto"/>
            <w:noWrap/>
            <w:vAlign w:val="bottom"/>
            <w:hideMark/>
          </w:tcPr>
          <w:p w14:paraId="564724FB" w14:textId="77777777" w:rsidR="00383282" w:rsidRPr="00AE25E8" w:rsidRDefault="00383282" w:rsidP="00AE25E8"/>
        </w:tc>
        <w:tc>
          <w:tcPr>
            <w:tcW w:w="1442" w:type="dxa"/>
            <w:shd w:val="clear" w:color="auto" w:fill="auto"/>
            <w:noWrap/>
            <w:vAlign w:val="bottom"/>
            <w:hideMark/>
          </w:tcPr>
          <w:p w14:paraId="02629C69" w14:textId="77777777" w:rsidR="00383282" w:rsidRPr="00AE25E8" w:rsidRDefault="00383282" w:rsidP="00AE25E8"/>
        </w:tc>
        <w:tc>
          <w:tcPr>
            <w:tcW w:w="1442" w:type="dxa"/>
            <w:shd w:val="clear" w:color="auto" w:fill="auto"/>
            <w:noWrap/>
            <w:vAlign w:val="bottom"/>
            <w:hideMark/>
          </w:tcPr>
          <w:p w14:paraId="1C1718DA" w14:textId="77777777" w:rsidR="00383282" w:rsidRPr="00AE25E8" w:rsidRDefault="00383282" w:rsidP="00AE25E8"/>
        </w:tc>
        <w:tc>
          <w:tcPr>
            <w:tcW w:w="1442" w:type="dxa"/>
            <w:shd w:val="clear" w:color="auto" w:fill="auto"/>
            <w:noWrap/>
            <w:vAlign w:val="bottom"/>
            <w:hideMark/>
          </w:tcPr>
          <w:p w14:paraId="3D211939" w14:textId="77777777" w:rsidR="00383282" w:rsidRPr="00AE25E8" w:rsidRDefault="00383282" w:rsidP="00AE25E8"/>
        </w:tc>
      </w:tr>
      <w:tr w:rsidR="00A3406F" w:rsidRPr="00AE25E8" w14:paraId="294A5655" w14:textId="77777777" w:rsidTr="0047563A">
        <w:trPr>
          <w:trHeight w:val="322"/>
        </w:trPr>
        <w:tc>
          <w:tcPr>
            <w:tcW w:w="1937" w:type="dxa"/>
            <w:shd w:val="clear" w:color="auto" w:fill="auto"/>
            <w:vAlign w:val="center"/>
          </w:tcPr>
          <w:p w14:paraId="78A9A6DA" w14:textId="11698E31" w:rsidR="00A3406F" w:rsidRPr="009C2E11" w:rsidRDefault="00A3406F" w:rsidP="00AE25E8">
            <w:pPr>
              <w:rPr>
                <w:b/>
                <w:bCs/>
                <w:color w:val="000000"/>
                <w:u w:val="single"/>
              </w:rPr>
            </w:pPr>
          </w:p>
        </w:tc>
        <w:tc>
          <w:tcPr>
            <w:tcW w:w="10510" w:type="dxa"/>
            <w:gridSpan w:val="8"/>
            <w:shd w:val="clear" w:color="auto" w:fill="auto"/>
            <w:vAlign w:val="center"/>
          </w:tcPr>
          <w:p w14:paraId="025F9E58" w14:textId="0DE68F43" w:rsidR="00A3406F" w:rsidRPr="00AE25E8" w:rsidRDefault="00A3406F" w:rsidP="00A3406F">
            <w:pPr>
              <w:jc w:val="center"/>
            </w:pPr>
            <w:r w:rsidRPr="0098422B">
              <w:rPr>
                <w:bCs/>
                <w:color w:val="000000"/>
              </w:rPr>
              <w:t>b. PI-</w:t>
            </w:r>
            <w:r w:rsidRPr="0098422B">
              <w:rPr>
                <w:i/>
                <w:iCs/>
              </w:rPr>
              <w:sym w:font="Symbol" w:char="F071"/>
            </w:r>
            <w:r w:rsidRPr="0098422B">
              <w:rPr>
                <w:bCs/>
                <w:color w:val="000000"/>
              </w:rPr>
              <w:t xml:space="preserve">  Routing</w:t>
            </w:r>
          </w:p>
        </w:tc>
      </w:tr>
      <w:tr w:rsidR="00383282" w:rsidRPr="00AE25E8" w14:paraId="14B10340" w14:textId="77777777" w:rsidTr="0090071D">
        <w:trPr>
          <w:trHeight w:val="322"/>
        </w:trPr>
        <w:tc>
          <w:tcPr>
            <w:tcW w:w="1937" w:type="dxa"/>
            <w:shd w:val="clear" w:color="auto" w:fill="auto"/>
            <w:vAlign w:val="bottom"/>
          </w:tcPr>
          <w:p w14:paraId="65DCE3CF" w14:textId="45135056" w:rsidR="00383282" w:rsidRPr="00AE25E8" w:rsidRDefault="00383282" w:rsidP="00AE25E8">
            <w:pPr>
              <w:jc w:val="center"/>
              <w:rPr>
                <w:color w:val="000000"/>
              </w:rPr>
            </w:pPr>
          </w:p>
        </w:tc>
        <w:tc>
          <w:tcPr>
            <w:tcW w:w="1218" w:type="dxa"/>
            <w:shd w:val="clear" w:color="000000" w:fill="F2F2F2"/>
            <w:noWrap/>
            <w:vAlign w:val="bottom"/>
            <w:hideMark/>
          </w:tcPr>
          <w:p w14:paraId="661C720F"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509EEF"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6BEE2FD5"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2BADE5B5"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495216D0"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6D41FD0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17950316"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4AA41B1D" w14:textId="77777777" w:rsidR="00383282" w:rsidRPr="00AE25E8" w:rsidRDefault="00383282" w:rsidP="00AE25E8">
            <w:pPr>
              <w:jc w:val="center"/>
              <w:rPr>
                <w:color w:val="000000"/>
              </w:rPr>
            </w:pPr>
            <w:r w:rsidRPr="00AE25E8">
              <w:rPr>
                <w:color w:val="000000"/>
              </w:rPr>
              <w:t>1-3-4</w:t>
            </w:r>
          </w:p>
        </w:tc>
      </w:tr>
      <w:tr w:rsidR="00383282" w:rsidRPr="00AE25E8" w14:paraId="200E3C89" w14:textId="77777777" w:rsidTr="0090071D">
        <w:trPr>
          <w:trHeight w:val="322"/>
        </w:trPr>
        <w:tc>
          <w:tcPr>
            <w:tcW w:w="1937" w:type="dxa"/>
            <w:shd w:val="clear" w:color="auto" w:fill="auto"/>
            <w:noWrap/>
            <w:vAlign w:val="center"/>
            <w:hideMark/>
          </w:tcPr>
          <w:p w14:paraId="6E52D883" w14:textId="51886F05"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7B49178A" w14:textId="0B51BFFC" w:rsidR="00383282" w:rsidRPr="00AE25E8" w:rsidRDefault="00383282" w:rsidP="00AE25E8">
            <w:pPr>
              <w:jc w:val="center"/>
              <w:rPr>
                <w:color w:val="000000"/>
              </w:rPr>
            </w:pPr>
            <w:r w:rsidRPr="00AE25E8">
              <w:rPr>
                <w:color w:val="000000"/>
              </w:rPr>
              <w:t>17.2%</w:t>
            </w:r>
          </w:p>
        </w:tc>
        <w:tc>
          <w:tcPr>
            <w:tcW w:w="1218" w:type="dxa"/>
            <w:shd w:val="clear" w:color="auto" w:fill="auto"/>
            <w:noWrap/>
            <w:vAlign w:val="bottom"/>
            <w:hideMark/>
          </w:tcPr>
          <w:p w14:paraId="3E191660" w14:textId="39D4379E" w:rsidR="00383282" w:rsidRPr="00AE25E8" w:rsidRDefault="00383282" w:rsidP="00AE25E8">
            <w:pPr>
              <w:jc w:val="center"/>
              <w:rPr>
                <w:color w:val="000000"/>
              </w:rPr>
            </w:pPr>
            <w:r w:rsidRPr="00AE25E8">
              <w:rPr>
                <w:color w:val="000000"/>
              </w:rPr>
              <w:t>19.4%</w:t>
            </w:r>
          </w:p>
        </w:tc>
        <w:tc>
          <w:tcPr>
            <w:tcW w:w="1122" w:type="dxa"/>
            <w:shd w:val="clear" w:color="000000" w:fill="F2F2F2"/>
            <w:noWrap/>
            <w:vAlign w:val="bottom"/>
            <w:hideMark/>
          </w:tcPr>
          <w:p w14:paraId="637C237C" w14:textId="7FB65A4E" w:rsidR="00383282" w:rsidRPr="00AE25E8" w:rsidRDefault="00383282" w:rsidP="00AE25E8">
            <w:pPr>
              <w:jc w:val="center"/>
              <w:rPr>
                <w:color w:val="000000"/>
              </w:rPr>
            </w:pPr>
            <w:r w:rsidRPr="00AE25E8">
              <w:rPr>
                <w:color w:val="000000"/>
              </w:rPr>
              <w:t>18.4%</w:t>
            </w:r>
          </w:p>
        </w:tc>
        <w:tc>
          <w:tcPr>
            <w:tcW w:w="1350" w:type="dxa"/>
            <w:shd w:val="clear" w:color="auto" w:fill="auto"/>
            <w:noWrap/>
            <w:vAlign w:val="bottom"/>
            <w:hideMark/>
          </w:tcPr>
          <w:p w14:paraId="2C6A383F" w14:textId="280F0E5F" w:rsidR="00383282" w:rsidRPr="00AE25E8" w:rsidRDefault="00383282" w:rsidP="00AE25E8">
            <w:pPr>
              <w:jc w:val="center"/>
              <w:rPr>
                <w:color w:val="000000"/>
              </w:rPr>
            </w:pPr>
            <w:r w:rsidRPr="00AE25E8">
              <w:rPr>
                <w:color w:val="000000"/>
              </w:rPr>
              <w:t>19.1%</w:t>
            </w:r>
          </w:p>
        </w:tc>
        <w:tc>
          <w:tcPr>
            <w:tcW w:w="1276" w:type="dxa"/>
            <w:shd w:val="clear" w:color="000000" w:fill="F2F2F2"/>
            <w:noWrap/>
            <w:vAlign w:val="bottom"/>
            <w:hideMark/>
          </w:tcPr>
          <w:p w14:paraId="01FC8775" w14:textId="7702280D" w:rsidR="00383282" w:rsidRPr="00AE25E8" w:rsidRDefault="00383282" w:rsidP="00AE25E8">
            <w:pPr>
              <w:jc w:val="center"/>
              <w:rPr>
                <w:color w:val="000000"/>
              </w:rPr>
            </w:pPr>
            <w:r w:rsidRPr="00AE25E8">
              <w:rPr>
                <w:color w:val="000000"/>
              </w:rPr>
              <w:t>16.9%</w:t>
            </w:r>
          </w:p>
        </w:tc>
        <w:tc>
          <w:tcPr>
            <w:tcW w:w="1442" w:type="dxa"/>
            <w:shd w:val="clear" w:color="auto" w:fill="auto"/>
            <w:noWrap/>
            <w:vAlign w:val="bottom"/>
            <w:hideMark/>
          </w:tcPr>
          <w:p w14:paraId="4FE53A51" w14:textId="0913F8A4" w:rsidR="00383282" w:rsidRPr="00AE25E8" w:rsidRDefault="00383282" w:rsidP="00AE25E8">
            <w:pPr>
              <w:jc w:val="center"/>
              <w:rPr>
                <w:color w:val="000000"/>
              </w:rPr>
            </w:pPr>
            <w:r w:rsidRPr="00AE25E8">
              <w:rPr>
                <w:color w:val="000000"/>
              </w:rPr>
              <w:t>20.3%</w:t>
            </w:r>
          </w:p>
        </w:tc>
        <w:tc>
          <w:tcPr>
            <w:tcW w:w="1442" w:type="dxa"/>
            <w:shd w:val="clear" w:color="000000" w:fill="F2F2F2"/>
            <w:noWrap/>
            <w:vAlign w:val="bottom"/>
            <w:hideMark/>
          </w:tcPr>
          <w:p w14:paraId="27FB12B7" w14:textId="695371F3" w:rsidR="00383282" w:rsidRPr="00AE25E8" w:rsidRDefault="00383282" w:rsidP="00AE25E8">
            <w:pPr>
              <w:jc w:val="center"/>
              <w:rPr>
                <w:color w:val="000000"/>
              </w:rPr>
            </w:pPr>
            <w:r w:rsidRPr="00AE25E8">
              <w:rPr>
                <w:color w:val="000000"/>
              </w:rPr>
              <w:t>16.8%</w:t>
            </w:r>
          </w:p>
        </w:tc>
        <w:tc>
          <w:tcPr>
            <w:tcW w:w="1442" w:type="dxa"/>
            <w:shd w:val="clear" w:color="auto" w:fill="auto"/>
            <w:noWrap/>
            <w:vAlign w:val="bottom"/>
            <w:hideMark/>
          </w:tcPr>
          <w:p w14:paraId="6609C66D" w14:textId="6D216277" w:rsidR="00383282" w:rsidRPr="00AE25E8" w:rsidRDefault="00383282" w:rsidP="00AE25E8">
            <w:pPr>
              <w:jc w:val="center"/>
              <w:rPr>
                <w:color w:val="000000"/>
              </w:rPr>
            </w:pPr>
            <w:r w:rsidRPr="00AE25E8">
              <w:rPr>
                <w:color w:val="000000"/>
              </w:rPr>
              <w:t>17.9%</w:t>
            </w:r>
          </w:p>
        </w:tc>
      </w:tr>
      <w:tr w:rsidR="00383282" w:rsidRPr="00AE25E8" w14:paraId="6EEBF734" w14:textId="77777777" w:rsidTr="0090071D">
        <w:trPr>
          <w:trHeight w:val="322"/>
        </w:trPr>
        <w:tc>
          <w:tcPr>
            <w:tcW w:w="1937" w:type="dxa"/>
            <w:shd w:val="clear" w:color="auto" w:fill="auto"/>
            <w:noWrap/>
            <w:vAlign w:val="center"/>
            <w:hideMark/>
          </w:tcPr>
          <w:p w14:paraId="575B026F" w14:textId="7A17EDC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97952EF" w14:textId="7AE66DD9" w:rsidR="00383282" w:rsidRPr="00AE25E8" w:rsidRDefault="00383282" w:rsidP="00AE25E8">
            <w:pPr>
              <w:jc w:val="center"/>
              <w:rPr>
                <w:color w:val="000000"/>
              </w:rPr>
            </w:pPr>
            <w:r w:rsidRPr="00AE25E8">
              <w:rPr>
                <w:color w:val="000000"/>
              </w:rPr>
              <w:t>10.6%</w:t>
            </w:r>
          </w:p>
        </w:tc>
        <w:tc>
          <w:tcPr>
            <w:tcW w:w="1218" w:type="dxa"/>
            <w:shd w:val="clear" w:color="auto" w:fill="auto"/>
            <w:noWrap/>
            <w:vAlign w:val="bottom"/>
            <w:hideMark/>
          </w:tcPr>
          <w:p w14:paraId="1E6F8945" w14:textId="2AE58606" w:rsidR="00383282" w:rsidRPr="00AE25E8" w:rsidRDefault="00383282" w:rsidP="00AE25E8">
            <w:pPr>
              <w:jc w:val="center"/>
              <w:rPr>
                <w:color w:val="000000"/>
              </w:rPr>
            </w:pPr>
            <w:r w:rsidRPr="00AE25E8">
              <w:rPr>
                <w:color w:val="000000"/>
              </w:rPr>
              <w:t>15.1%</w:t>
            </w:r>
          </w:p>
        </w:tc>
        <w:tc>
          <w:tcPr>
            <w:tcW w:w="1122" w:type="dxa"/>
            <w:shd w:val="clear" w:color="000000" w:fill="F2F2F2"/>
            <w:noWrap/>
            <w:vAlign w:val="bottom"/>
            <w:hideMark/>
          </w:tcPr>
          <w:p w14:paraId="37F1EBDE" w14:textId="12D0A899" w:rsidR="00383282" w:rsidRPr="00AE25E8" w:rsidRDefault="00383282" w:rsidP="00AE25E8">
            <w:pPr>
              <w:jc w:val="center"/>
              <w:rPr>
                <w:color w:val="000000"/>
              </w:rPr>
            </w:pPr>
            <w:r w:rsidRPr="00AE25E8">
              <w:rPr>
                <w:color w:val="000000"/>
              </w:rPr>
              <w:t>12.5%</w:t>
            </w:r>
          </w:p>
        </w:tc>
        <w:tc>
          <w:tcPr>
            <w:tcW w:w="1350" w:type="dxa"/>
            <w:shd w:val="clear" w:color="auto" w:fill="auto"/>
            <w:noWrap/>
            <w:vAlign w:val="bottom"/>
            <w:hideMark/>
          </w:tcPr>
          <w:p w14:paraId="56F26848" w14:textId="6D9115CA" w:rsidR="00383282" w:rsidRPr="00AE25E8" w:rsidRDefault="00383282" w:rsidP="00AE25E8">
            <w:pPr>
              <w:jc w:val="center"/>
              <w:rPr>
                <w:color w:val="000000"/>
              </w:rPr>
            </w:pPr>
            <w:r w:rsidRPr="00AE25E8">
              <w:rPr>
                <w:color w:val="000000"/>
              </w:rPr>
              <w:t>16.4%</w:t>
            </w:r>
          </w:p>
        </w:tc>
        <w:tc>
          <w:tcPr>
            <w:tcW w:w="1276" w:type="dxa"/>
            <w:shd w:val="clear" w:color="000000" w:fill="F2F2F2"/>
            <w:noWrap/>
            <w:vAlign w:val="bottom"/>
            <w:hideMark/>
          </w:tcPr>
          <w:p w14:paraId="2C977AAF" w14:textId="2F8793A9" w:rsidR="00383282" w:rsidRPr="00AE25E8" w:rsidRDefault="00383282" w:rsidP="00AE25E8">
            <w:pPr>
              <w:jc w:val="center"/>
              <w:rPr>
                <w:color w:val="000000"/>
              </w:rPr>
            </w:pPr>
            <w:r w:rsidRPr="00AE25E8">
              <w:rPr>
                <w:color w:val="000000"/>
              </w:rPr>
              <w:t>11.1%</w:t>
            </w:r>
          </w:p>
        </w:tc>
        <w:tc>
          <w:tcPr>
            <w:tcW w:w="1442" w:type="dxa"/>
            <w:shd w:val="clear" w:color="auto" w:fill="auto"/>
            <w:noWrap/>
            <w:vAlign w:val="bottom"/>
            <w:hideMark/>
          </w:tcPr>
          <w:p w14:paraId="4A4A4DF6" w14:textId="37D81C44" w:rsidR="00383282" w:rsidRPr="00AE25E8" w:rsidRDefault="00383282" w:rsidP="00AE25E8">
            <w:pPr>
              <w:jc w:val="center"/>
              <w:rPr>
                <w:color w:val="000000"/>
              </w:rPr>
            </w:pPr>
            <w:r w:rsidRPr="00AE25E8">
              <w:rPr>
                <w:color w:val="000000"/>
              </w:rPr>
              <w:t>15.5%</w:t>
            </w:r>
          </w:p>
        </w:tc>
        <w:tc>
          <w:tcPr>
            <w:tcW w:w="1442" w:type="dxa"/>
            <w:shd w:val="clear" w:color="000000" w:fill="F2F2F2"/>
            <w:noWrap/>
            <w:vAlign w:val="bottom"/>
            <w:hideMark/>
          </w:tcPr>
          <w:p w14:paraId="1F9DADA9" w14:textId="2345B2FC" w:rsidR="00383282" w:rsidRPr="00AE25E8" w:rsidRDefault="00383282" w:rsidP="00AE25E8">
            <w:pPr>
              <w:jc w:val="center"/>
              <w:rPr>
                <w:color w:val="000000"/>
              </w:rPr>
            </w:pPr>
            <w:r w:rsidRPr="00AE25E8">
              <w:rPr>
                <w:color w:val="000000"/>
              </w:rPr>
              <w:t>11.3%</w:t>
            </w:r>
          </w:p>
        </w:tc>
        <w:tc>
          <w:tcPr>
            <w:tcW w:w="1442" w:type="dxa"/>
            <w:shd w:val="clear" w:color="auto" w:fill="auto"/>
            <w:noWrap/>
            <w:vAlign w:val="bottom"/>
            <w:hideMark/>
          </w:tcPr>
          <w:p w14:paraId="7F1BF752" w14:textId="73377AE9" w:rsidR="00383282" w:rsidRPr="00AE25E8" w:rsidRDefault="00383282" w:rsidP="00AE25E8">
            <w:pPr>
              <w:jc w:val="center"/>
              <w:rPr>
                <w:color w:val="000000"/>
              </w:rPr>
            </w:pPr>
            <w:r w:rsidRPr="00AE25E8">
              <w:rPr>
                <w:color w:val="000000"/>
              </w:rPr>
              <w:t>14.3%</w:t>
            </w:r>
          </w:p>
        </w:tc>
      </w:tr>
      <w:tr w:rsidR="00383282" w:rsidRPr="00AE25E8" w14:paraId="1C6E1EF7" w14:textId="77777777" w:rsidTr="0090071D">
        <w:trPr>
          <w:trHeight w:val="322"/>
        </w:trPr>
        <w:tc>
          <w:tcPr>
            <w:tcW w:w="1937" w:type="dxa"/>
            <w:shd w:val="clear" w:color="auto" w:fill="auto"/>
            <w:noWrap/>
            <w:vAlign w:val="center"/>
            <w:hideMark/>
          </w:tcPr>
          <w:p w14:paraId="19BCC25F" w14:textId="0309D8C4"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79796916" w14:textId="0928EBA3" w:rsidR="00383282" w:rsidRPr="00AE25E8" w:rsidRDefault="00383282" w:rsidP="00AE25E8">
            <w:pPr>
              <w:jc w:val="center"/>
              <w:rPr>
                <w:color w:val="000000"/>
              </w:rPr>
            </w:pPr>
            <w:r w:rsidRPr="00AE25E8">
              <w:rPr>
                <w:color w:val="000000"/>
              </w:rPr>
              <w:t>8.8%</w:t>
            </w:r>
          </w:p>
        </w:tc>
        <w:tc>
          <w:tcPr>
            <w:tcW w:w="1218" w:type="dxa"/>
            <w:shd w:val="clear" w:color="auto" w:fill="auto"/>
            <w:noWrap/>
            <w:vAlign w:val="bottom"/>
            <w:hideMark/>
          </w:tcPr>
          <w:p w14:paraId="41C16222" w14:textId="343A6F89" w:rsidR="00383282" w:rsidRPr="00AE25E8" w:rsidRDefault="00383282" w:rsidP="00AE25E8">
            <w:pPr>
              <w:jc w:val="center"/>
              <w:rPr>
                <w:color w:val="000000"/>
              </w:rPr>
            </w:pPr>
            <w:r w:rsidRPr="00AE25E8">
              <w:rPr>
                <w:color w:val="000000"/>
              </w:rPr>
              <w:t>14.0%</w:t>
            </w:r>
          </w:p>
        </w:tc>
        <w:tc>
          <w:tcPr>
            <w:tcW w:w="1122" w:type="dxa"/>
            <w:shd w:val="clear" w:color="000000" w:fill="F2F2F2"/>
            <w:noWrap/>
            <w:vAlign w:val="bottom"/>
            <w:hideMark/>
          </w:tcPr>
          <w:p w14:paraId="32DE96D5" w14:textId="61E348D2" w:rsidR="00383282" w:rsidRPr="00AE25E8" w:rsidRDefault="00383282" w:rsidP="00AE25E8">
            <w:pPr>
              <w:jc w:val="center"/>
              <w:rPr>
                <w:color w:val="000000"/>
              </w:rPr>
            </w:pPr>
            <w:r w:rsidRPr="00AE25E8">
              <w:rPr>
                <w:color w:val="000000"/>
              </w:rPr>
              <w:t>8.8%</w:t>
            </w:r>
          </w:p>
        </w:tc>
        <w:tc>
          <w:tcPr>
            <w:tcW w:w="1350" w:type="dxa"/>
            <w:shd w:val="clear" w:color="auto" w:fill="auto"/>
            <w:noWrap/>
            <w:vAlign w:val="bottom"/>
            <w:hideMark/>
          </w:tcPr>
          <w:p w14:paraId="204D331C" w14:textId="6DE7962D" w:rsidR="00383282" w:rsidRPr="00AE25E8" w:rsidRDefault="00383282" w:rsidP="00AE25E8">
            <w:pPr>
              <w:jc w:val="center"/>
              <w:rPr>
                <w:color w:val="000000"/>
              </w:rPr>
            </w:pPr>
            <w:r w:rsidRPr="00AE25E8">
              <w:rPr>
                <w:color w:val="000000"/>
              </w:rPr>
              <w:t>13.6%</w:t>
            </w:r>
          </w:p>
        </w:tc>
        <w:tc>
          <w:tcPr>
            <w:tcW w:w="1276" w:type="dxa"/>
            <w:shd w:val="clear" w:color="000000" w:fill="F2F2F2"/>
            <w:noWrap/>
            <w:vAlign w:val="bottom"/>
            <w:hideMark/>
          </w:tcPr>
          <w:p w14:paraId="4CAE88D2" w14:textId="0ABC2583" w:rsidR="00383282" w:rsidRPr="00AE25E8" w:rsidRDefault="00383282" w:rsidP="00AE25E8">
            <w:pPr>
              <w:jc w:val="center"/>
              <w:rPr>
                <w:color w:val="000000"/>
              </w:rPr>
            </w:pPr>
            <w:r w:rsidRPr="00AE25E8">
              <w:rPr>
                <w:color w:val="000000"/>
              </w:rPr>
              <w:t>9.8%</w:t>
            </w:r>
          </w:p>
        </w:tc>
        <w:tc>
          <w:tcPr>
            <w:tcW w:w="1442" w:type="dxa"/>
            <w:shd w:val="clear" w:color="auto" w:fill="auto"/>
            <w:noWrap/>
            <w:vAlign w:val="bottom"/>
            <w:hideMark/>
          </w:tcPr>
          <w:p w14:paraId="5EC3BD59" w14:textId="33819FD2" w:rsidR="00383282" w:rsidRPr="00AE25E8" w:rsidRDefault="00383282" w:rsidP="00AE25E8">
            <w:pPr>
              <w:jc w:val="center"/>
              <w:rPr>
                <w:color w:val="000000"/>
              </w:rPr>
            </w:pPr>
            <w:r w:rsidRPr="00AE25E8">
              <w:rPr>
                <w:color w:val="000000"/>
              </w:rPr>
              <w:t>15.0%</w:t>
            </w:r>
          </w:p>
        </w:tc>
        <w:tc>
          <w:tcPr>
            <w:tcW w:w="1442" w:type="dxa"/>
            <w:shd w:val="clear" w:color="000000" w:fill="F2F2F2"/>
            <w:noWrap/>
            <w:vAlign w:val="bottom"/>
            <w:hideMark/>
          </w:tcPr>
          <w:p w14:paraId="1643F01A" w14:textId="528064A9" w:rsidR="00383282" w:rsidRPr="00AE25E8" w:rsidRDefault="00383282" w:rsidP="00AE25E8">
            <w:pPr>
              <w:jc w:val="center"/>
              <w:rPr>
                <w:color w:val="000000"/>
              </w:rPr>
            </w:pPr>
            <w:r w:rsidRPr="00AE25E8">
              <w:rPr>
                <w:color w:val="000000"/>
              </w:rPr>
              <w:t>9.3%</w:t>
            </w:r>
          </w:p>
        </w:tc>
        <w:tc>
          <w:tcPr>
            <w:tcW w:w="1442" w:type="dxa"/>
            <w:shd w:val="clear" w:color="auto" w:fill="auto"/>
            <w:noWrap/>
            <w:vAlign w:val="bottom"/>
            <w:hideMark/>
          </w:tcPr>
          <w:p w14:paraId="475ED715" w14:textId="4F336D3E" w:rsidR="00383282" w:rsidRPr="00AE25E8" w:rsidRDefault="00383282" w:rsidP="00AE25E8">
            <w:pPr>
              <w:jc w:val="center"/>
              <w:rPr>
                <w:color w:val="000000"/>
              </w:rPr>
            </w:pPr>
            <w:r w:rsidRPr="00AE25E8">
              <w:rPr>
                <w:color w:val="000000"/>
              </w:rPr>
              <w:t>13.7%</w:t>
            </w:r>
          </w:p>
        </w:tc>
      </w:tr>
      <w:tr w:rsidR="00383282" w:rsidRPr="00AE25E8" w14:paraId="67B2F519" w14:textId="77777777" w:rsidTr="0090071D">
        <w:trPr>
          <w:trHeight w:val="322"/>
        </w:trPr>
        <w:tc>
          <w:tcPr>
            <w:tcW w:w="1937" w:type="dxa"/>
            <w:shd w:val="clear" w:color="auto" w:fill="auto"/>
            <w:noWrap/>
            <w:vAlign w:val="bottom"/>
            <w:hideMark/>
          </w:tcPr>
          <w:p w14:paraId="61DABE88" w14:textId="77777777" w:rsidR="00383282" w:rsidRPr="00AE25E8" w:rsidRDefault="00383282" w:rsidP="00AE25E8"/>
        </w:tc>
        <w:tc>
          <w:tcPr>
            <w:tcW w:w="1218" w:type="dxa"/>
            <w:shd w:val="clear" w:color="auto" w:fill="auto"/>
            <w:noWrap/>
            <w:vAlign w:val="bottom"/>
            <w:hideMark/>
          </w:tcPr>
          <w:p w14:paraId="1FCC4C1D" w14:textId="77777777" w:rsidR="00383282" w:rsidRPr="00AE25E8" w:rsidRDefault="00383282" w:rsidP="00AE25E8"/>
        </w:tc>
        <w:tc>
          <w:tcPr>
            <w:tcW w:w="1218" w:type="dxa"/>
            <w:shd w:val="clear" w:color="auto" w:fill="auto"/>
            <w:noWrap/>
            <w:vAlign w:val="bottom"/>
            <w:hideMark/>
          </w:tcPr>
          <w:p w14:paraId="7B90ACCE" w14:textId="77777777" w:rsidR="00383282" w:rsidRPr="00AE25E8" w:rsidRDefault="00383282" w:rsidP="00AE25E8"/>
        </w:tc>
        <w:tc>
          <w:tcPr>
            <w:tcW w:w="1122" w:type="dxa"/>
            <w:shd w:val="clear" w:color="auto" w:fill="auto"/>
            <w:noWrap/>
            <w:vAlign w:val="bottom"/>
            <w:hideMark/>
          </w:tcPr>
          <w:p w14:paraId="7842447B" w14:textId="77777777" w:rsidR="00383282" w:rsidRPr="00AE25E8" w:rsidRDefault="00383282" w:rsidP="00AE25E8"/>
        </w:tc>
        <w:tc>
          <w:tcPr>
            <w:tcW w:w="1350" w:type="dxa"/>
            <w:shd w:val="clear" w:color="auto" w:fill="auto"/>
            <w:noWrap/>
            <w:vAlign w:val="bottom"/>
            <w:hideMark/>
          </w:tcPr>
          <w:p w14:paraId="214A273C" w14:textId="77777777" w:rsidR="00383282" w:rsidRPr="00AE25E8" w:rsidRDefault="00383282" w:rsidP="00AE25E8"/>
        </w:tc>
        <w:tc>
          <w:tcPr>
            <w:tcW w:w="1276" w:type="dxa"/>
            <w:shd w:val="clear" w:color="auto" w:fill="auto"/>
            <w:noWrap/>
            <w:vAlign w:val="bottom"/>
            <w:hideMark/>
          </w:tcPr>
          <w:p w14:paraId="34CFE8B6" w14:textId="77777777" w:rsidR="00383282" w:rsidRPr="00AE25E8" w:rsidRDefault="00383282" w:rsidP="00AE25E8"/>
        </w:tc>
        <w:tc>
          <w:tcPr>
            <w:tcW w:w="1442" w:type="dxa"/>
            <w:shd w:val="clear" w:color="auto" w:fill="auto"/>
            <w:noWrap/>
            <w:vAlign w:val="bottom"/>
            <w:hideMark/>
          </w:tcPr>
          <w:p w14:paraId="271F65A3" w14:textId="77777777" w:rsidR="00383282" w:rsidRPr="00AE25E8" w:rsidRDefault="00383282" w:rsidP="00AE25E8"/>
        </w:tc>
        <w:tc>
          <w:tcPr>
            <w:tcW w:w="1442" w:type="dxa"/>
            <w:shd w:val="clear" w:color="auto" w:fill="auto"/>
            <w:noWrap/>
            <w:vAlign w:val="bottom"/>
            <w:hideMark/>
          </w:tcPr>
          <w:p w14:paraId="7A8AD7AE" w14:textId="77777777" w:rsidR="00383282" w:rsidRPr="00AE25E8" w:rsidRDefault="00383282" w:rsidP="00AE25E8"/>
        </w:tc>
        <w:tc>
          <w:tcPr>
            <w:tcW w:w="1442" w:type="dxa"/>
            <w:shd w:val="clear" w:color="auto" w:fill="auto"/>
            <w:noWrap/>
            <w:vAlign w:val="bottom"/>
            <w:hideMark/>
          </w:tcPr>
          <w:p w14:paraId="3B813AA1" w14:textId="77777777" w:rsidR="00383282" w:rsidRPr="00AE25E8" w:rsidRDefault="00383282" w:rsidP="00AE25E8"/>
        </w:tc>
      </w:tr>
      <w:tr w:rsidR="00D75234" w:rsidRPr="00AE25E8" w14:paraId="46D3C2CA" w14:textId="77777777" w:rsidTr="00A3406F">
        <w:trPr>
          <w:trHeight w:val="322"/>
        </w:trPr>
        <w:tc>
          <w:tcPr>
            <w:tcW w:w="1937" w:type="dxa"/>
            <w:shd w:val="clear" w:color="auto" w:fill="auto"/>
            <w:vAlign w:val="bottom"/>
          </w:tcPr>
          <w:p w14:paraId="77C15822" w14:textId="17F70870" w:rsidR="00D75234" w:rsidRPr="00AE25E8" w:rsidRDefault="00D75234" w:rsidP="00AE25E8">
            <w:pPr>
              <w:jc w:val="center"/>
              <w:rPr>
                <w:color w:val="000000"/>
              </w:rPr>
            </w:pPr>
          </w:p>
        </w:tc>
        <w:tc>
          <w:tcPr>
            <w:tcW w:w="10510" w:type="dxa"/>
            <w:gridSpan w:val="8"/>
            <w:shd w:val="clear" w:color="auto" w:fill="auto"/>
            <w:noWrap/>
            <w:vAlign w:val="bottom"/>
            <w:hideMark/>
          </w:tcPr>
          <w:p w14:paraId="1AB903CE" w14:textId="29EE4867" w:rsidR="00D75234" w:rsidRPr="00AE25E8" w:rsidRDefault="00D75234" w:rsidP="00AE25E8">
            <w:pPr>
              <w:jc w:val="center"/>
              <w:rPr>
                <w:b/>
                <w:bCs/>
                <w:color w:val="000000"/>
              </w:rPr>
            </w:pPr>
            <w:r>
              <w:rPr>
                <w:bCs/>
                <w:color w:val="000000"/>
              </w:rPr>
              <w:t xml:space="preserve">c. </w:t>
            </w:r>
            <w:r w:rsidRPr="00383282">
              <w:rPr>
                <w:bCs/>
                <w:color w:val="000000"/>
              </w:rPr>
              <w:t>PI-NC Routing</w:t>
            </w:r>
          </w:p>
        </w:tc>
      </w:tr>
      <w:tr w:rsidR="00383282" w:rsidRPr="00AE25E8" w14:paraId="1E293304" w14:textId="77777777" w:rsidTr="0090071D">
        <w:trPr>
          <w:trHeight w:val="322"/>
        </w:trPr>
        <w:tc>
          <w:tcPr>
            <w:tcW w:w="1937" w:type="dxa"/>
            <w:shd w:val="clear" w:color="auto" w:fill="auto"/>
            <w:vAlign w:val="bottom"/>
          </w:tcPr>
          <w:p w14:paraId="44E487C3" w14:textId="22B3B06A" w:rsidR="00383282" w:rsidRPr="00AE25E8" w:rsidRDefault="00383282" w:rsidP="00AE25E8">
            <w:pPr>
              <w:jc w:val="center"/>
              <w:rPr>
                <w:color w:val="000000"/>
              </w:rPr>
            </w:pPr>
          </w:p>
        </w:tc>
        <w:tc>
          <w:tcPr>
            <w:tcW w:w="1218" w:type="dxa"/>
            <w:shd w:val="clear" w:color="000000" w:fill="F2F2F2"/>
            <w:noWrap/>
            <w:vAlign w:val="bottom"/>
            <w:hideMark/>
          </w:tcPr>
          <w:p w14:paraId="0E392F84"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42E08F1A"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3BDEC278"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BD75041"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E2EC593"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235E6AE7"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7837D2DE"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10A17C46" w14:textId="77777777" w:rsidR="00383282" w:rsidRPr="00AE25E8" w:rsidRDefault="00383282" w:rsidP="00AE25E8">
            <w:pPr>
              <w:jc w:val="center"/>
              <w:rPr>
                <w:color w:val="000000"/>
              </w:rPr>
            </w:pPr>
            <w:r w:rsidRPr="00AE25E8">
              <w:rPr>
                <w:color w:val="000000"/>
              </w:rPr>
              <w:t>1-3-4</w:t>
            </w:r>
          </w:p>
        </w:tc>
      </w:tr>
      <w:tr w:rsidR="00383282" w:rsidRPr="00AE25E8" w14:paraId="2C7ED4E5" w14:textId="77777777" w:rsidTr="0090071D">
        <w:trPr>
          <w:trHeight w:val="322"/>
        </w:trPr>
        <w:tc>
          <w:tcPr>
            <w:tcW w:w="1937" w:type="dxa"/>
            <w:shd w:val="clear" w:color="auto" w:fill="auto"/>
            <w:noWrap/>
            <w:vAlign w:val="center"/>
            <w:hideMark/>
          </w:tcPr>
          <w:p w14:paraId="12F60D77" w14:textId="68C73B48"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046F515F" w14:textId="1978A3E4" w:rsidR="00383282" w:rsidRPr="00AE25E8" w:rsidRDefault="00383282" w:rsidP="00AE25E8">
            <w:pPr>
              <w:jc w:val="center"/>
              <w:rPr>
                <w:color w:val="000000"/>
              </w:rPr>
            </w:pPr>
            <w:r w:rsidRPr="00AE25E8">
              <w:rPr>
                <w:color w:val="000000"/>
              </w:rPr>
              <w:t>19.1%</w:t>
            </w:r>
          </w:p>
        </w:tc>
        <w:tc>
          <w:tcPr>
            <w:tcW w:w="1218" w:type="dxa"/>
            <w:shd w:val="clear" w:color="auto" w:fill="auto"/>
            <w:noWrap/>
            <w:vAlign w:val="bottom"/>
            <w:hideMark/>
          </w:tcPr>
          <w:p w14:paraId="3D915366" w14:textId="211BB53B" w:rsidR="00383282" w:rsidRPr="00AE25E8" w:rsidRDefault="00383282" w:rsidP="00AE25E8">
            <w:pPr>
              <w:jc w:val="center"/>
              <w:rPr>
                <w:color w:val="000000"/>
              </w:rPr>
            </w:pPr>
            <w:r w:rsidRPr="00AE25E8">
              <w:rPr>
                <w:color w:val="000000"/>
              </w:rPr>
              <w:t>15.3%</w:t>
            </w:r>
          </w:p>
        </w:tc>
        <w:tc>
          <w:tcPr>
            <w:tcW w:w="1122" w:type="dxa"/>
            <w:shd w:val="clear" w:color="000000" w:fill="F2F2F2"/>
            <w:noWrap/>
            <w:vAlign w:val="bottom"/>
            <w:hideMark/>
          </w:tcPr>
          <w:p w14:paraId="0B393824" w14:textId="22A77DE8" w:rsidR="00383282" w:rsidRPr="00AE25E8" w:rsidRDefault="00383282" w:rsidP="00AE25E8">
            <w:pPr>
              <w:jc w:val="center"/>
              <w:rPr>
                <w:color w:val="000000"/>
              </w:rPr>
            </w:pPr>
            <w:r w:rsidRPr="00AE25E8">
              <w:rPr>
                <w:color w:val="000000"/>
              </w:rPr>
              <w:t>18.8%</w:t>
            </w:r>
          </w:p>
        </w:tc>
        <w:tc>
          <w:tcPr>
            <w:tcW w:w="1350" w:type="dxa"/>
            <w:shd w:val="clear" w:color="auto" w:fill="auto"/>
            <w:noWrap/>
            <w:vAlign w:val="bottom"/>
            <w:hideMark/>
          </w:tcPr>
          <w:p w14:paraId="2D2B6684" w14:textId="27A57B19" w:rsidR="00383282" w:rsidRPr="00AE25E8" w:rsidRDefault="00383282" w:rsidP="00AE25E8">
            <w:pPr>
              <w:jc w:val="center"/>
              <w:rPr>
                <w:color w:val="000000"/>
              </w:rPr>
            </w:pPr>
            <w:r w:rsidRPr="00AE25E8">
              <w:rPr>
                <w:color w:val="000000"/>
              </w:rPr>
              <w:t>16.5%</w:t>
            </w:r>
          </w:p>
        </w:tc>
        <w:tc>
          <w:tcPr>
            <w:tcW w:w="1276" w:type="dxa"/>
            <w:shd w:val="clear" w:color="000000" w:fill="F2F2F2"/>
            <w:noWrap/>
            <w:vAlign w:val="bottom"/>
            <w:hideMark/>
          </w:tcPr>
          <w:p w14:paraId="75089A96" w14:textId="75761D94" w:rsidR="00383282" w:rsidRPr="00AE25E8" w:rsidRDefault="00383282" w:rsidP="00AE25E8">
            <w:pPr>
              <w:jc w:val="center"/>
              <w:rPr>
                <w:color w:val="000000"/>
              </w:rPr>
            </w:pPr>
            <w:r w:rsidRPr="00AE25E8">
              <w:rPr>
                <w:color w:val="000000"/>
              </w:rPr>
              <w:t>17.5%</w:t>
            </w:r>
          </w:p>
        </w:tc>
        <w:tc>
          <w:tcPr>
            <w:tcW w:w="1442" w:type="dxa"/>
            <w:shd w:val="clear" w:color="auto" w:fill="auto"/>
            <w:noWrap/>
            <w:vAlign w:val="bottom"/>
            <w:hideMark/>
          </w:tcPr>
          <w:p w14:paraId="661F5504" w14:textId="40FDCC22" w:rsidR="00383282" w:rsidRPr="00AE25E8" w:rsidRDefault="00383282" w:rsidP="00AE25E8">
            <w:pPr>
              <w:jc w:val="center"/>
              <w:rPr>
                <w:color w:val="000000"/>
              </w:rPr>
            </w:pPr>
            <w:r w:rsidRPr="00AE25E8">
              <w:rPr>
                <w:color w:val="000000"/>
              </w:rPr>
              <w:t>17.5%</w:t>
            </w:r>
          </w:p>
        </w:tc>
        <w:tc>
          <w:tcPr>
            <w:tcW w:w="1442" w:type="dxa"/>
            <w:shd w:val="clear" w:color="000000" w:fill="F2F2F2"/>
            <w:noWrap/>
            <w:vAlign w:val="bottom"/>
            <w:hideMark/>
          </w:tcPr>
          <w:p w14:paraId="5B0D6347" w14:textId="34272DD4" w:rsidR="00383282" w:rsidRPr="00AE25E8" w:rsidRDefault="00383282" w:rsidP="00AE25E8">
            <w:pPr>
              <w:jc w:val="center"/>
              <w:rPr>
                <w:color w:val="000000"/>
              </w:rPr>
            </w:pPr>
            <w:r w:rsidRPr="00AE25E8">
              <w:rPr>
                <w:color w:val="000000"/>
              </w:rPr>
              <w:t>18.0%</w:t>
            </w:r>
          </w:p>
        </w:tc>
        <w:tc>
          <w:tcPr>
            <w:tcW w:w="1442" w:type="dxa"/>
            <w:shd w:val="clear" w:color="auto" w:fill="auto"/>
            <w:noWrap/>
            <w:vAlign w:val="bottom"/>
            <w:hideMark/>
          </w:tcPr>
          <w:p w14:paraId="2BA6790E" w14:textId="0B51040E" w:rsidR="00383282" w:rsidRPr="00AE25E8" w:rsidRDefault="00383282" w:rsidP="00AE25E8">
            <w:pPr>
              <w:jc w:val="center"/>
              <w:rPr>
                <w:color w:val="000000"/>
              </w:rPr>
            </w:pPr>
            <w:r w:rsidRPr="00AE25E8">
              <w:rPr>
                <w:color w:val="000000"/>
              </w:rPr>
              <w:t>15.7%</w:t>
            </w:r>
          </w:p>
        </w:tc>
      </w:tr>
      <w:tr w:rsidR="00383282" w:rsidRPr="00AE25E8" w14:paraId="777DF104" w14:textId="77777777" w:rsidTr="0090071D">
        <w:trPr>
          <w:trHeight w:val="322"/>
        </w:trPr>
        <w:tc>
          <w:tcPr>
            <w:tcW w:w="1937" w:type="dxa"/>
            <w:shd w:val="clear" w:color="auto" w:fill="auto"/>
            <w:noWrap/>
            <w:vAlign w:val="center"/>
            <w:hideMark/>
          </w:tcPr>
          <w:p w14:paraId="37A88EBA" w14:textId="1EC40231" w:rsidR="00383282" w:rsidRPr="00AE25E8" w:rsidRDefault="00383282" w:rsidP="00383282">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87857BA" w14:textId="4F5511C1" w:rsidR="00383282" w:rsidRPr="00AE25E8" w:rsidRDefault="00383282" w:rsidP="00AE25E8">
            <w:pPr>
              <w:jc w:val="center"/>
              <w:rPr>
                <w:color w:val="000000"/>
              </w:rPr>
            </w:pPr>
            <w:r w:rsidRPr="00AE25E8">
              <w:rPr>
                <w:color w:val="000000"/>
              </w:rPr>
              <w:t>12.2%</w:t>
            </w:r>
          </w:p>
        </w:tc>
        <w:tc>
          <w:tcPr>
            <w:tcW w:w="1218" w:type="dxa"/>
            <w:shd w:val="clear" w:color="auto" w:fill="auto"/>
            <w:noWrap/>
            <w:vAlign w:val="bottom"/>
            <w:hideMark/>
          </w:tcPr>
          <w:p w14:paraId="1BCA5277" w14:textId="71977BF5" w:rsidR="00383282" w:rsidRPr="00AE25E8" w:rsidRDefault="00383282" w:rsidP="00AE25E8">
            <w:pPr>
              <w:jc w:val="center"/>
              <w:rPr>
                <w:color w:val="000000"/>
              </w:rPr>
            </w:pPr>
            <w:r w:rsidRPr="00AE25E8">
              <w:rPr>
                <w:color w:val="000000"/>
              </w:rPr>
              <w:t>13.3%</w:t>
            </w:r>
          </w:p>
        </w:tc>
        <w:tc>
          <w:tcPr>
            <w:tcW w:w="1122" w:type="dxa"/>
            <w:shd w:val="clear" w:color="000000" w:fill="F2F2F2"/>
            <w:noWrap/>
            <w:vAlign w:val="bottom"/>
            <w:hideMark/>
          </w:tcPr>
          <w:p w14:paraId="3BCA552E" w14:textId="27F8B1D5" w:rsidR="00383282" w:rsidRPr="00AE25E8" w:rsidRDefault="00383282" w:rsidP="00AE25E8">
            <w:pPr>
              <w:jc w:val="center"/>
              <w:rPr>
                <w:color w:val="000000"/>
              </w:rPr>
            </w:pPr>
            <w:r w:rsidRPr="00AE25E8">
              <w:rPr>
                <w:color w:val="000000"/>
              </w:rPr>
              <w:t>11.9%</w:t>
            </w:r>
          </w:p>
        </w:tc>
        <w:tc>
          <w:tcPr>
            <w:tcW w:w="1350" w:type="dxa"/>
            <w:shd w:val="clear" w:color="auto" w:fill="auto"/>
            <w:noWrap/>
            <w:vAlign w:val="bottom"/>
            <w:hideMark/>
          </w:tcPr>
          <w:p w14:paraId="5C329728" w14:textId="2A087138" w:rsidR="00383282" w:rsidRPr="00AE25E8" w:rsidRDefault="00383282" w:rsidP="00AE25E8">
            <w:pPr>
              <w:jc w:val="center"/>
              <w:rPr>
                <w:color w:val="000000"/>
              </w:rPr>
            </w:pPr>
            <w:r w:rsidRPr="00AE25E8">
              <w:rPr>
                <w:color w:val="000000"/>
              </w:rPr>
              <w:t>11.2%</w:t>
            </w:r>
          </w:p>
        </w:tc>
        <w:tc>
          <w:tcPr>
            <w:tcW w:w="1276" w:type="dxa"/>
            <w:shd w:val="clear" w:color="000000" w:fill="F2F2F2"/>
            <w:noWrap/>
            <w:vAlign w:val="bottom"/>
            <w:hideMark/>
          </w:tcPr>
          <w:p w14:paraId="1BDDC462" w14:textId="1FE2ABBA" w:rsidR="00383282" w:rsidRPr="00AE25E8" w:rsidRDefault="00383282" w:rsidP="00AE25E8">
            <w:pPr>
              <w:jc w:val="center"/>
              <w:rPr>
                <w:color w:val="000000"/>
              </w:rPr>
            </w:pPr>
            <w:r w:rsidRPr="00AE25E8">
              <w:rPr>
                <w:color w:val="000000"/>
              </w:rPr>
              <w:t>11.7%</w:t>
            </w:r>
          </w:p>
        </w:tc>
        <w:tc>
          <w:tcPr>
            <w:tcW w:w="1442" w:type="dxa"/>
            <w:shd w:val="clear" w:color="auto" w:fill="auto"/>
            <w:noWrap/>
            <w:vAlign w:val="bottom"/>
            <w:hideMark/>
          </w:tcPr>
          <w:p w14:paraId="25C397D4" w14:textId="79AC304A" w:rsidR="00383282" w:rsidRPr="00AE25E8" w:rsidRDefault="00383282" w:rsidP="00AE25E8">
            <w:pPr>
              <w:jc w:val="center"/>
              <w:rPr>
                <w:color w:val="000000"/>
              </w:rPr>
            </w:pPr>
            <w:r w:rsidRPr="00AE25E8">
              <w:rPr>
                <w:color w:val="000000"/>
              </w:rPr>
              <w:t>12.1%</w:t>
            </w:r>
          </w:p>
        </w:tc>
        <w:tc>
          <w:tcPr>
            <w:tcW w:w="1442" w:type="dxa"/>
            <w:shd w:val="clear" w:color="000000" w:fill="F2F2F2"/>
            <w:noWrap/>
            <w:vAlign w:val="bottom"/>
            <w:hideMark/>
          </w:tcPr>
          <w:p w14:paraId="5BA46AA5" w14:textId="7C131D39" w:rsidR="00383282" w:rsidRPr="00AE25E8" w:rsidRDefault="00383282" w:rsidP="00AE25E8">
            <w:pPr>
              <w:jc w:val="center"/>
              <w:rPr>
                <w:color w:val="000000"/>
              </w:rPr>
            </w:pPr>
            <w:r w:rsidRPr="00AE25E8">
              <w:rPr>
                <w:color w:val="000000"/>
              </w:rPr>
              <w:t>12.9%</w:t>
            </w:r>
          </w:p>
        </w:tc>
        <w:tc>
          <w:tcPr>
            <w:tcW w:w="1442" w:type="dxa"/>
            <w:shd w:val="clear" w:color="auto" w:fill="auto"/>
            <w:noWrap/>
            <w:vAlign w:val="bottom"/>
            <w:hideMark/>
          </w:tcPr>
          <w:p w14:paraId="4D9C127C" w14:textId="4F4E3ECA" w:rsidR="00383282" w:rsidRPr="00AE25E8" w:rsidRDefault="00383282" w:rsidP="00AE25E8">
            <w:pPr>
              <w:jc w:val="center"/>
              <w:rPr>
                <w:color w:val="000000"/>
              </w:rPr>
            </w:pPr>
            <w:r w:rsidRPr="00AE25E8">
              <w:rPr>
                <w:color w:val="000000"/>
              </w:rPr>
              <w:t>12.6%</w:t>
            </w:r>
          </w:p>
        </w:tc>
      </w:tr>
      <w:tr w:rsidR="00383282" w:rsidRPr="00AE25E8" w14:paraId="215A33CE" w14:textId="77777777" w:rsidTr="0090071D">
        <w:trPr>
          <w:trHeight w:val="322"/>
        </w:trPr>
        <w:tc>
          <w:tcPr>
            <w:tcW w:w="1937" w:type="dxa"/>
            <w:shd w:val="clear" w:color="auto" w:fill="auto"/>
            <w:noWrap/>
            <w:vAlign w:val="center"/>
            <w:hideMark/>
          </w:tcPr>
          <w:p w14:paraId="0DF81FAA" w14:textId="4018600D" w:rsidR="00383282" w:rsidRPr="00AE25E8" w:rsidRDefault="00383282" w:rsidP="00383282">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02E36A9E" w14:textId="2BDE9E40" w:rsidR="00383282" w:rsidRPr="00AE25E8" w:rsidRDefault="00383282" w:rsidP="00AE25E8">
            <w:pPr>
              <w:jc w:val="center"/>
              <w:rPr>
                <w:color w:val="000000"/>
              </w:rPr>
            </w:pPr>
            <w:r w:rsidRPr="00AE25E8">
              <w:rPr>
                <w:color w:val="000000"/>
              </w:rPr>
              <w:t>9.1%</w:t>
            </w:r>
          </w:p>
        </w:tc>
        <w:tc>
          <w:tcPr>
            <w:tcW w:w="1218" w:type="dxa"/>
            <w:shd w:val="clear" w:color="auto" w:fill="auto"/>
            <w:noWrap/>
            <w:vAlign w:val="bottom"/>
            <w:hideMark/>
          </w:tcPr>
          <w:p w14:paraId="697DE92A" w14:textId="7217A56F" w:rsidR="00383282" w:rsidRPr="00AE25E8" w:rsidRDefault="00383282" w:rsidP="00AE25E8">
            <w:pPr>
              <w:jc w:val="center"/>
              <w:rPr>
                <w:color w:val="000000"/>
              </w:rPr>
            </w:pPr>
            <w:r w:rsidRPr="00AE25E8">
              <w:rPr>
                <w:color w:val="000000"/>
              </w:rPr>
              <w:t>11.0%</w:t>
            </w:r>
          </w:p>
        </w:tc>
        <w:tc>
          <w:tcPr>
            <w:tcW w:w="1122" w:type="dxa"/>
            <w:shd w:val="clear" w:color="000000" w:fill="F2F2F2"/>
            <w:noWrap/>
            <w:vAlign w:val="bottom"/>
            <w:hideMark/>
          </w:tcPr>
          <w:p w14:paraId="1E66F230" w14:textId="7EB45AD3" w:rsidR="00383282" w:rsidRPr="00AE25E8" w:rsidRDefault="00383282" w:rsidP="00AE25E8">
            <w:pPr>
              <w:jc w:val="center"/>
              <w:rPr>
                <w:color w:val="000000"/>
              </w:rPr>
            </w:pPr>
            <w:r w:rsidRPr="00AE25E8">
              <w:rPr>
                <w:color w:val="000000"/>
              </w:rPr>
              <w:t>9.6%</w:t>
            </w:r>
          </w:p>
        </w:tc>
        <w:tc>
          <w:tcPr>
            <w:tcW w:w="1350" w:type="dxa"/>
            <w:shd w:val="clear" w:color="auto" w:fill="auto"/>
            <w:noWrap/>
            <w:vAlign w:val="bottom"/>
            <w:hideMark/>
          </w:tcPr>
          <w:p w14:paraId="6E65E491" w14:textId="614B5A15" w:rsidR="00383282" w:rsidRPr="00AE25E8" w:rsidRDefault="00383282" w:rsidP="00AE25E8">
            <w:pPr>
              <w:jc w:val="center"/>
              <w:rPr>
                <w:color w:val="000000"/>
              </w:rPr>
            </w:pPr>
            <w:r w:rsidRPr="00AE25E8">
              <w:rPr>
                <w:color w:val="000000"/>
              </w:rPr>
              <w:t>10.9%</w:t>
            </w:r>
          </w:p>
        </w:tc>
        <w:tc>
          <w:tcPr>
            <w:tcW w:w="1276" w:type="dxa"/>
            <w:shd w:val="clear" w:color="000000" w:fill="F2F2F2"/>
            <w:noWrap/>
            <w:vAlign w:val="bottom"/>
            <w:hideMark/>
          </w:tcPr>
          <w:p w14:paraId="55FE734E" w14:textId="7F4F4D21" w:rsidR="00383282" w:rsidRPr="00AE25E8" w:rsidRDefault="00383282" w:rsidP="00AE25E8">
            <w:pPr>
              <w:jc w:val="center"/>
              <w:rPr>
                <w:color w:val="000000"/>
              </w:rPr>
            </w:pPr>
            <w:r w:rsidRPr="00AE25E8">
              <w:rPr>
                <w:color w:val="000000"/>
              </w:rPr>
              <w:t>8.7%</w:t>
            </w:r>
          </w:p>
        </w:tc>
        <w:tc>
          <w:tcPr>
            <w:tcW w:w="1442" w:type="dxa"/>
            <w:shd w:val="clear" w:color="auto" w:fill="auto"/>
            <w:noWrap/>
            <w:vAlign w:val="bottom"/>
            <w:hideMark/>
          </w:tcPr>
          <w:p w14:paraId="1D9A4F14" w14:textId="0BBEC9B6" w:rsidR="00383282" w:rsidRPr="00AE25E8" w:rsidRDefault="00383282" w:rsidP="00AE25E8">
            <w:pPr>
              <w:jc w:val="center"/>
              <w:rPr>
                <w:color w:val="000000"/>
              </w:rPr>
            </w:pPr>
            <w:r w:rsidRPr="00AE25E8">
              <w:rPr>
                <w:color w:val="000000"/>
              </w:rPr>
              <w:t>11.6%</w:t>
            </w:r>
          </w:p>
        </w:tc>
        <w:tc>
          <w:tcPr>
            <w:tcW w:w="1442" w:type="dxa"/>
            <w:shd w:val="clear" w:color="000000" w:fill="F2F2F2"/>
            <w:noWrap/>
            <w:vAlign w:val="bottom"/>
            <w:hideMark/>
          </w:tcPr>
          <w:p w14:paraId="43D880A4" w14:textId="753C9771" w:rsidR="00383282" w:rsidRPr="00AE25E8" w:rsidRDefault="00383282" w:rsidP="00AE25E8">
            <w:pPr>
              <w:jc w:val="center"/>
              <w:rPr>
                <w:color w:val="000000"/>
              </w:rPr>
            </w:pPr>
            <w:r w:rsidRPr="00AE25E8">
              <w:rPr>
                <w:color w:val="000000"/>
              </w:rPr>
              <w:t>9.2%</w:t>
            </w:r>
          </w:p>
        </w:tc>
        <w:tc>
          <w:tcPr>
            <w:tcW w:w="1442" w:type="dxa"/>
            <w:shd w:val="clear" w:color="auto" w:fill="auto"/>
            <w:noWrap/>
            <w:vAlign w:val="bottom"/>
            <w:hideMark/>
          </w:tcPr>
          <w:p w14:paraId="63CBED44" w14:textId="58C88269" w:rsidR="00383282" w:rsidRPr="00AE25E8" w:rsidRDefault="00383282" w:rsidP="00AE25E8">
            <w:pPr>
              <w:jc w:val="center"/>
              <w:rPr>
                <w:color w:val="000000"/>
              </w:rPr>
            </w:pPr>
            <w:r w:rsidRPr="00AE25E8">
              <w:rPr>
                <w:color w:val="000000"/>
              </w:rPr>
              <w:t>10.2%</w:t>
            </w:r>
          </w:p>
        </w:tc>
      </w:tr>
    </w:tbl>
    <w:p w14:paraId="53106ECA" w14:textId="737F9038" w:rsidR="00AE25E8" w:rsidRDefault="00EA4E3C" w:rsidP="00AE25E8">
      <w:pPr>
        <w:pStyle w:val="Compact"/>
        <w:widowControl w:val="0"/>
        <w:spacing w:before="0" w:after="0"/>
        <w:rPr>
          <w:rFonts w:cs="Times New Roman"/>
          <w:b/>
        </w:rPr>
        <w:sectPr w:rsidR="00AE25E8" w:rsidSect="00AE25E8">
          <w:footnotePr>
            <w:pos w:val="beneathText"/>
          </w:footnotePr>
          <w:pgSz w:w="15840" w:h="12240" w:orient="landscape"/>
          <w:pgMar w:top="1440" w:right="1440" w:bottom="1440" w:left="1440" w:header="720" w:footer="720" w:gutter="0"/>
          <w:cols w:space="720"/>
          <w:titlePg/>
          <w:docGrid w:linePitch="360"/>
        </w:sectPr>
      </w:pPr>
      <w:r>
        <w:rPr>
          <w:rFonts w:cs="Times New Roman"/>
          <w:b/>
        </w:rPr>
        <w:t>-</w:t>
      </w:r>
    </w:p>
    <w:p w14:paraId="5F1FF984" w14:textId="77777777" w:rsidR="00C75048" w:rsidRDefault="00C75048" w:rsidP="00BD15E1">
      <w:pPr>
        <w:widowControl w:val="0"/>
        <w:spacing w:line="480" w:lineRule="auto"/>
        <w:ind w:firstLine="360"/>
        <w:sectPr w:rsidR="00C75048" w:rsidSect="00FD2B54">
          <w:footnotePr>
            <w:pos w:val="beneathText"/>
          </w:footnotePr>
          <w:pgSz w:w="15840" w:h="12240" w:orient="landscape"/>
          <w:pgMar w:top="1440" w:right="1440" w:bottom="1440" w:left="1440" w:header="720" w:footer="720" w:gutter="0"/>
          <w:cols w:space="720"/>
          <w:titlePg/>
          <w:docGrid w:linePitch="360"/>
        </w:sectPr>
      </w:pPr>
    </w:p>
    <w:p w14:paraId="7CD25C94" w14:textId="47958D45" w:rsidR="008322EE" w:rsidRDefault="00DB7718" w:rsidP="00BD15E1">
      <w:pPr>
        <w:widowControl w:val="0"/>
        <w:spacing w:line="480" w:lineRule="auto"/>
        <w:ind w:firstLine="360"/>
      </w:pPr>
      <w:r w:rsidRPr="0033373C">
        <w:lastRenderedPageBreak/>
        <w:t xml:space="preserve">Figure </w:t>
      </w:r>
      <w:r w:rsidR="00CA3996" w:rsidRPr="0033373C">
        <w:t>S-2</w:t>
      </w:r>
      <w:r w:rsidR="008322EE">
        <w:t xml:space="preserve"> shows the p</w:t>
      </w:r>
      <w:r w:rsidR="008322EE" w:rsidRPr="000B716E">
        <w:t>ercentage of routing errors</w:t>
      </w:r>
      <w:r w:rsidR="008322EE">
        <w:t xml:space="preserve"> conditional on </w:t>
      </w:r>
      <w:r w:rsidR="008322EE" w:rsidRPr="00320C35">
        <w:rPr>
          <w:i/>
        </w:rPr>
        <w:t>θ</w:t>
      </w:r>
      <w:r w:rsidR="008322EE">
        <w:t xml:space="preserve">.  Most routing errors occurred in the center of the </w:t>
      </w:r>
      <w:r w:rsidR="008322EE" w:rsidRPr="00320C35">
        <w:rPr>
          <w:i/>
        </w:rPr>
        <w:t xml:space="preserve">θ </w:t>
      </w:r>
      <w:r w:rsidR="008322EE">
        <w:t xml:space="preserve">scale. </w:t>
      </w:r>
      <w:r w:rsidR="008322EE" w:rsidRPr="00007108">
        <w:t xml:space="preserve">When the </w:t>
      </w:r>
      <w:proofErr w:type="spellStart"/>
      <w:r w:rsidR="008322EE">
        <w:t>simulee</w:t>
      </w:r>
      <w:r w:rsidR="008322EE" w:rsidRPr="00007108">
        <w:t>’s</w:t>
      </w:r>
      <w:proofErr w:type="spellEnd"/>
      <w:r w:rsidR="008322EE" w:rsidRPr="00007108">
        <w:t xml:space="preserve"> </w:t>
      </w:r>
      <w:r w:rsidR="008322EE" w:rsidRPr="00320C35">
        <w:rPr>
          <w:i/>
        </w:rPr>
        <w:t>θ</w:t>
      </w:r>
      <w:r w:rsidR="008322EE">
        <w:t xml:space="preserve"> </w:t>
      </w:r>
      <w:r w:rsidR="008322EE" w:rsidRPr="00007108">
        <w:t xml:space="preserve">was at the </w:t>
      </w:r>
      <w:r w:rsidR="008322EE" w:rsidRPr="00320C35">
        <w:rPr>
          <w:i/>
        </w:rPr>
        <w:t>θ</w:t>
      </w:r>
      <w:r w:rsidR="008322EE" w:rsidRPr="00007108">
        <w:t xml:space="preserve"> anchor</w:t>
      </w:r>
      <w:r w:rsidR="00172D9F">
        <w:t xml:space="preserve"> of a module (e.g., </w:t>
      </w:r>
      <w:r w:rsidR="00165419" w:rsidRPr="007A642A">
        <w:rPr>
          <w:i/>
          <w:iCs/>
        </w:rPr>
        <w:sym w:font="Symbol" w:char="F071"/>
      </w:r>
      <w:r w:rsidR="00165419">
        <w:t xml:space="preserve"> </w:t>
      </w:r>
      <w:r w:rsidR="00172D9F">
        <w:t xml:space="preserve"> = </w:t>
      </w:r>
      <w:r w:rsidR="00165419">
        <w:sym w:font="Symbol" w:char="F02D"/>
      </w:r>
      <w:r w:rsidR="00172D9F">
        <w:t xml:space="preserve">1, </w:t>
      </w:r>
      <w:r w:rsidR="00165419" w:rsidRPr="007A642A">
        <w:rPr>
          <w:i/>
          <w:iCs/>
        </w:rPr>
        <w:sym w:font="Symbol" w:char="F071"/>
      </w:r>
      <w:r w:rsidR="00165419">
        <w:t xml:space="preserve"> </w:t>
      </w:r>
      <w:r w:rsidR="00172D9F">
        <w:t xml:space="preserve"> =</w:t>
      </w:r>
      <w:r w:rsidR="008E0CFA">
        <w:t xml:space="preserve"> </w:t>
      </w:r>
      <w:r w:rsidR="00172D9F">
        <w:t xml:space="preserve">0 and </w:t>
      </w:r>
      <w:r w:rsidR="00165419" w:rsidRPr="007A642A">
        <w:rPr>
          <w:i/>
          <w:iCs/>
        </w:rPr>
        <w:sym w:font="Symbol" w:char="F071"/>
      </w:r>
      <w:r w:rsidR="00165419">
        <w:t xml:space="preserve"> </w:t>
      </w:r>
      <w:r w:rsidR="00172D9F">
        <w:t xml:space="preserve"> = </w:t>
      </w:r>
      <w:r w:rsidR="00E8255F">
        <w:t>1</w:t>
      </w:r>
      <w:r w:rsidR="00172D9F">
        <w:t xml:space="preserve"> with 1-3-3 designs)</w:t>
      </w:r>
      <w:r w:rsidR="008322EE" w:rsidRPr="00007108">
        <w:t xml:space="preserve"> the percentage of routing</w:t>
      </w:r>
      <w:r w:rsidR="0083350F">
        <w:t xml:space="preserve"> </w:t>
      </w:r>
      <w:r w:rsidR="008322EE" w:rsidRPr="00007108">
        <w:t xml:space="preserve">errors was </w:t>
      </w:r>
      <w:r w:rsidR="001A61CA">
        <w:t xml:space="preserve">relatively </w:t>
      </w:r>
      <w:r w:rsidR="008322EE" w:rsidRPr="00007108">
        <w:t xml:space="preserve">low. But </w:t>
      </w:r>
      <w:r w:rsidR="008322EE" w:rsidRPr="003D6386">
        <w:t xml:space="preserve">when the </w:t>
      </w:r>
      <w:proofErr w:type="spellStart"/>
      <w:r w:rsidR="008322EE" w:rsidRPr="003D6386">
        <w:t>simulee’s</w:t>
      </w:r>
      <w:proofErr w:type="spellEnd"/>
      <w:r w:rsidR="008322EE" w:rsidRPr="003D6386">
        <w:t xml:space="preserve"> </w:t>
      </w:r>
      <w:r w:rsidR="008322EE" w:rsidRPr="003D6386">
        <w:rPr>
          <w:i/>
        </w:rPr>
        <w:t>θ</w:t>
      </w:r>
      <w:r w:rsidR="008322EE" w:rsidRPr="003D6386">
        <w:t xml:space="preserve"> was </w:t>
      </w:r>
      <w:r w:rsidR="00E8255F" w:rsidRPr="003D6386">
        <w:t>between</w:t>
      </w:r>
      <w:r w:rsidR="008322EE" w:rsidRPr="003D6386">
        <w:t xml:space="preserve"> two </w:t>
      </w:r>
      <w:r w:rsidR="008322EE" w:rsidRPr="003D6386">
        <w:rPr>
          <w:i/>
        </w:rPr>
        <w:t>θ</w:t>
      </w:r>
      <w:r w:rsidR="008322EE" w:rsidRPr="003D6386">
        <w:t xml:space="preserve"> anchor</w:t>
      </w:r>
      <w:r w:rsidR="0047752A">
        <w:t>s</w:t>
      </w:r>
      <w:r w:rsidR="00172D9F">
        <w:t xml:space="preserve"> of adjacent modules</w:t>
      </w:r>
      <w:r w:rsidR="008322EE" w:rsidRPr="003D6386">
        <w:t xml:space="preserve">, the percentage of routing errors </w:t>
      </w:r>
      <w:r w:rsidR="00BD15E1">
        <w:t>increased</w:t>
      </w:r>
      <w:r w:rsidR="008322EE" w:rsidRPr="003D6386">
        <w:t>.</w:t>
      </w:r>
      <w:r w:rsidR="008322EE">
        <w:t xml:space="preserve"> Comparing the 1-3-3 and 1-3-4 designs, the 1-3-4 designs</w:t>
      </w:r>
      <w:r w:rsidR="001C2AF4">
        <w:t xml:space="preserve"> (</w:t>
      </w:r>
      <w:r w:rsidR="001C2AF4" w:rsidRPr="0033373C">
        <w:t xml:space="preserve">Figures </w:t>
      </w:r>
      <w:r w:rsidR="00963C5E" w:rsidRPr="0033373C">
        <w:t>S-2</w:t>
      </w:r>
      <w:r w:rsidR="001C2AF4" w:rsidRPr="0033373C">
        <w:t xml:space="preserve">b, </w:t>
      </w:r>
      <w:r w:rsidR="0094066E" w:rsidRPr="0033373C">
        <w:t>S-2</w:t>
      </w:r>
      <w:r w:rsidR="001C2AF4" w:rsidRPr="0033373C">
        <w:t xml:space="preserve">d, </w:t>
      </w:r>
      <w:r w:rsidR="0094066E" w:rsidRPr="0033373C">
        <w:t>S-2</w:t>
      </w:r>
      <w:r w:rsidR="001C2AF4" w:rsidRPr="0033373C">
        <w:t>f</w:t>
      </w:r>
      <w:r w:rsidR="001C2AF4">
        <w:t>)</w:t>
      </w:r>
      <w:r w:rsidR="008322EE">
        <w:t xml:space="preserve"> </w:t>
      </w:r>
      <w:r w:rsidR="001C2AF4">
        <w:t xml:space="preserve">generally </w:t>
      </w:r>
      <w:r w:rsidR="008322EE">
        <w:t xml:space="preserve">misrouted </w:t>
      </w:r>
      <w:proofErr w:type="spellStart"/>
      <w:r w:rsidR="008322EE">
        <w:t>simulees</w:t>
      </w:r>
      <w:proofErr w:type="spellEnd"/>
      <w:r w:rsidR="008322EE">
        <w:t xml:space="preserve"> over a wider range of </w:t>
      </w:r>
      <w:r w:rsidR="008322EE" w:rsidRPr="00561AEE">
        <w:rPr>
          <w:i/>
        </w:rPr>
        <w:t>θ</w:t>
      </w:r>
      <w:r w:rsidR="008322EE">
        <w:t xml:space="preserve">.  </w:t>
      </w:r>
      <w:r w:rsidR="00741430">
        <w:t>How</w:t>
      </w:r>
      <w:r w:rsidR="002470E4">
        <w:t>ever, the number of routing erro</w:t>
      </w:r>
      <w:r w:rsidR="00EF1818">
        <w:t>r</w:t>
      </w:r>
      <w:r w:rsidR="002470E4">
        <w:t>s</w:t>
      </w:r>
      <w:r w:rsidR="00EF1818">
        <w:t xml:space="preserve"> decreased with increasing numbers of items </w:t>
      </w:r>
      <w:r w:rsidR="00507BC6">
        <w:t xml:space="preserve">in the </w:t>
      </w:r>
      <w:r w:rsidR="001C2AF4">
        <w:t>initial module</w:t>
      </w:r>
      <w:r w:rsidR="00507BC6">
        <w:t xml:space="preserve"> </w:t>
      </w:r>
      <w:r w:rsidR="00EF1818">
        <w:t>for the 1-3-3</w:t>
      </w:r>
      <w:r w:rsidR="001E6C37">
        <w:t xml:space="preserve"> design </w:t>
      </w:r>
      <w:r w:rsidR="001E6C37" w:rsidRPr="00BE7839">
        <w:t>(Figure</w:t>
      </w:r>
      <w:r w:rsidR="001C2AF4" w:rsidRPr="00BE7839">
        <w:t>s</w:t>
      </w:r>
      <w:r w:rsidR="001E6C37" w:rsidRPr="00BE7839">
        <w:t xml:space="preserve"> </w:t>
      </w:r>
      <w:r w:rsidR="0094066E" w:rsidRPr="00BE7839">
        <w:t>S-2</w:t>
      </w:r>
      <w:r w:rsidR="001E6C37" w:rsidRPr="00BE7839">
        <w:t>a</w:t>
      </w:r>
      <w:r w:rsidR="001C2AF4" w:rsidRPr="00BE7839">
        <w:t xml:space="preserve">, </w:t>
      </w:r>
      <w:r w:rsidR="0094066E" w:rsidRPr="00BE7839">
        <w:t>S-2</w:t>
      </w:r>
      <w:r w:rsidR="001C2AF4" w:rsidRPr="00BE7839">
        <w:t xml:space="preserve">c, </w:t>
      </w:r>
      <w:r w:rsidR="0094066E" w:rsidRPr="00BE7839">
        <w:t>S-2</w:t>
      </w:r>
      <w:r w:rsidR="001C2AF4" w:rsidRPr="00BE7839">
        <w:t>e</w:t>
      </w:r>
      <w:r w:rsidR="001E6C37" w:rsidRPr="00BE7839">
        <w:t>)</w:t>
      </w:r>
      <w:r w:rsidR="00E04BAB">
        <w:t xml:space="preserve"> </w:t>
      </w:r>
      <w:r w:rsidR="001E6C37">
        <w:t>but not for the 1-3-4</w:t>
      </w:r>
      <w:r w:rsidR="004259CF">
        <w:t xml:space="preserve"> design (</w:t>
      </w:r>
      <w:r w:rsidR="001C2AF4" w:rsidRPr="00BE7839">
        <w:t xml:space="preserve">Figures </w:t>
      </w:r>
      <w:r w:rsidR="0094066E" w:rsidRPr="00BE7839">
        <w:t>S</w:t>
      </w:r>
      <w:r w:rsidR="00EA4E3C" w:rsidRPr="00BE7839">
        <w:t>-</w:t>
      </w:r>
      <w:r w:rsidR="002C04BF" w:rsidRPr="00BE7839">
        <w:t>2</w:t>
      </w:r>
      <w:r w:rsidR="001C2AF4" w:rsidRPr="00BE7839">
        <w:t xml:space="preserve">b, </w:t>
      </w:r>
      <w:r w:rsidR="008B6E58" w:rsidRPr="00BE7839">
        <w:t>S-2</w:t>
      </w:r>
      <w:r w:rsidR="001C2AF4" w:rsidRPr="00BE7839">
        <w:t xml:space="preserve">d, </w:t>
      </w:r>
      <w:r w:rsidR="008B6E58" w:rsidRPr="00BE7839">
        <w:t>S-2</w:t>
      </w:r>
      <w:r w:rsidR="001C2AF4" w:rsidRPr="00BE7839">
        <w:t>f</w:t>
      </w:r>
      <w:r w:rsidR="004259CF" w:rsidRPr="00BE7839">
        <w:t>)</w:t>
      </w:r>
      <w:r w:rsidR="001E6C37">
        <w:t>.</w:t>
      </w:r>
      <w:r w:rsidR="002470E4">
        <w:t xml:space="preserve"> </w:t>
      </w:r>
      <w:r w:rsidR="00E82D33" w:rsidRPr="00BE7839">
        <w:t xml:space="preserve">1-3-3 </w:t>
      </w:r>
      <w:r w:rsidR="00C53F1C" w:rsidRPr="00BE7839">
        <w:t>M</w:t>
      </w:r>
      <w:r w:rsidR="00E82D33" w:rsidRPr="00BE7839">
        <w:t xml:space="preserve">STs also had </w:t>
      </w:r>
      <w:r w:rsidR="00C53F1C" w:rsidRPr="00BE7839">
        <w:t xml:space="preserve">more </w:t>
      </w:r>
      <w:proofErr w:type="spellStart"/>
      <w:r w:rsidR="00C53F1C" w:rsidRPr="00BE7839">
        <w:t>simulees</w:t>
      </w:r>
      <w:proofErr w:type="spellEnd"/>
      <w:r w:rsidR="00C53F1C" w:rsidRPr="00BE7839">
        <w:t xml:space="preserve"> who had two routing errors </w:t>
      </w:r>
      <w:r w:rsidR="00615AB1" w:rsidRPr="00BE7839">
        <w:t>than did the 1-3-4 MSTs</w:t>
      </w:r>
      <w:r w:rsidR="00172D9F" w:rsidRPr="00BE7839">
        <w:t>.</w:t>
      </w:r>
      <w:r w:rsidR="00172D9F">
        <w:t xml:space="preserve"> </w:t>
      </w:r>
      <w:r w:rsidR="00F43FD8">
        <w:t xml:space="preserve">There were not </w:t>
      </w:r>
      <w:r w:rsidR="00BD15E1">
        <w:t xml:space="preserve">regular or </w:t>
      </w:r>
      <w:r w:rsidR="00F43FD8">
        <w:t xml:space="preserve">pronounced differences in the distribution of routing errors specific to the assembly methods. </w:t>
      </w:r>
      <w:r w:rsidR="008E0CFA">
        <w:t xml:space="preserve">The distribution and magnitude of the routing errors was very similar between the </w:t>
      </w:r>
      <w:r w:rsidR="00187121">
        <w:t>MI</w:t>
      </w:r>
      <w:r w:rsidR="008E0CFA">
        <w:t xml:space="preserve"> and </w:t>
      </w:r>
      <w:r w:rsidR="00187121">
        <w:t>PI-</w:t>
      </w:r>
      <w:r w:rsidR="00187121" w:rsidRPr="007A642A">
        <w:rPr>
          <w:i/>
          <w:iCs/>
        </w:rPr>
        <w:sym w:font="Symbol" w:char="F071"/>
      </w:r>
      <w:r w:rsidR="006608B3">
        <w:t xml:space="preserve"> </w:t>
      </w:r>
      <w:proofErr w:type="spellStart"/>
      <w:r w:rsidR="00790F02">
        <w:t>cutscore</w:t>
      </w:r>
      <w:proofErr w:type="spellEnd"/>
      <w:r w:rsidR="006608B3">
        <w:t xml:space="preserve"> routing methods using a 1-3-3 design </w:t>
      </w:r>
      <w:r w:rsidR="006608B3" w:rsidRPr="00BE7839">
        <w:t xml:space="preserve">(Figures </w:t>
      </w:r>
      <w:r w:rsidR="008B6E58" w:rsidRPr="00BE7839">
        <w:t>S-2</w:t>
      </w:r>
      <w:r w:rsidR="006608B3" w:rsidRPr="00BE7839">
        <w:t xml:space="preserve">a, </w:t>
      </w:r>
      <w:r w:rsidR="008B6E58" w:rsidRPr="00BE7839">
        <w:t>S-2</w:t>
      </w:r>
      <w:r w:rsidR="006608B3" w:rsidRPr="00BE7839">
        <w:t>c)</w:t>
      </w:r>
      <w:r w:rsidR="006608B3">
        <w:t xml:space="preserve"> but differed slight</w:t>
      </w:r>
      <w:r w:rsidR="00414BD0">
        <w:t>ly</w:t>
      </w:r>
      <w:r w:rsidR="006608B3">
        <w:t xml:space="preserve"> </w:t>
      </w:r>
      <w:r w:rsidR="00414BD0">
        <w:t>in</w:t>
      </w:r>
      <w:r w:rsidR="006608B3">
        <w:t xml:space="preserve"> the 1-3-4 design</w:t>
      </w:r>
      <w:r w:rsidR="00414BD0">
        <w:t xml:space="preserve"> </w:t>
      </w:r>
      <w:r w:rsidR="00414BD0" w:rsidRPr="00BE7839">
        <w:t xml:space="preserve">(Figures </w:t>
      </w:r>
      <w:r w:rsidR="008B6E58" w:rsidRPr="00BE7839">
        <w:t>S-2</w:t>
      </w:r>
      <w:r w:rsidR="00414BD0" w:rsidRPr="00BE7839">
        <w:t xml:space="preserve">b, </w:t>
      </w:r>
      <w:r w:rsidR="008B6E58" w:rsidRPr="00BE7839">
        <w:t>S-2</w:t>
      </w:r>
      <w:r w:rsidR="00414BD0" w:rsidRPr="00BE7839">
        <w:t>d)</w:t>
      </w:r>
      <w:r w:rsidR="00414BD0">
        <w:t xml:space="preserve"> where the </w:t>
      </w:r>
      <w:r w:rsidR="00A73749">
        <w:t>PI</w:t>
      </w:r>
      <w:del w:id="37" w:author="Robert S Chapman" w:date="2023-11-20T14:53:00Z">
        <w:r w:rsidR="00A73749" w:rsidDel="00BE7839">
          <w:delText>-</w:delText>
        </w:r>
        <w:r w:rsidR="00A73749" w:rsidRPr="007A642A" w:rsidDel="00BE7839">
          <w:rPr>
            <w:i/>
            <w:iCs/>
          </w:rPr>
          <w:sym w:font="Symbol" w:char="F071"/>
        </w:r>
      </w:del>
      <w:r w:rsidR="00A73749">
        <w:t xml:space="preserve">  </w:t>
      </w:r>
      <w:r w:rsidR="00414BD0">
        <w:t>method</w:t>
      </w:r>
      <w:ins w:id="38" w:author="Robert S Chapman" w:date="2023-11-20T14:53:00Z">
        <w:r w:rsidR="00BE7839">
          <w:t>s</w:t>
        </w:r>
      </w:ins>
      <w:r w:rsidR="00414BD0">
        <w:t xml:space="preserve"> resulted in errors more narrowly concentrated around the </w:t>
      </w:r>
      <w:r w:rsidR="0087712A" w:rsidRPr="005701AD">
        <w:rPr>
          <w:rFonts w:eastAsiaTheme="minorEastAsia"/>
        </w:rPr>
        <w:sym w:font="Symbol" w:char="F071"/>
      </w:r>
      <w:r w:rsidR="00414BD0">
        <w:t xml:space="preserve"> </w:t>
      </w:r>
      <w:r w:rsidR="00AD131B">
        <w:t xml:space="preserve">cut </w:t>
      </w:r>
      <w:r w:rsidR="00414BD0">
        <w:t xml:space="preserve">points </w:t>
      </w:r>
      <w:r w:rsidR="00414BD0" w:rsidRPr="00BE7839">
        <w:t xml:space="preserve">(Figure </w:t>
      </w:r>
      <w:r w:rsidR="00875ABA" w:rsidRPr="00BE7839">
        <w:t>S-2</w:t>
      </w:r>
      <w:r w:rsidR="0045592E" w:rsidRPr="00BE7839">
        <w:t>c</w:t>
      </w:r>
      <w:r w:rsidR="007C6127" w:rsidRPr="00BE7839">
        <w:t xml:space="preserve"> through S-f</w:t>
      </w:r>
      <w:r w:rsidR="00414BD0" w:rsidRPr="00BE7839">
        <w:t>).</w:t>
      </w:r>
      <w:r w:rsidR="00172D9F" w:rsidRPr="00414BD0">
        <w:t xml:space="preserve"> </w:t>
      </w:r>
      <w:r w:rsidR="008322EE" w:rsidRPr="00414BD0">
        <w:t xml:space="preserve">It is notable that for almost all MST designs, there were instances of approximately 50% of </w:t>
      </w:r>
      <w:proofErr w:type="spellStart"/>
      <w:r w:rsidR="008322EE" w:rsidRPr="00414BD0">
        <w:t>simulees</w:t>
      </w:r>
      <w:proofErr w:type="spellEnd"/>
      <w:r w:rsidR="008322EE" w:rsidRPr="00414BD0">
        <w:t xml:space="preserve"> with one routing error at some </w:t>
      </w:r>
      <w:r w:rsidR="008322EE" w:rsidRPr="00414BD0">
        <w:rPr>
          <w:i/>
        </w:rPr>
        <w:t>θ</w:t>
      </w:r>
      <w:r w:rsidR="008322EE" w:rsidRPr="00414BD0">
        <w:t xml:space="preserve"> levels, particularly for the 1-3-4 design.</w:t>
      </w:r>
      <w:r w:rsidR="008322EE">
        <w:t xml:space="preserve">  </w:t>
      </w:r>
    </w:p>
    <w:p w14:paraId="410638F5" w14:textId="44B79D81" w:rsidR="001F2F73" w:rsidRDefault="001F2F73" w:rsidP="001F2F73">
      <w:pPr>
        <w:spacing w:line="480" w:lineRule="auto"/>
        <w:rPr>
          <w:b/>
          <w:bCs/>
        </w:rPr>
      </w:pPr>
      <w:r>
        <w:rPr>
          <w:b/>
          <w:bCs/>
        </w:rPr>
        <w:t>Overall Mean Bias, RMSE and SEM by Condition</w:t>
      </w:r>
      <w:r w:rsidR="00A738DB">
        <w:rPr>
          <w:b/>
          <w:bCs/>
        </w:rPr>
        <w:t xml:space="preserve"> and Number of Path Errors</w:t>
      </w:r>
    </w:p>
    <w:p w14:paraId="58F643E3" w14:textId="062C1A9B" w:rsidR="00CE58DE" w:rsidRDefault="001F2F73" w:rsidP="002B3D90">
      <w:pPr>
        <w:widowControl w:val="0"/>
        <w:spacing w:line="480" w:lineRule="auto"/>
        <w:ind w:firstLine="360"/>
      </w:pPr>
      <w:r>
        <w:t xml:space="preserve">Table 4 shows overall bias, RMSE, and mean SEM in each manipulated condition by number of path errors. Overall bias was generally low across conditions, with the greatest bias occurring </w:t>
      </w:r>
      <w:r w:rsidR="00A738DB">
        <w:t xml:space="preserve">for </w:t>
      </w:r>
      <w:proofErr w:type="spellStart"/>
      <w:r w:rsidRPr="00A738DB">
        <w:t>simulees</w:t>
      </w:r>
      <w:proofErr w:type="spellEnd"/>
      <w:r w:rsidRPr="00ED0F6F">
        <w:t xml:space="preserve"> with zero errors (bias = </w:t>
      </w:r>
      <w:r w:rsidRPr="00ED0F6F">
        <w:sym w:font="Symbol" w:char="F02D"/>
      </w:r>
      <w:r w:rsidRPr="00ED0F6F">
        <w:t xml:space="preserve">0.176) and </w:t>
      </w:r>
      <w:proofErr w:type="spellStart"/>
      <w:r w:rsidRPr="00ED0F6F">
        <w:t>simulees</w:t>
      </w:r>
      <w:proofErr w:type="spellEnd"/>
      <w:r w:rsidRPr="00ED0F6F">
        <w:t xml:space="preserve"> whose tests used a decreasing number of items across stages (bias = </w:t>
      </w:r>
      <w:r w:rsidRPr="00ED0F6F">
        <w:sym w:font="Symbol" w:char="F02D"/>
      </w:r>
      <w:r w:rsidRPr="00ED0F6F">
        <w:t>0.</w:t>
      </w:r>
      <w:r>
        <w:t>103</w:t>
      </w:r>
      <w:r w:rsidRPr="00ED0F6F">
        <w:t>).</w:t>
      </w:r>
      <w:r>
        <w:t xml:space="preserve"> Overall, RMSEs and mean</w:t>
      </w:r>
      <w:r w:rsidR="00C42BC7" w:rsidRPr="00C42BC7">
        <w:t xml:space="preserve"> </w:t>
      </w:r>
      <w:r w:rsidR="00C42BC7">
        <w:t>SEMs varied across condition</w:t>
      </w:r>
      <w:r w:rsidR="00A738DB">
        <w:t>s</w:t>
      </w:r>
      <w:r w:rsidR="00C42BC7">
        <w:t xml:space="preserve"> but were higher </w:t>
      </w:r>
      <w:r w:rsidR="003E0F47">
        <w:t xml:space="preserve">for </w:t>
      </w:r>
      <w:r w:rsidR="00C42BC7">
        <w:t xml:space="preserve">the group of </w:t>
      </w:r>
      <w:proofErr w:type="spellStart"/>
      <w:r w:rsidR="00C42BC7">
        <w:t>simulees</w:t>
      </w:r>
      <w:proofErr w:type="spellEnd"/>
      <w:r w:rsidR="00C42BC7">
        <w:t xml:space="preserve"> with zero errors (RMSE 0.454 to 0.724 and mean SEM 0.701 to 1.244) compared to the groups of </w:t>
      </w:r>
      <w:proofErr w:type="spellStart"/>
      <w:r w:rsidR="00C42BC7">
        <w:t>simulees</w:t>
      </w:r>
      <w:proofErr w:type="spellEnd"/>
      <w:r w:rsidR="00C42BC7">
        <w:t xml:space="preserve"> who </w:t>
      </w:r>
      <w:r w:rsidR="0020114F">
        <w:t xml:space="preserve">experienced either one or two errors </w:t>
      </w:r>
      <w:r w:rsidR="0020114F">
        <w:lastRenderedPageBreak/>
        <w:t>(RMSE 0.204 to 0.387 and mean SEM 0.191 to 0.483).</w:t>
      </w:r>
      <w:r w:rsidR="00B22A99">
        <w:t xml:space="preserve"> </w:t>
      </w:r>
      <w:r w:rsidR="00267E05">
        <w:t xml:space="preserve">This discrepancy in the magnitude of RMSE and mean SEM results from the general pattern of </w:t>
      </w:r>
      <w:r w:rsidR="0020114F">
        <w:t xml:space="preserve">the path errors </w:t>
      </w:r>
      <w:r w:rsidR="00267E05">
        <w:t xml:space="preserve">shown in </w:t>
      </w:r>
      <w:r w:rsidR="00267E05" w:rsidRPr="00BE7839">
        <w:t xml:space="preserve">Figure </w:t>
      </w:r>
      <w:r w:rsidR="00060FCB" w:rsidRPr="00BE7839">
        <w:t>S-2</w:t>
      </w:r>
      <w:r w:rsidR="00267E05">
        <w:t xml:space="preserve">, where errors </w:t>
      </w:r>
      <w:r w:rsidR="0020114F">
        <w:t xml:space="preserve">tended to occur when </w:t>
      </w:r>
      <w:proofErr w:type="spellStart"/>
      <w:r w:rsidR="0020114F">
        <w:t>simulee</w:t>
      </w:r>
      <w:proofErr w:type="spellEnd"/>
      <w:r w:rsidR="0020114F">
        <w:t xml:space="preserve"> true </w:t>
      </w:r>
      <w:r w:rsidR="00060FCB" w:rsidRPr="007A642A">
        <w:rPr>
          <w:i/>
          <w:iCs/>
        </w:rPr>
        <w:sym w:font="Symbol" w:char="F071"/>
      </w:r>
      <w:r w:rsidR="0020114F">
        <w:t xml:space="preserve">s were close to </w:t>
      </w:r>
      <w:r w:rsidR="00093574">
        <w:t xml:space="preserve">module </w:t>
      </w:r>
      <w:r w:rsidR="0020114F">
        <w:t>information center</w:t>
      </w:r>
      <w:r w:rsidR="00522F55">
        <w:t>s</w:t>
      </w:r>
      <w:r w:rsidR="00093574">
        <w:t xml:space="preserve"> (</w:t>
      </w:r>
      <w:r w:rsidR="00093574" w:rsidRPr="00BE7839">
        <w:t>Figure 1)</w:t>
      </w:r>
      <w:r w:rsidR="00267E05" w:rsidRPr="00BE7839">
        <w:t>.</w:t>
      </w:r>
      <w:r w:rsidR="00267E05">
        <w:t xml:space="preserve"> In other words, the subset of </w:t>
      </w:r>
      <w:proofErr w:type="spellStart"/>
      <w:r w:rsidR="00267E05">
        <w:t>simulees</w:t>
      </w:r>
      <w:proofErr w:type="spellEnd"/>
      <w:r w:rsidR="00267E05">
        <w:t xml:space="preserve"> with one or two path errors </w:t>
      </w:r>
      <w:r w:rsidR="00093574">
        <w:t>underrepresents</w:t>
      </w:r>
      <w:r w:rsidR="00267E05">
        <w:t xml:space="preserve"> </w:t>
      </w:r>
      <w:r w:rsidR="00093574">
        <w:t xml:space="preserve">the portion of </w:t>
      </w:r>
      <w:proofErr w:type="spellStart"/>
      <w:r w:rsidR="00267E05">
        <w:t>simulees</w:t>
      </w:r>
      <w:proofErr w:type="spellEnd"/>
      <w:r w:rsidR="00267E05">
        <w:t xml:space="preserve"> </w:t>
      </w:r>
      <w:r w:rsidR="00093574">
        <w:t xml:space="preserve">drawn from a uniform distribution </w:t>
      </w:r>
      <w:r w:rsidR="00267E05">
        <w:t xml:space="preserve">with extreme </w:t>
      </w:r>
      <w:r w:rsidR="00247326" w:rsidRPr="007A642A">
        <w:rPr>
          <w:i/>
          <w:iCs/>
        </w:rPr>
        <w:sym w:font="Symbol" w:char="F071"/>
      </w:r>
      <w:r w:rsidR="00247326">
        <w:t xml:space="preserve"> </w:t>
      </w:r>
      <w:r w:rsidR="00267E05">
        <w:t xml:space="preserve"> </w:t>
      </w:r>
      <w:r w:rsidR="00093574">
        <w:t xml:space="preserve">levels </w:t>
      </w:r>
      <w:r w:rsidR="00267E05">
        <w:t xml:space="preserve">(e.g., </w:t>
      </w:r>
      <w:r w:rsidR="00247326" w:rsidRPr="007A642A">
        <w:rPr>
          <w:i/>
          <w:iCs/>
        </w:rPr>
        <w:sym w:font="Symbol" w:char="F071"/>
      </w:r>
      <w:r w:rsidR="00247326">
        <w:t xml:space="preserve"> </w:t>
      </w:r>
      <w:r w:rsidR="00267E05">
        <w:t xml:space="preserve"> &gt;</w:t>
      </w:r>
      <w:r w:rsidR="0068231A">
        <w:t xml:space="preserve"> </w:t>
      </w:r>
      <w:r w:rsidR="00267E05">
        <w:t>2</w:t>
      </w:r>
      <w:r w:rsidR="00D160B1">
        <w:t xml:space="preserve"> or </w:t>
      </w:r>
      <w:r w:rsidR="00D160B1" w:rsidRPr="007A642A">
        <w:rPr>
          <w:i/>
          <w:iCs/>
        </w:rPr>
        <w:sym w:font="Symbol" w:char="F071"/>
      </w:r>
      <w:r w:rsidR="00D160B1">
        <w:t xml:space="preserve">  &lt; </w:t>
      </w:r>
      <w:r w:rsidR="0068231A">
        <w:sym w:font="Symbol" w:char="F02D"/>
      </w:r>
      <w:r w:rsidR="00D160B1">
        <w:t>2</w:t>
      </w:r>
      <w:r w:rsidR="00267E05">
        <w:t>)</w:t>
      </w:r>
      <w:r w:rsidR="008A21D5">
        <w:t>,</w:t>
      </w:r>
      <w:r w:rsidR="008A21D5" w:rsidRPr="008A21D5">
        <w:t xml:space="preserve"> </w:t>
      </w:r>
      <w:r w:rsidR="008A21D5">
        <w:t xml:space="preserve">which limits the magnitude of the observed RMSEs and mean SEMs. </w:t>
      </w:r>
      <w:r w:rsidR="003E4C3B">
        <w:t xml:space="preserve"> </w:t>
      </w:r>
      <w:r w:rsidR="008A21D5">
        <w:t xml:space="preserve">These </w:t>
      </w:r>
      <w:proofErr w:type="spellStart"/>
      <w:r w:rsidR="008A21D5">
        <w:t>simulees</w:t>
      </w:r>
      <w:proofErr w:type="spellEnd"/>
      <w:r w:rsidR="003E4C3B">
        <w:t xml:space="preserve"> are likely to have high SEMs (e.g., &gt;</w:t>
      </w:r>
      <w:r w:rsidR="00C6392F">
        <w:t xml:space="preserve"> </w:t>
      </w:r>
      <w:r w:rsidR="003E4C3B">
        <w:t>1) due to large mismatch</w:t>
      </w:r>
      <w:r w:rsidR="008A21D5">
        <w:t>es</w:t>
      </w:r>
      <w:r w:rsidR="003E4C3B">
        <w:t xml:space="preserve"> between item difficulty and </w:t>
      </w:r>
      <w:proofErr w:type="spellStart"/>
      <w:r w:rsidR="003E4C3B">
        <w:t>simulee</w:t>
      </w:r>
      <w:proofErr w:type="spellEnd"/>
      <w:r w:rsidR="003E4C3B">
        <w:t xml:space="preserve"> true </w:t>
      </w:r>
      <w:r w:rsidR="003E4C3B" w:rsidRPr="007A642A">
        <w:rPr>
          <w:i/>
          <w:iCs/>
        </w:rPr>
        <w:sym w:font="Symbol" w:char="F071"/>
      </w:r>
      <w:r w:rsidR="00B03664">
        <w:rPr>
          <w:i/>
          <w:iCs/>
        </w:rPr>
        <w:t>,</w:t>
      </w:r>
      <w:r w:rsidR="008A21D5">
        <w:t xml:space="preserve"> and at</w:t>
      </w:r>
      <w:r w:rsidR="003E4C3B">
        <w:rPr>
          <w:i/>
          <w:iCs/>
        </w:rPr>
        <w:t xml:space="preserve"> </w:t>
      </w:r>
      <w:r w:rsidR="003E4C3B">
        <w:t xml:space="preserve">the extremes of true </w:t>
      </w:r>
      <w:r w:rsidR="003E4C3B" w:rsidRPr="007A642A">
        <w:rPr>
          <w:i/>
          <w:iCs/>
        </w:rPr>
        <w:sym w:font="Symbol" w:char="F071"/>
      </w:r>
      <w:r w:rsidR="003E4C3B">
        <w:t xml:space="preserve"> </w:t>
      </w:r>
      <w:proofErr w:type="spellStart"/>
      <w:r w:rsidR="003E4C3B">
        <w:t>simulees</w:t>
      </w:r>
      <w:proofErr w:type="spellEnd"/>
      <w:r w:rsidR="003E4C3B">
        <w:t xml:space="preserve"> may also have non-mixed response vectors and greatly inflated SEMs (SEM &gt;</w:t>
      </w:r>
      <w:r w:rsidR="00C6392F">
        <w:t xml:space="preserve"> </w:t>
      </w:r>
      <w:r w:rsidR="003E4C3B">
        <w:t>4)</w:t>
      </w:r>
      <w:r w:rsidR="008A21D5">
        <w:t>.</w:t>
      </w:r>
      <w:r w:rsidR="0020114F">
        <w:t xml:space="preserve"> </w:t>
      </w:r>
      <w:r w:rsidR="008E433B">
        <w:t>Across test structure</w:t>
      </w:r>
      <w:r w:rsidR="000736EE">
        <w:t>s</w:t>
      </w:r>
      <w:r w:rsidR="008E433B">
        <w:t>,</w:t>
      </w:r>
      <w:r w:rsidR="000736EE">
        <w:t xml:space="preserve"> both</w:t>
      </w:r>
      <w:r w:rsidR="008E433B">
        <w:t xml:space="preserve"> 1-3-3 </w:t>
      </w:r>
      <w:r w:rsidR="000736EE">
        <w:t>and 1-3-</w:t>
      </w:r>
      <w:r w:rsidR="00522F55">
        <w:t>4</w:t>
      </w:r>
      <w:r w:rsidR="000736EE">
        <w:t xml:space="preserve"> </w:t>
      </w:r>
      <w:r w:rsidR="008E433B">
        <w:t xml:space="preserve">tests showed </w:t>
      </w:r>
      <w:r w:rsidR="000736EE">
        <w:t>low bias (</w:t>
      </w:r>
      <w:r w:rsidR="00F76479">
        <w:t xml:space="preserve">bias = </w:t>
      </w:r>
      <w:r w:rsidR="005A7B3E">
        <w:sym w:font="Symbol" w:char="F02D"/>
      </w:r>
      <w:r w:rsidR="000736EE">
        <w:t>0.0</w:t>
      </w:r>
      <w:r w:rsidR="009C5E7E">
        <w:t>86</w:t>
      </w:r>
      <w:r w:rsidR="000736EE">
        <w:t xml:space="preserve"> to </w:t>
      </w:r>
      <w:r w:rsidR="005A7B3E">
        <w:sym w:font="Symbol" w:char="F02D"/>
      </w:r>
      <w:r w:rsidR="000736EE">
        <w:t xml:space="preserve">0.005). Among  </w:t>
      </w:r>
      <w:proofErr w:type="spellStart"/>
      <w:r w:rsidR="000736EE">
        <w:t>simulees</w:t>
      </w:r>
      <w:proofErr w:type="spellEnd"/>
      <w:r w:rsidR="000736EE">
        <w:t xml:space="preserve"> that had only one routing error, the 1-3-4 tests demonstrated lower RMSEs and mean SEMs than the 1-3-3 tests (</w:t>
      </w:r>
      <w:r w:rsidR="00ED73FF">
        <w:t>0 errors</w:t>
      </w:r>
      <w:r w:rsidR="000736EE">
        <w:t>, RMSE = 0.5</w:t>
      </w:r>
      <w:r w:rsidR="00ED73FF">
        <w:t>55</w:t>
      </w:r>
      <w:r w:rsidR="000736EE">
        <w:t xml:space="preserve"> vs</w:t>
      </w:r>
      <w:r w:rsidR="00B6614F">
        <w:t>.</w:t>
      </w:r>
      <w:r w:rsidR="000736EE">
        <w:t xml:space="preserve"> 0.5</w:t>
      </w:r>
      <w:r w:rsidR="00ED73FF">
        <w:t>6</w:t>
      </w:r>
      <w:r w:rsidR="000736EE">
        <w:t>9 and mean SEM = 0.</w:t>
      </w:r>
      <w:r w:rsidR="00ED73FF">
        <w:t>867</w:t>
      </w:r>
      <w:r w:rsidR="000736EE">
        <w:t xml:space="preserve"> vs 0.</w:t>
      </w:r>
      <w:r w:rsidR="00ED73FF">
        <w:t>991</w:t>
      </w:r>
      <w:r w:rsidR="000736EE">
        <w:t>; 1 error, RMSE = 0.204 vs 0.281 and mean SEM = 0.191 vs</w:t>
      </w:r>
      <w:r w:rsidR="008012F5">
        <w:t>.</w:t>
      </w:r>
      <w:r w:rsidR="000736EE">
        <w:t xml:space="preserve"> 0.292), with the opposite trend (higher RMSEs and mean SEMs) occurring in the 1-3-4 test with </w:t>
      </w:r>
      <w:proofErr w:type="spellStart"/>
      <w:r w:rsidR="000736EE">
        <w:t>simulees</w:t>
      </w:r>
      <w:proofErr w:type="spellEnd"/>
      <w:r w:rsidR="000736EE">
        <w:t xml:space="preserve"> who had two routing errors (RMSE 0.387 vs</w:t>
      </w:r>
      <w:r w:rsidR="008012F5">
        <w:t>.</w:t>
      </w:r>
      <w:r w:rsidR="000736EE">
        <w:t xml:space="preserve"> 0.251</w:t>
      </w:r>
      <w:r w:rsidR="003B573C">
        <w:t xml:space="preserve"> and mean SEM 0.444 vs</w:t>
      </w:r>
      <w:r w:rsidR="008012F5">
        <w:t>.</w:t>
      </w:r>
      <w:r w:rsidR="003B573C">
        <w:t xml:space="preserve"> 0.207). This is expected due to the broader range of ability content included in the final stage of </w:t>
      </w:r>
      <w:r w:rsidR="00093574">
        <w:t xml:space="preserve">the </w:t>
      </w:r>
      <w:r w:rsidR="003B573C">
        <w:t>1-3-4 test modules compared to the 1-3-3 test modules (</w:t>
      </w:r>
      <w:r w:rsidR="003B573C" w:rsidRPr="00395BDE">
        <w:t>see Figure 1</w:t>
      </w:r>
      <w:r w:rsidR="003B573C">
        <w:t xml:space="preserve">). Across number of items, </w:t>
      </w:r>
      <w:proofErr w:type="spellStart"/>
      <w:r w:rsidR="00E63280">
        <w:t>simulees</w:t>
      </w:r>
      <w:proofErr w:type="spellEnd"/>
      <w:r w:rsidR="00E63280">
        <w:t xml:space="preserve"> who had zero errors</w:t>
      </w:r>
      <w:r w:rsidR="006E3C13">
        <w:t xml:space="preserve"> s</w:t>
      </w:r>
      <w:r w:rsidR="003B573C">
        <w:t>howed low bias (</w:t>
      </w:r>
      <w:r w:rsidR="00F76479">
        <w:t xml:space="preserve">bias = </w:t>
      </w:r>
      <w:r w:rsidR="005D66D5">
        <w:sym w:font="Symbol" w:char="F02D"/>
      </w:r>
      <w:r w:rsidR="003B573C">
        <w:t>0.0</w:t>
      </w:r>
      <w:r w:rsidR="00E63280">
        <w:t>56</w:t>
      </w:r>
      <w:r w:rsidR="003B573C">
        <w:t xml:space="preserve"> to</w:t>
      </w:r>
      <w:r w:rsidR="005D66D5">
        <w:t xml:space="preserve"> </w:t>
      </w:r>
      <w:r w:rsidR="005D66D5">
        <w:sym w:font="Symbol" w:char="F02D"/>
      </w:r>
      <w:r w:rsidR="003B573C">
        <w:t>0.</w:t>
      </w:r>
      <w:r w:rsidR="00E63280">
        <w:t>103</w:t>
      </w:r>
      <w:r w:rsidR="003B573C">
        <w:t xml:space="preserve">). </w:t>
      </w:r>
    </w:p>
    <w:p w14:paraId="2642E421" w14:textId="6AF36E87" w:rsidR="00527161" w:rsidRDefault="003B573C" w:rsidP="006D7569">
      <w:pPr>
        <w:spacing w:line="480" w:lineRule="auto"/>
        <w:ind w:firstLine="360"/>
        <w:rPr>
          <w:b/>
          <w:bCs/>
        </w:rPr>
      </w:pPr>
      <w:r>
        <w:t xml:space="preserve">Among </w:t>
      </w:r>
      <w:proofErr w:type="spellStart"/>
      <w:r>
        <w:t>simulees</w:t>
      </w:r>
      <w:proofErr w:type="spellEnd"/>
      <w:r w:rsidR="0046475F">
        <w:t xml:space="preserve"> with zero errors</w:t>
      </w:r>
      <w:r>
        <w:t xml:space="preserve">, </w:t>
      </w:r>
      <w:r w:rsidR="00C23609">
        <w:t>increasing</w:t>
      </w:r>
      <w:r>
        <w:t xml:space="preserve"> item</w:t>
      </w:r>
      <w:r w:rsidR="00C23609">
        <w:t xml:space="preserve"> allocation</w:t>
      </w:r>
      <w:r>
        <w:t xml:space="preserve"> from earlier stages to later stages resulted in</w:t>
      </w:r>
      <w:r w:rsidR="00522F55">
        <w:t xml:space="preserve"> greater measurement precision as indicated by</w:t>
      </w:r>
      <w:r>
        <w:t xml:space="preserve"> </w:t>
      </w:r>
      <w:r w:rsidR="00A658F1">
        <w:t xml:space="preserve">comparatively </w:t>
      </w:r>
      <w:r w:rsidR="00C23609">
        <w:t>lower</w:t>
      </w:r>
      <w:r>
        <w:t xml:space="preserve"> RMSE</w:t>
      </w:r>
      <w:r w:rsidR="00C23609">
        <w:t>s</w:t>
      </w:r>
      <w:r>
        <w:t xml:space="preserve"> and mean SEM</w:t>
      </w:r>
      <w:r w:rsidR="00C23609">
        <w:t>s</w:t>
      </w:r>
      <w:r>
        <w:t xml:space="preserve"> (</w:t>
      </w:r>
      <w:r w:rsidR="00C23609">
        <w:t>RMSE 0.</w:t>
      </w:r>
      <w:r w:rsidR="00396C53">
        <w:t>603</w:t>
      </w:r>
      <w:r w:rsidR="00C23609">
        <w:t xml:space="preserve"> to 0.</w:t>
      </w:r>
      <w:r w:rsidR="00396C53">
        <w:t>501</w:t>
      </w:r>
      <w:r w:rsidR="00C23609">
        <w:t xml:space="preserve"> and </w:t>
      </w:r>
      <w:r w:rsidR="00C23609" w:rsidRPr="008A21D5">
        <w:t xml:space="preserve">mean SEM </w:t>
      </w:r>
      <w:r w:rsidR="00D62021">
        <w:t>1.124</w:t>
      </w:r>
      <w:r w:rsidR="00C23609">
        <w:t xml:space="preserve"> to 0.</w:t>
      </w:r>
      <w:r w:rsidR="00172D15">
        <w:t>701</w:t>
      </w:r>
      <w:r w:rsidR="00C23609">
        <w:t xml:space="preserve">). Among </w:t>
      </w:r>
      <w:proofErr w:type="spellStart"/>
      <w:r w:rsidR="00C23609">
        <w:t>simulees</w:t>
      </w:r>
      <w:proofErr w:type="spellEnd"/>
      <w:r w:rsidR="00C23609">
        <w:t xml:space="preserve"> </w:t>
      </w:r>
      <w:r w:rsidR="00F76479">
        <w:t>who had one or more path errors, the opposite trend occurred, with higher RMSEs and mean SEMs in tests that allocated more items to later stages (</w:t>
      </w:r>
      <w:r w:rsidR="00304A5D">
        <w:t>one</w:t>
      </w:r>
      <w:r w:rsidR="00F76479">
        <w:t xml:space="preserve"> error, RMSE 0.209 to 0.267 and mean SEM 0.203 to 0.272; </w:t>
      </w:r>
      <w:r w:rsidR="00311F73">
        <w:t>t</w:t>
      </w:r>
      <w:r w:rsidR="00F76479">
        <w:t xml:space="preserve">wo errors, RMSE 0.282 to 0.365 and mean SEMs 0.217 to 0.456). Across </w:t>
      </w:r>
      <w:r w:rsidR="00F76479">
        <w:lastRenderedPageBreak/>
        <w:t>assembly method</w:t>
      </w:r>
      <w:r w:rsidR="00522F55">
        <w:t>s</w:t>
      </w:r>
      <w:r w:rsidR="00F76479">
        <w:t xml:space="preserve">, </w:t>
      </w:r>
      <w:proofErr w:type="spellStart"/>
      <w:r w:rsidR="002A013E">
        <w:t>simulees</w:t>
      </w:r>
      <w:proofErr w:type="spellEnd"/>
      <w:r w:rsidR="002A013E">
        <w:t xml:space="preserve"> with zero errors</w:t>
      </w:r>
      <w:r w:rsidR="00F76479">
        <w:t xml:space="preserve"> showed low bias (bias = </w:t>
      </w:r>
      <w:r w:rsidR="00311F73">
        <w:sym w:font="Symbol" w:char="F02D"/>
      </w:r>
      <w:r w:rsidR="00EC0189">
        <w:t>0.</w:t>
      </w:r>
      <w:r w:rsidR="00D62021">
        <w:t>09</w:t>
      </w:r>
      <w:r w:rsidR="00EC0189">
        <w:t xml:space="preserve"> to </w:t>
      </w:r>
      <w:r w:rsidR="00311F73">
        <w:sym w:font="Symbol" w:char="F02D"/>
      </w:r>
      <w:r w:rsidR="00EC0189">
        <w:t>0.0</w:t>
      </w:r>
      <w:r w:rsidR="002A013E">
        <w:t>81</w:t>
      </w:r>
      <w:r w:rsidR="00EC0189">
        <w:t xml:space="preserve">) and very similar RMSEs and mean SEMs. Across routing methods, the </w:t>
      </w:r>
      <w:r w:rsidR="00EF765E">
        <w:t>MI</w:t>
      </w:r>
      <w:r w:rsidR="00EC0189">
        <w:t xml:space="preserve"> and </w:t>
      </w:r>
      <w:r w:rsidR="00EF765E">
        <w:t>PI-</w:t>
      </w:r>
      <w:r w:rsidR="007A5603" w:rsidRPr="007A642A">
        <w:rPr>
          <w:i/>
          <w:iCs/>
        </w:rPr>
        <w:sym w:font="Symbol" w:char="F071"/>
      </w:r>
      <w:r w:rsidR="007A5603">
        <w:t xml:space="preserve"> </w:t>
      </w:r>
      <w:r w:rsidR="00EC0189">
        <w:t xml:space="preserve"> </w:t>
      </w:r>
      <w:proofErr w:type="spellStart"/>
      <w:r w:rsidR="00790F02">
        <w:t>cutscore</w:t>
      </w:r>
      <w:proofErr w:type="spellEnd"/>
      <w:r w:rsidR="00EC0189">
        <w:t xml:space="preserve"> methods similarly outperformed the </w:t>
      </w:r>
      <w:r w:rsidR="00EF765E">
        <w:t>PI-NC</w:t>
      </w:r>
      <w:r w:rsidR="00EC0189">
        <w:t xml:space="preserve"> routing method</w:t>
      </w:r>
      <w:r w:rsidR="005232DC">
        <w:t xml:space="preserve"> (</w:t>
      </w:r>
      <w:r w:rsidR="00DF2D48">
        <w:t>0 errors</w:t>
      </w:r>
      <w:r w:rsidR="005232DC">
        <w:t xml:space="preserve">, bias </w:t>
      </w:r>
      <w:r w:rsidR="001E3973">
        <w:sym w:font="Symbol" w:char="F02D"/>
      </w:r>
      <w:r w:rsidR="005232DC">
        <w:t>0.0</w:t>
      </w:r>
      <w:r w:rsidR="00DF2D48">
        <w:t>41</w:t>
      </w:r>
      <w:r w:rsidR="005232DC">
        <w:t xml:space="preserve"> to </w:t>
      </w:r>
      <w:r w:rsidR="001E3973">
        <w:sym w:font="Symbol" w:char="F02D"/>
      </w:r>
      <w:r w:rsidR="005232DC">
        <w:t>0.03</w:t>
      </w:r>
      <w:r w:rsidR="00DF2D48">
        <w:t>4</w:t>
      </w:r>
      <w:r w:rsidR="005232DC">
        <w:t xml:space="preserve"> vs</w:t>
      </w:r>
      <w:r w:rsidR="001E3973">
        <w:t>.</w:t>
      </w:r>
      <w:r w:rsidR="005232DC">
        <w:t xml:space="preserve"> </w:t>
      </w:r>
      <w:r w:rsidR="001E3973">
        <w:sym w:font="Symbol" w:char="F02D"/>
      </w:r>
      <w:r w:rsidR="005232DC">
        <w:t>0.1</w:t>
      </w:r>
      <w:r w:rsidR="00DF2D48">
        <w:t>76</w:t>
      </w:r>
      <w:r w:rsidR="005232DC">
        <w:t xml:space="preserve"> and RMSE 0.4</w:t>
      </w:r>
      <w:r w:rsidR="00DF2D48">
        <w:t>6</w:t>
      </w:r>
      <w:r w:rsidR="005232DC">
        <w:t xml:space="preserve"> to 0.4</w:t>
      </w:r>
      <w:r w:rsidR="00DF2D48">
        <w:t>54</w:t>
      </w:r>
      <w:r w:rsidR="005232DC">
        <w:t xml:space="preserve"> vs</w:t>
      </w:r>
      <w:r w:rsidR="001E3973">
        <w:t>.</w:t>
      </w:r>
      <w:r w:rsidR="005232DC">
        <w:t xml:space="preserve"> 0.</w:t>
      </w:r>
      <w:r w:rsidR="00DF2D48">
        <w:t>724</w:t>
      </w:r>
      <w:r w:rsidR="005232DC">
        <w:t xml:space="preserve"> and mean SEM 0.</w:t>
      </w:r>
      <w:r w:rsidR="00DF2D48">
        <w:t xml:space="preserve">772 to 766 </w:t>
      </w:r>
      <w:r w:rsidR="005232DC">
        <w:t>vs</w:t>
      </w:r>
      <w:r w:rsidR="001E3973">
        <w:t>.</w:t>
      </w:r>
      <w:r w:rsidR="005232DC">
        <w:t xml:space="preserve"> 1.</w:t>
      </w:r>
      <w:r w:rsidR="00DF2D48">
        <w:t>244</w:t>
      </w:r>
      <w:r w:rsidR="005232DC">
        <w:t xml:space="preserve">; </w:t>
      </w:r>
      <w:r w:rsidR="001E3973">
        <w:t>o</w:t>
      </w:r>
      <w:r w:rsidR="005232DC">
        <w:t>ne error, RMSE 0.221 to 0.213 vs</w:t>
      </w:r>
      <w:r w:rsidR="001E3973">
        <w:t>.</w:t>
      </w:r>
      <w:r w:rsidR="005232DC">
        <w:t xml:space="preserve"> 0.318 and mean SEM 0.214 to 0.223</w:t>
      </w:r>
      <w:r w:rsidR="00462E21">
        <w:t xml:space="preserve"> vs</w:t>
      </w:r>
      <w:r w:rsidR="001E3973">
        <w:t>.</w:t>
      </w:r>
      <w:r w:rsidR="00462E21">
        <w:t xml:space="preserve"> 0.298). Among the </w:t>
      </w:r>
      <w:proofErr w:type="spellStart"/>
      <w:r w:rsidR="00462E21">
        <w:t>simulees</w:t>
      </w:r>
      <w:proofErr w:type="spellEnd"/>
      <w:r w:rsidR="00462E21">
        <w:t xml:space="preserve"> with two path errors, the </w:t>
      </w:r>
      <w:r w:rsidR="004613B9">
        <w:t>MI</w:t>
      </w:r>
      <w:r w:rsidR="00462E21">
        <w:t xml:space="preserve"> method was outperformed by the </w:t>
      </w:r>
      <w:r w:rsidR="004613B9">
        <w:t>PI</w:t>
      </w:r>
      <w:r w:rsidR="00462E21">
        <w:t xml:space="preserve"> methods </w:t>
      </w:r>
      <w:ins w:id="39" w:author="Robert S Chapman" w:date="2023-11-20T08:32:00Z">
        <w:r w:rsidR="00D31D1A">
          <w:t xml:space="preserve">in terms of RMSE and </w:t>
        </w:r>
      </w:ins>
      <w:ins w:id="40" w:author="Robert S Chapman" w:date="2023-11-20T08:33:00Z">
        <w:r w:rsidR="00D31D1A">
          <w:t xml:space="preserve">mean </w:t>
        </w:r>
        <w:proofErr w:type="gramStart"/>
        <w:r w:rsidR="00D31D1A">
          <w:t xml:space="preserve">SEM, </w:t>
        </w:r>
      </w:ins>
      <w:ins w:id="41" w:author="Robert S Chapman" w:date="2023-11-20T08:34:00Z">
        <w:r w:rsidR="00D31D1A">
          <w:t>and</w:t>
        </w:r>
        <w:proofErr w:type="gramEnd"/>
        <w:r w:rsidR="00D31D1A">
          <w:t xml:space="preserve"> showed low </w:t>
        </w:r>
      </w:ins>
      <w:ins w:id="42" w:author="Robert S Chapman" w:date="2023-11-20T08:35:00Z">
        <w:r w:rsidR="00D31D1A">
          <w:t>levels of</w:t>
        </w:r>
      </w:ins>
      <w:ins w:id="43" w:author="Robert S Chapman" w:date="2023-11-20T08:33:00Z">
        <w:r w:rsidR="00D31D1A">
          <w:t xml:space="preserve"> bias</w:t>
        </w:r>
      </w:ins>
      <w:ins w:id="44" w:author="Robert S Chapman" w:date="2023-11-20T08:35:00Z">
        <w:r w:rsidR="00D31D1A">
          <w:t xml:space="preserve"> across routing errors</w:t>
        </w:r>
      </w:ins>
      <w:ins w:id="45" w:author="Robert S Chapman" w:date="2023-11-20T08:33:00Z">
        <w:r w:rsidR="00D31D1A">
          <w:t xml:space="preserve"> </w:t>
        </w:r>
      </w:ins>
      <w:r w:rsidR="00462E21">
        <w:t>(RMSE 0.38 vs</w:t>
      </w:r>
      <w:r w:rsidR="001E3973">
        <w:t>.</w:t>
      </w:r>
      <w:r w:rsidR="00462E21">
        <w:t xml:space="preserve"> 0.317 to 0.315</w:t>
      </w:r>
      <w:ins w:id="46" w:author="Robert S Chapman" w:date="2023-11-20T08:33:00Z">
        <w:r w:rsidR="00D31D1A">
          <w:t xml:space="preserve">, </w:t>
        </w:r>
      </w:ins>
      <w:del w:id="47" w:author="Robert S Chapman" w:date="2023-11-20T08:33:00Z">
        <w:r w:rsidR="00462E21" w:rsidDel="00D31D1A">
          <w:delText xml:space="preserve"> and </w:delText>
        </w:r>
      </w:del>
      <w:r w:rsidR="00462E21">
        <w:t xml:space="preserve">mean </w:t>
      </w:r>
      <w:commentRangeStart w:id="48"/>
      <w:commentRangeStart w:id="49"/>
      <w:r w:rsidR="00462E21">
        <w:t>SEM 0.483 to 0.263 to 0.300</w:t>
      </w:r>
      <w:ins w:id="50" w:author="Robert S Chapman" w:date="2023-11-20T08:33:00Z">
        <w:r w:rsidR="00D31D1A">
          <w:t xml:space="preserve"> and bias -0.048 </w:t>
        </w:r>
      </w:ins>
      <w:ins w:id="51" w:author="Robert S Chapman" w:date="2023-11-20T08:35:00Z">
        <w:r w:rsidR="00D31D1A">
          <w:t>to</w:t>
        </w:r>
      </w:ins>
      <w:ins w:id="52" w:author="Robert S Chapman" w:date="2023-11-20T08:33:00Z">
        <w:r w:rsidR="00D31D1A">
          <w:t xml:space="preserve"> -0.002</w:t>
        </w:r>
      </w:ins>
      <w:r w:rsidR="00462E21">
        <w:t>).</w:t>
      </w:r>
      <w:commentRangeEnd w:id="48"/>
      <w:r w:rsidR="00473291">
        <w:rPr>
          <w:rStyle w:val="CommentReference"/>
          <w:rFonts w:asciiTheme="minorHAnsi" w:eastAsiaTheme="minorEastAsia" w:hAnsiTheme="minorHAnsi" w:cstheme="minorBidi"/>
          <w:kern w:val="24"/>
          <w:lang w:eastAsia="ja-JP"/>
        </w:rPr>
        <w:commentReference w:id="48"/>
      </w:r>
      <w:commentRangeEnd w:id="49"/>
      <w:r w:rsidR="00D31D1A">
        <w:rPr>
          <w:rStyle w:val="CommentReference"/>
          <w:rFonts w:asciiTheme="minorHAnsi" w:eastAsiaTheme="minorEastAsia" w:hAnsiTheme="minorHAnsi" w:cstheme="minorBidi"/>
          <w:kern w:val="24"/>
          <w:lang w:eastAsia="ja-JP"/>
        </w:rPr>
        <w:commentReference w:id="49"/>
      </w:r>
      <w:r w:rsidR="00527161" w:rsidRPr="00527161">
        <w:rPr>
          <w:b/>
          <w:bCs/>
        </w:rPr>
        <w:t xml:space="preserve"> </w:t>
      </w:r>
    </w:p>
    <w:p w14:paraId="4475CDD8" w14:textId="5CB85287" w:rsidR="00527161" w:rsidRPr="00522F55" w:rsidRDefault="00527161" w:rsidP="00527161">
      <w:pPr>
        <w:spacing w:line="480" w:lineRule="auto"/>
        <w:rPr>
          <w:b/>
          <w:bCs/>
        </w:rPr>
      </w:pPr>
      <w:r>
        <w:rPr>
          <w:b/>
          <w:bCs/>
        </w:rPr>
        <w:t>Overall Mean Bias, RMSE and SEM by Path</w:t>
      </w:r>
    </w:p>
    <w:p w14:paraId="7666B773" w14:textId="34395CD9" w:rsidR="00527161" w:rsidRPr="00E0116F" w:rsidRDefault="00527161" w:rsidP="00527161">
      <w:pPr>
        <w:spacing w:line="480" w:lineRule="auto"/>
        <w:ind w:firstLine="360"/>
      </w:pPr>
      <w:r>
        <w:t xml:space="preserve">Tables S-1 and S-2 show the overall bias, RMSE, SEM, and </w:t>
      </w:r>
      <w:r w:rsidR="008E3CB8">
        <w:t xml:space="preserve">percent </w:t>
      </w:r>
      <w:r>
        <w:t xml:space="preserve">of errors in each manipulated condition by path (see </w:t>
      </w:r>
      <w:r w:rsidRPr="00395BDE">
        <w:t xml:space="preserve">Figure </w:t>
      </w:r>
      <w:r w:rsidR="00A16B98" w:rsidRPr="00395BDE">
        <w:t>3</w:t>
      </w:r>
      <w:r>
        <w:t xml:space="preserve"> for module numbers) in the 1-3-3 and 1-3-4 tests. Bias, RMSE, and mean SEM generally increased as paths aligned with more extreme </w:t>
      </w:r>
      <w:r w:rsidRPr="007A642A">
        <w:rPr>
          <w:i/>
          <w:iCs/>
        </w:rPr>
        <w:sym w:font="Symbol" w:char="F071"/>
      </w:r>
      <w:r>
        <w:t xml:space="preserve">  levels (e.g., paths 1-2-5 and 1-4-7 or 1-4-8). This makes sense given that </w:t>
      </w:r>
      <w:proofErr w:type="spellStart"/>
      <w:r>
        <w:t>simulees</w:t>
      </w:r>
      <w:proofErr w:type="spellEnd"/>
      <w:r>
        <w:t xml:space="preserve"> with extreme levels of ability that exceed the information centers of the modules (</w:t>
      </w:r>
      <w:r w:rsidRPr="00395BDE">
        <w:t>Figure 1</w:t>
      </w:r>
      <w:r>
        <w:t xml:space="preserve">) are correctly routed to these paths. This trend is also reflected in the lower percentages of path errors among those </w:t>
      </w:r>
      <w:proofErr w:type="spellStart"/>
      <w:r>
        <w:t>simulees</w:t>
      </w:r>
      <w:proofErr w:type="spellEnd"/>
      <w:r>
        <w:t xml:space="preserve"> who were administered the upper-most (1-2-5) or lower-most (1-4-7 or 1-4-8) path (0-3% in the 1-3-3 test and 2</w:t>
      </w:r>
      <w:r w:rsidR="00420B3C">
        <w:t>%</w:t>
      </w:r>
      <w:r w:rsidR="005D7AE6">
        <w:t xml:space="preserve"> to </w:t>
      </w:r>
      <w:r>
        <w:t>6% in the 1-3-4 test). In the 1-3-3 test, the off-center paths with at least one routing error (e.g., 1-3-5 and 1-2-6) resulted in 100% error and the center path (1-3-6) demonstrated a substantial error rate (39</w:t>
      </w:r>
      <w:r w:rsidR="00420B3C">
        <w:t>%</w:t>
      </w:r>
      <w:r w:rsidR="00685334">
        <w:t xml:space="preserve"> to </w:t>
      </w:r>
      <w:r>
        <w:t xml:space="preserve">45%). In the 1-3-4 test, two center paths exist (1-3-6 and 1-3-7) and a trend </w:t>
      </w:r>
      <w:proofErr w:type="gramStart"/>
      <w:r>
        <w:t>similar to</w:t>
      </w:r>
      <w:proofErr w:type="gramEnd"/>
      <w:r>
        <w:t xml:space="preserve"> what was found in the 1-3-3 test emerged for off-center paths (e.g., 1-2-6 and 1-4-7). These paths generally resulted in higher error percentages (29</w:t>
      </w:r>
      <w:r w:rsidR="00420B3C">
        <w:t xml:space="preserve">% to </w:t>
      </w:r>
      <w:r>
        <w:t>100%) than center paths (35</w:t>
      </w:r>
      <w:r w:rsidR="00420B3C">
        <w:t xml:space="preserve">% to </w:t>
      </w:r>
      <w:r>
        <w:t>69%) in the 1-3-4 test. Interestingly, the off-center paths (1-2-6 and 1-</w:t>
      </w:r>
      <w:r>
        <w:lastRenderedPageBreak/>
        <w:t>4-7) tended to have lower error statistics (bias, RMSE, mean SEM) than the center paths (1-3-6 and</w:t>
      </w:r>
      <w:r w:rsidR="006457B3">
        <w:t xml:space="preserve"> </w:t>
      </w:r>
      <w:r>
        <w:t xml:space="preserve">1-3-7). There was no noticeable effect of assembly method on error statistics by path. With </w:t>
      </w:r>
    </w:p>
    <w:p w14:paraId="22A0FF57" w14:textId="77777777" w:rsidR="00FA6018" w:rsidRDefault="00FA6018" w:rsidP="00922C93">
      <w:pPr>
        <w:rPr>
          <w:b/>
          <w:bCs/>
        </w:rPr>
        <w:sectPr w:rsidR="00FA6018" w:rsidSect="00430193">
          <w:footnotePr>
            <w:pos w:val="beneathText"/>
          </w:footnotePr>
          <w:pgSz w:w="12240" w:h="15840"/>
          <w:pgMar w:top="1440" w:right="1440" w:bottom="1440" w:left="1440" w:header="720" w:footer="720" w:gutter="0"/>
          <w:cols w:space="720"/>
          <w:titlePg/>
          <w:docGrid w:linePitch="360"/>
        </w:sectPr>
      </w:pPr>
    </w:p>
    <w:tbl>
      <w:tblPr>
        <w:tblpPr w:leftFromText="180" w:rightFromText="180" w:horzAnchor="margin" w:tblpY="440"/>
        <w:tblW w:w="13980" w:type="dxa"/>
        <w:tblLook w:val="04A0" w:firstRow="1" w:lastRow="0" w:firstColumn="1" w:lastColumn="0" w:noHBand="0" w:noVBand="1"/>
      </w:tblPr>
      <w:tblGrid>
        <w:gridCol w:w="924"/>
        <w:gridCol w:w="924"/>
        <w:gridCol w:w="924"/>
        <w:gridCol w:w="925"/>
        <w:gridCol w:w="1091"/>
        <w:gridCol w:w="797"/>
        <w:gridCol w:w="1161"/>
        <w:gridCol w:w="942"/>
        <w:gridCol w:w="1092"/>
        <w:gridCol w:w="859"/>
        <w:gridCol w:w="930"/>
        <w:gridCol w:w="1236"/>
        <w:gridCol w:w="924"/>
        <w:gridCol w:w="1251"/>
      </w:tblGrid>
      <w:tr w:rsidR="00D835AA" w:rsidRPr="00407F7D" w14:paraId="10A9A7B9" w14:textId="77777777" w:rsidTr="008D19D6">
        <w:trPr>
          <w:trHeight w:val="375"/>
        </w:trPr>
        <w:tc>
          <w:tcPr>
            <w:tcW w:w="924" w:type="dxa"/>
            <w:tcBorders>
              <w:top w:val="nil"/>
              <w:left w:val="nil"/>
              <w:bottom w:val="nil"/>
              <w:right w:val="nil"/>
            </w:tcBorders>
            <w:shd w:val="clear" w:color="auto" w:fill="auto"/>
            <w:noWrap/>
            <w:vAlign w:val="bottom"/>
            <w:hideMark/>
          </w:tcPr>
          <w:p w14:paraId="4686CBDC" w14:textId="6B431FA0" w:rsidR="00D835AA" w:rsidRPr="00D835AA" w:rsidRDefault="00D835AA" w:rsidP="00407F7D">
            <w:pPr>
              <w:rPr>
                <w:sz w:val="21"/>
                <w:szCs w:val="21"/>
              </w:rPr>
            </w:pPr>
          </w:p>
        </w:tc>
        <w:tc>
          <w:tcPr>
            <w:tcW w:w="924" w:type="dxa"/>
            <w:tcBorders>
              <w:top w:val="nil"/>
              <w:left w:val="nil"/>
              <w:bottom w:val="nil"/>
              <w:right w:val="single" w:sz="4" w:space="0" w:color="auto"/>
            </w:tcBorders>
            <w:shd w:val="clear" w:color="auto" w:fill="auto"/>
            <w:noWrap/>
            <w:vAlign w:val="bottom"/>
            <w:hideMark/>
          </w:tcPr>
          <w:p w14:paraId="3C47909D" w14:textId="77777777" w:rsidR="00D835AA" w:rsidRPr="00D835AA" w:rsidRDefault="00D835AA" w:rsidP="00407F7D">
            <w:pPr>
              <w:rPr>
                <w:sz w:val="21"/>
                <w:szCs w:val="21"/>
              </w:rPr>
            </w:pPr>
          </w:p>
        </w:tc>
        <w:tc>
          <w:tcPr>
            <w:tcW w:w="1849" w:type="dxa"/>
            <w:gridSpan w:val="2"/>
            <w:tcBorders>
              <w:top w:val="nil"/>
              <w:left w:val="single" w:sz="4" w:space="0" w:color="auto"/>
              <w:bottom w:val="nil"/>
              <w:right w:val="nil"/>
            </w:tcBorders>
            <w:shd w:val="clear" w:color="auto" w:fill="auto"/>
            <w:noWrap/>
            <w:vAlign w:val="center"/>
            <w:hideMark/>
          </w:tcPr>
          <w:p w14:paraId="20839AC6" w14:textId="41311874"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1312" behindDoc="0" locked="0" layoutInCell="1" allowOverlap="1" wp14:anchorId="1383FB8D" wp14:editId="5DD2669A">
                      <wp:simplePos x="0" y="0"/>
                      <wp:positionH relativeFrom="column">
                        <wp:posOffset>-28402</wp:posOffset>
                      </wp:positionH>
                      <wp:positionV relativeFrom="paragraph">
                        <wp:posOffset>236624</wp:posOffset>
                      </wp:positionV>
                      <wp:extent cx="1113906" cy="0"/>
                      <wp:effectExtent l="0" t="0" r="0" b="0"/>
                      <wp:wrapNone/>
                      <wp:docPr id="113176023" name="Straight Connector 2"/>
                      <wp:cNvGraphicFramePr/>
                      <a:graphic xmlns:a="http://schemas.openxmlformats.org/drawingml/2006/main">
                        <a:graphicData uri="http://schemas.microsoft.com/office/word/2010/wordprocessingShape">
                          <wps:wsp>
                            <wps:cNvCnPr/>
                            <wps:spPr>
                              <a:xfrm>
                                <a:off x="0" y="0"/>
                                <a:ext cx="111390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E497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8.65pt" to="85.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" strokecolor="black [3213]">
                      <v:stroke joinstyle="miter"/>
                    </v:line>
                  </w:pict>
                </mc:Fallback>
              </mc:AlternateContent>
            </w:r>
            <w:r w:rsidR="00D835AA" w:rsidRPr="009433C3">
              <w:rPr>
                <w:color w:val="000000"/>
                <w:sz w:val="21"/>
                <w:szCs w:val="21"/>
              </w:rPr>
              <w:t>Test Structure</w:t>
            </w:r>
          </w:p>
        </w:tc>
        <w:tc>
          <w:tcPr>
            <w:tcW w:w="3049" w:type="dxa"/>
            <w:gridSpan w:val="3"/>
            <w:tcBorders>
              <w:top w:val="nil"/>
              <w:left w:val="single" w:sz="4" w:space="0" w:color="auto"/>
              <w:bottom w:val="nil"/>
              <w:right w:val="single" w:sz="4" w:space="0" w:color="000000"/>
            </w:tcBorders>
            <w:shd w:val="clear" w:color="auto" w:fill="auto"/>
            <w:noWrap/>
            <w:vAlign w:val="center"/>
            <w:hideMark/>
          </w:tcPr>
          <w:p w14:paraId="73D55932" w14:textId="6C66705B"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2336" behindDoc="0" locked="0" layoutInCell="1" allowOverlap="1" wp14:anchorId="1E889B5C" wp14:editId="488BA28E">
                      <wp:simplePos x="0" y="0"/>
                      <wp:positionH relativeFrom="column">
                        <wp:posOffset>-44278</wp:posOffset>
                      </wp:positionH>
                      <wp:positionV relativeFrom="paragraph">
                        <wp:posOffset>236624</wp:posOffset>
                      </wp:positionV>
                      <wp:extent cx="1878677" cy="0"/>
                      <wp:effectExtent l="0" t="0" r="0" b="0"/>
                      <wp:wrapNone/>
                      <wp:docPr id="242611450" name="Straight Connector 3"/>
                      <wp:cNvGraphicFramePr/>
                      <a:graphic xmlns:a="http://schemas.openxmlformats.org/drawingml/2006/main">
                        <a:graphicData uri="http://schemas.microsoft.com/office/word/2010/wordprocessingShape">
                          <wps:wsp>
                            <wps:cNvCnPr/>
                            <wps:spPr>
                              <a:xfrm>
                                <a:off x="0" y="0"/>
                                <a:ext cx="1878677"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B04BD"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8.65pt" to="144.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" strokecolor="black [3213]">
                      <v:stroke joinstyle="miter"/>
                    </v:line>
                  </w:pict>
                </mc:Fallback>
              </mc:AlternateContent>
            </w:r>
            <w:r w:rsidR="00D835AA" w:rsidRPr="009433C3">
              <w:rPr>
                <w:color w:val="000000"/>
                <w:sz w:val="21"/>
                <w:szCs w:val="21"/>
              </w:rPr>
              <w:t xml:space="preserve">Number of Items </w:t>
            </w:r>
            <w:r w:rsidR="00535051">
              <w:rPr>
                <w:color w:val="000000"/>
                <w:sz w:val="21"/>
                <w:szCs w:val="21"/>
              </w:rPr>
              <w:t>b</w:t>
            </w:r>
            <w:r w:rsidR="00D835AA" w:rsidRPr="009433C3">
              <w:rPr>
                <w:color w:val="000000"/>
                <w:sz w:val="21"/>
                <w:szCs w:val="21"/>
              </w:rPr>
              <w:t>y Module</w:t>
            </w:r>
          </w:p>
        </w:tc>
        <w:tc>
          <w:tcPr>
            <w:tcW w:w="3823" w:type="dxa"/>
            <w:gridSpan w:val="4"/>
            <w:tcBorders>
              <w:top w:val="nil"/>
              <w:left w:val="nil"/>
              <w:bottom w:val="nil"/>
              <w:right w:val="nil"/>
            </w:tcBorders>
            <w:shd w:val="clear" w:color="auto" w:fill="auto"/>
            <w:noWrap/>
            <w:vAlign w:val="center"/>
            <w:hideMark/>
          </w:tcPr>
          <w:p w14:paraId="5ACBC700" w14:textId="41AFF4C2"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3360" behindDoc="0" locked="0" layoutInCell="1" allowOverlap="1" wp14:anchorId="164D7C63" wp14:editId="5686793B">
                      <wp:simplePos x="0" y="0"/>
                      <wp:positionH relativeFrom="column">
                        <wp:posOffset>-43930</wp:posOffset>
                      </wp:positionH>
                      <wp:positionV relativeFrom="paragraph">
                        <wp:posOffset>236624</wp:posOffset>
                      </wp:positionV>
                      <wp:extent cx="2377440" cy="0"/>
                      <wp:effectExtent l="0" t="0" r="0" b="0"/>
                      <wp:wrapNone/>
                      <wp:docPr id="1300379910" name="Straight Connector 4"/>
                      <wp:cNvGraphicFramePr/>
                      <a:graphic xmlns:a="http://schemas.openxmlformats.org/drawingml/2006/main">
                        <a:graphicData uri="http://schemas.microsoft.com/office/word/2010/wordprocessingShape">
                          <wps:wsp>
                            <wps:cNvCnPr/>
                            <wps:spPr>
                              <a:xfrm>
                                <a:off x="0" y="0"/>
                                <a:ext cx="23774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C669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5pt,18.65pt" to="183.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" strokecolor="black [3213]">
                      <v:stroke joinstyle="miter"/>
                    </v:line>
                  </w:pict>
                </mc:Fallback>
              </mc:AlternateContent>
            </w:r>
            <w:r w:rsidR="00D835AA" w:rsidRPr="009433C3">
              <w:rPr>
                <w:color w:val="000000"/>
                <w:sz w:val="21"/>
                <w:szCs w:val="21"/>
              </w:rPr>
              <w:t>Assembly Method</w:t>
            </w:r>
          </w:p>
        </w:tc>
        <w:tc>
          <w:tcPr>
            <w:tcW w:w="3411" w:type="dxa"/>
            <w:gridSpan w:val="3"/>
            <w:tcBorders>
              <w:top w:val="nil"/>
              <w:left w:val="single" w:sz="4" w:space="0" w:color="auto"/>
              <w:bottom w:val="nil"/>
              <w:right w:val="nil"/>
            </w:tcBorders>
            <w:shd w:val="clear" w:color="auto" w:fill="auto"/>
            <w:noWrap/>
            <w:vAlign w:val="center"/>
            <w:hideMark/>
          </w:tcPr>
          <w:p w14:paraId="569E4428" w14:textId="012D4713"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4384" behindDoc="0" locked="0" layoutInCell="1" allowOverlap="1" wp14:anchorId="410C5581" wp14:editId="11198A19">
                      <wp:simplePos x="0" y="0"/>
                      <wp:positionH relativeFrom="column">
                        <wp:posOffset>-27305</wp:posOffset>
                      </wp:positionH>
                      <wp:positionV relativeFrom="paragraph">
                        <wp:posOffset>229870</wp:posOffset>
                      </wp:positionV>
                      <wp:extent cx="2072640" cy="0"/>
                      <wp:effectExtent l="0" t="0" r="0" b="0"/>
                      <wp:wrapNone/>
                      <wp:docPr id="2036199300" name="Straight Connector 5"/>
                      <wp:cNvGraphicFramePr/>
                      <a:graphic xmlns:a="http://schemas.openxmlformats.org/drawingml/2006/main">
                        <a:graphicData uri="http://schemas.microsoft.com/office/word/2010/wordprocessingShape">
                          <wps:wsp>
                            <wps:cNvCnPr/>
                            <wps:spPr>
                              <a:xfrm>
                                <a:off x="0" y="0"/>
                                <a:ext cx="2072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1CD30"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8.1pt" to="161.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" strokecolor="black [3213]">
                      <v:stroke joinstyle="miter"/>
                    </v:line>
                  </w:pict>
                </mc:Fallback>
              </mc:AlternateContent>
            </w:r>
            <w:r w:rsidR="00D835AA" w:rsidRPr="009433C3">
              <w:rPr>
                <w:color w:val="000000"/>
                <w:sz w:val="21"/>
                <w:szCs w:val="21"/>
              </w:rPr>
              <w:t>Routing Method</w:t>
            </w:r>
          </w:p>
        </w:tc>
      </w:tr>
      <w:tr w:rsidR="00A35577" w:rsidRPr="00407F7D" w14:paraId="1529E2D2" w14:textId="77777777" w:rsidTr="008D19D6">
        <w:trPr>
          <w:trHeight w:val="799"/>
        </w:trPr>
        <w:tc>
          <w:tcPr>
            <w:tcW w:w="924" w:type="dxa"/>
            <w:tcBorders>
              <w:top w:val="nil"/>
              <w:left w:val="nil"/>
              <w:bottom w:val="single" w:sz="4" w:space="0" w:color="auto"/>
              <w:right w:val="nil"/>
            </w:tcBorders>
            <w:shd w:val="clear" w:color="auto" w:fill="auto"/>
            <w:vAlign w:val="bottom"/>
            <w:hideMark/>
          </w:tcPr>
          <w:p w14:paraId="57941AFA" w14:textId="59ED58AB" w:rsidR="00D835AA" w:rsidRPr="00D835AA" w:rsidRDefault="00D835AA" w:rsidP="00407F7D">
            <w:pPr>
              <w:rPr>
                <w:color w:val="000000"/>
                <w:sz w:val="21"/>
                <w:szCs w:val="21"/>
              </w:rPr>
            </w:pPr>
            <w:r w:rsidRPr="00D835AA">
              <w:rPr>
                <w:color w:val="000000"/>
                <w:sz w:val="21"/>
                <w:szCs w:val="21"/>
              </w:rPr>
              <w:t>Number of Path Errors</w:t>
            </w:r>
          </w:p>
        </w:tc>
        <w:tc>
          <w:tcPr>
            <w:tcW w:w="924" w:type="dxa"/>
            <w:tcBorders>
              <w:top w:val="nil"/>
              <w:left w:val="nil"/>
              <w:bottom w:val="single" w:sz="4" w:space="0" w:color="auto"/>
              <w:right w:val="single" w:sz="4" w:space="0" w:color="auto"/>
            </w:tcBorders>
            <w:shd w:val="clear" w:color="000000" w:fill="F2F2F2"/>
            <w:noWrap/>
            <w:vAlign w:val="center"/>
            <w:hideMark/>
          </w:tcPr>
          <w:p w14:paraId="67DBE08E" w14:textId="77777777" w:rsidR="00D835AA" w:rsidRPr="00D835AA" w:rsidRDefault="00D835AA" w:rsidP="00407F7D">
            <w:pPr>
              <w:rPr>
                <w:color w:val="000000"/>
                <w:sz w:val="21"/>
                <w:szCs w:val="21"/>
              </w:rPr>
            </w:pPr>
            <w:r w:rsidRPr="00D835AA">
              <w:rPr>
                <w:color w:val="000000"/>
                <w:sz w:val="21"/>
                <w:szCs w:val="21"/>
              </w:rPr>
              <w:t>Statistic</w:t>
            </w:r>
          </w:p>
        </w:tc>
        <w:tc>
          <w:tcPr>
            <w:tcW w:w="924" w:type="dxa"/>
            <w:tcBorders>
              <w:top w:val="nil"/>
              <w:left w:val="single" w:sz="4" w:space="0" w:color="auto"/>
              <w:bottom w:val="single" w:sz="4" w:space="0" w:color="auto"/>
              <w:right w:val="nil"/>
            </w:tcBorders>
            <w:shd w:val="clear" w:color="auto" w:fill="auto"/>
            <w:noWrap/>
            <w:vAlign w:val="center"/>
            <w:hideMark/>
          </w:tcPr>
          <w:p w14:paraId="79428B76" w14:textId="77777777" w:rsidR="00D835AA" w:rsidRPr="00D835AA" w:rsidRDefault="00D835AA" w:rsidP="00407F7D">
            <w:pPr>
              <w:jc w:val="center"/>
              <w:rPr>
                <w:color w:val="000000"/>
                <w:sz w:val="21"/>
                <w:szCs w:val="21"/>
              </w:rPr>
            </w:pPr>
            <w:r w:rsidRPr="00D835AA">
              <w:rPr>
                <w:color w:val="000000"/>
                <w:sz w:val="21"/>
                <w:szCs w:val="21"/>
              </w:rPr>
              <w:t>1-3-3</w:t>
            </w:r>
          </w:p>
        </w:tc>
        <w:tc>
          <w:tcPr>
            <w:tcW w:w="925" w:type="dxa"/>
            <w:tcBorders>
              <w:top w:val="nil"/>
              <w:left w:val="nil"/>
              <w:bottom w:val="single" w:sz="4" w:space="0" w:color="auto"/>
              <w:right w:val="nil"/>
            </w:tcBorders>
            <w:shd w:val="clear" w:color="000000" w:fill="F2F2F2"/>
            <w:noWrap/>
            <w:vAlign w:val="center"/>
            <w:hideMark/>
          </w:tcPr>
          <w:p w14:paraId="08ED32F2" w14:textId="77777777" w:rsidR="00D835AA" w:rsidRPr="00D835AA" w:rsidRDefault="00D835AA" w:rsidP="00407F7D">
            <w:pPr>
              <w:jc w:val="center"/>
              <w:rPr>
                <w:color w:val="000000"/>
                <w:sz w:val="21"/>
                <w:szCs w:val="21"/>
              </w:rPr>
            </w:pPr>
            <w:r w:rsidRPr="00D835AA">
              <w:rPr>
                <w:color w:val="000000"/>
                <w:sz w:val="21"/>
                <w:szCs w:val="21"/>
              </w:rPr>
              <w:t>1-3-4</w:t>
            </w:r>
          </w:p>
        </w:tc>
        <w:tc>
          <w:tcPr>
            <w:tcW w:w="1091" w:type="dxa"/>
            <w:tcBorders>
              <w:top w:val="nil"/>
              <w:left w:val="single" w:sz="4" w:space="0" w:color="auto"/>
              <w:bottom w:val="single" w:sz="4" w:space="0" w:color="auto"/>
              <w:right w:val="nil"/>
            </w:tcBorders>
            <w:shd w:val="clear" w:color="auto" w:fill="auto"/>
            <w:noWrap/>
            <w:vAlign w:val="center"/>
            <w:hideMark/>
          </w:tcPr>
          <w:p w14:paraId="0EC811CF" w14:textId="77777777" w:rsidR="00D835AA" w:rsidRPr="00D835AA" w:rsidRDefault="00D835AA" w:rsidP="00407F7D">
            <w:pPr>
              <w:jc w:val="center"/>
              <w:rPr>
                <w:color w:val="000000"/>
                <w:sz w:val="21"/>
                <w:szCs w:val="21"/>
              </w:rPr>
            </w:pPr>
            <w:r w:rsidRPr="00D835AA">
              <w:rPr>
                <w:color w:val="000000"/>
                <w:sz w:val="21"/>
                <w:szCs w:val="21"/>
              </w:rPr>
              <w:t>Increasing</w:t>
            </w:r>
          </w:p>
        </w:tc>
        <w:tc>
          <w:tcPr>
            <w:tcW w:w="797" w:type="dxa"/>
            <w:tcBorders>
              <w:top w:val="nil"/>
              <w:left w:val="nil"/>
              <w:bottom w:val="single" w:sz="4" w:space="0" w:color="auto"/>
              <w:right w:val="nil"/>
            </w:tcBorders>
            <w:shd w:val="clear" w:color="000000" w:fill="F2F2F2"/>
            <w:noWrap/>
            <w:vAlign w:val="center"/>
            <w:hideMark/>
          </w:tcPr>
          <w:p w14:paraId="2C5FE5E7" w14:textId="77777777" w:rsidR="00D835AA" w:rsidRPr="00D835AA" w:rsidRDefault="00D835AA" w:rsidP="00407F7D">
            <w:pPr>
              <w:jc w:val="center"/>
              <w:rPr>
                <w:color w:val="000000"/>
                <w:sz w:val="21"/>
                <w:szCs w:val="21"/>
              </w:rPr>
            </w:pPr>
            <w:r w:rsidRPr="00D835AA">
              <w:rPr>
                <w:color w:val="000000"/>
                <w:sz w:val="21"/>
                <w:szCs w:val="21"/>
              </w:rPr>
              <w:t>Equal</w:t>
            </w:r>
          </w:p>
        </w:tc>
        <w:tc>
          <w:tcPr>
            <w:tcW w:w="1161" w:type="dxa"/>
            <w:tcBorders>
              <w:top w:val="nil"/>
              <w:left w:val="nil"/>
              <w:bottom w:val="single" w:sz="4" w:space="0" w:color="auto"/>
              <w:right w:val="single" w:sz="4" w:space="0" w:color="auto"/>
            </w:tcBorders>
            <w:shd w:val="clear" w:color="auto" w:fill="auto"/>
            <w:noWrap/>
            <w:vAlign w:val="center"/>
            <w:hideMark/>
          </w:tcPr>
          <w:p w14:paraId="76038F21" w14:textId="77777777" w:rsidR="00D835AA" w:rsidRPr="00D835AA" w:rsidRDefault="00D835AA" w:rsidP="00407F7D">
            <w:pPr>
              <w:jc w:val="center"/>
              <w:rPr>
                <w:color w:val="000000"/>
                <w:sz w:val="21"/>
                <w:szCs w:val="21"/>
              </w:rPr>
            </w:pPr>
            <w:r w:rsidRPr="00D835AA">
              <w:rPr>
                <w:color w:val="000000"/>
                <w:sz w:val="21"/>
                <w:szCs w:val="21"/>
              </w:rPr>
              <w:t>Decreasing</w:t>
            </w:r>
          </w:p>
        </w:tc>
        <w:tc>
          <w:tcPr>
            <w:tcW w:w="942" w:type="dxa"/>
            <w:tcBorders>
              <w:top w:val="nil"/>
              <w:left w:val="nil"/>
              <w:bottom w:val="single" w:sz="4" w:space="0" w:color="auto"/>
              <w:right w:val="nil"/>
            </w:tcBorders>
            <w:shd w:val="clear" w:color="000000" w:fill="F2F2F2"/>
            <w:noWrap/>
            <w:vAlign w:val="center"/>
            <w:hideMark/>
          </w:tcPr>
          <w:p w14:paraId="0196D862" w14:textId="77777777" w:rsidR="00D835AA" w:rsidRPr="00D835AA" w:rsidRDefault="00D835AA" w:rsidP="00407F7D">
            <w:pPr>
              <w:jc w:val="center"/>
              <w:rPr>
                <w:color w:val="000000"/>
                <w:sz w:val="21"/>
                <w:szCs w:val="21"/>
              </w:rPr>
            </w:pPr>
            <w:r w:rsidRPr="00D835AA">
              <w:rPr>
                <w:color w:val="000000"/>
                <w:sz w:val="21"/>
                <w:szCs w:val="21"/>
              </w:rPr>
              <w:t>Forward</w:t>
            </w:r>
          </w:p>
        </w:tc>
        <w:tc>
          <w:tcPr>
            <w:tcW w:w="1092" w:type="dxa"/>
            <w:tcBorders>
              <w:top w:val="nil"/>
              <w:left w:val="nil"/>
              <w:bottom w:val="single" w:sz="4" w:space="0" w:color="auto"/>
              <w:right w:val="nil"/>
            </w:tcBorders>
            <w:shd w:val="clear" w:color="auto" w:fill="auto"/>
            <w:noWrap/>
            <w:vAlign w:val="center"/>
            <w:hideMark/>
          </w:tcPr>
          <w:p w14:paraId="12F7D097" w14:textId="77777777" w:rsidR="00D835AA" w:rsidRPr="00D835AA" w:rsidRDefault="00D835AA" w:rsidP="00407F7D">
            <w:pPr>
              <w:jc w:val="center"/>
              <w:rPr>
                <w:color w:val="000000"/>
                <w:sz w:val="21"/>
                <w:szCs w:val="21"/>
              </w:rPr>
            </w:pPr>
            <w:r w:rsidRPr="00D835AA">
              <w:rPr>
                <w:color w:val="000000"/>
                <w:sz w:val="21"/>
                <w:szCs w:val="21"/>
              </w:rPr>
              <w:t>Backward</w:t>
            </w:r>
          </w:p>
        </w:tc>
        <w:tc>
          <w:tcPr>
            <w:tcW w:w="859" w:type="dxa"/>
            <w:tcBorders>
              <w:top w:val="nil"/>
              <w:left w:val="nil"/>
              <w:bottom w:val="single" w:sz="4" w:space="0" w:color="auto"/>
              <w:right w:val="nil"/>
            </w:tcBorders>
            <w:shd w:val="clear" w:color="000000" w:fill="F2F2F2"/>
            <w:noWrap/>
            <w:vAlign w:val="center"/>
            <w:hideMark/>
          </w:tcPr>
          <w:p w14:paraId="4809F20B" w14:textId="77777777" w:rsidR="00D835AA" w:rsidRPr="00D835AA" w:rsidRDefault="00D835AA" w:rsidP="00407F7D">
            <w:pPr>
              <w:jc w:val="center"/>
              <w:rPr>
                <w:color w:val="000000"/>
                <w:sz w:val="21"/>
                <w:szCs w:val="21"/>
              </w:rPr>
            </w:pPr>
            <w:r w:rsidRPr="00D835AA">
              <w:rPr>
                <w:color w:val="000000"/>
                <w:sz w:val="21"/>
                <w:szCs w:val="21"/>
              </w:rPr>
              <w:t>Spiral</w:t>
            </w:r>
          </w:p>
        </w:tc>
        <w:tc>
          <w:tcPr>
            <w:tcW w:w="930" w:type="dxa"/>
            <w:tcBorders>
              <w:top w:val="nil"/>
              <w:left w:val="nil"/>
              <w:bottom w:val="single" w:sz="4" w:space="0" w:color="auto"/>
              <w:right w:val="nil"/>
            </w:tcBorders>
            <w:shd w:val="clear" w:color="auto" w:fill="auto"/>
            <w:noWrap/>
            <w:vAlign w:val="center"/>
            <w:hideMark/>
          </w:tcPr>
          <w:p w14:paraId="40977663" w14:textId="77777777" w:rsidR="00D835AA" w:rsidRPr="00D835AA" w:rsidRDefault="00D835AA" w:rsidP="00407F7D">
            <w:pPr>
              <w:jc w:val="center"/>
              <w:rPr>
                <w:color w:val="000000"/>
                <w:sz w:val="21"/>
                <w:szCs w:val="21"/>
              </w:rPr>
            </w:pPr>
            <w:r w:rsidRPr="00D835AA">
              <w:rPr>
                <w:color w:val="000000"/>
                <w:sz w:val="21"/>
                <w:szCs w:val="21"/>
              </w:rPr>
              <w:t>Random</w:t>
            </w:r>
          </w:p>
        </w:tc>
        <w:tc>
          <w:tcPr>
            <w:tcW w:w="1236" w:type="dxa"/>
            <w:tcBorders>
              <w:top w:val="nil"/>
              <w:left w:val="single" w:sz="4" w:space="0" w:color="auto"/>
              <w:bottom w:val="single" w:sz="4" w:space="0" w:color="auto"/>
              <w:right w:val="nil"/>
            </w:tcBorders>
            <w:shd w:val="clear" w:color="000000" w:fill="F2F2F2"/>
            <w:vAlign w:val="center"/>
            <w:hideMark/>
          </w:tcPr>
          <w:p w14:paraId="0DA582CB" w14:textId="77777777" w:rsidR="00D835AA" w:rsidRPr="00D835AA" w:rsidRDefault="00D835AA" w:rsidP="00407F7D">
            <w:pPr>
              <w:jc w:val="center"/>
              <w:rPr>
                <w:color w:val="000000"/>
                <w:sz w:val="21"/>
                <w:szCs w:val="21"/>
              </w:rPr>
            </w:pPr>
            <w:r w:rsidRPr="00D835AA">
              <w:rPr>
                <w:color w:val="000000"/>
                <w:sz w:val="21"/>
                <w:szCs w:val="21"/>
              </w:rPr>
              <w:t>Maximum Information</w:t>
            </w:r>
          </w:p>
        </w:tc>
        <w:tc>
          <w:tcPr>
            <w:tcW w:w="924" w:type="dxa"/>
            <w:tcBorders>
              <w:top w:val="nil"/>
              <w:left w:val="nil"/>
              <w:bottom w:val="single" w:sz="4" w:space="0" w:color="auto"/>
              <w:right w:val="nil"/>
            </w:tcBorders>
            <w:shd w:val="clear" w:color="auto" w:fill="auto"/>
            <w:vAlign w:val="center"/>
            <w:hideMark/>
          </w:tcPr>
          <w:p w14:paraId="21975C85" w14:textId="1C1AE471" w:rsidR="00D835AA" w:rsidRPr="00D835AA" w:rsidRDefault="007D66AB" w:rsidP="00407F7D">
            <w:pPr>
              <w:jc w:val="center"/>
              <w:rPr>
                <w:color w:val="000000"/>
                <w:sz w:val="21"/>
                <w:szCs w:val="21"/>
              </w:rPr>
            </w:pPr>
            <w:r w:rsidRPr="007A642A">
              <w:rPr>
                <w:i/>
                <w:iCs/>
              </w:rPr>
              <w:sym w:font="Symbol" w:char="F071"/>
            </w:r>
            <w:r w:rsidR="00D835AA" w:rsidRPr="00D835AA">
              <w:rPr>
                <w:color w:val="000000"/>
                <w:sz w:val="21"/>
                <w:szCs w:val="21"/>
              </w:rPr>
              <w:t xml:space="preserve"> </w:t>
            </w:r>
            <w:r w:rsidR="00D835AA" w:rsidRPr="00D835AA">
              <w:rPr>
                <w:color w:val="000000"/>
                <w:sz w:val="21"/>
                <w:szCs w:val="21"/>
              </w:rPr>
              <w:br/>
            </w:r>
            <w:r w:rsidR="00D835AA" w:rsidRPr="00407F7D">
              <w:rPr>
                <w:color w:val="000000"/>
                <w:sz w:val="21"/>
                <w:szCs w:val="21"/>
              </w:rPr>
              <w:t>S</w:t>
            </w:r>
            <w:r w:rsidR="00D835AA" w:rsidRPr="00D835AA">
              <w:rPr>
                <w:color w:val="000000"/>
                <w:sz w:val="21"/>
                <w:szCs w:val="21"/>
              </w:rPr>
              <w:t>core</w:t>
            </w:r>
          </w:p>
        </w:tc>
        <w:tc>
          <w:tcPr>
            <w:tcW w:w="1251" w:type="dxa"/>
            <w:tcBorders>
              <w:top w:val="nil"/>
              <w:left w:val="nil"/>
              <w:bottom w:val="single" w:sz="4" w:space="0" w:color="auto"/>
              <w:right w:val="nil"/>
            </w:tcBorders>
            <w:shd w:val="clear" w:color="000000" w:fill="F2F2F2"/>
            <w:vAlign w:val="center"/>
            <w:hideMark/>
          </w:tcPr>
          <w:p w14:paraId="46C52BB0" w14:textId="0713669B" w:rsidR="00D835AA" w:rsidRPr="00D835AA" w:rsidRDefault="00D835AA" w:rsidP="00407F7D">
            <w:pPr>
              <w:jc w:val="center"/>
              <w:rPr>
                <w:color w:val="000000"/>
                <w:sz w:val="21"/>
                <w:szCs w:val="21"/>
              </w:rPr>
            </w:pPr>
            <w:r w:rsidRPr="00D835AA">
              <w:rPr>
                <w:color w:val="000000"/>
                <w:sz w:val="21"/>
                <w:szCs w:val="21"/>
              </w:rPr>
              <w:t>Number</w:t>
            </w:r>
            <w:r w:rsidR="007D66AB">
              <w:rPr>
                <w:color w:val="000000"/>
                <w:sz w:val="21"/>
                <w:szCs w:val="21"/>
              </w:rPr>
              <w:t>-c</w:t>
            </w:r>
            <w:r w:rsidRPr="00D835AA">
              <w:rPr>
                <w:color w:val="000000"/>
                <w:sz w:val="21"/>
                <w:szCs w:val="21"/>
              </w:rPr>
              <w:t>orrect</w:t>
            </w:r>
          </w:p>
        </w:tc>
      </w:tr>
      <w:tr w:rsidR="008D19D6" w:rsidRPr="00407F7D" w14:paraId="33DD799B" w14:textId="77777777" w:rsidTr="008D19D6">
        <w:trPr>
          <w:trHeight w:val="375"/>
        </w:trPr>
        <w:tc>
          <w:tcPr>
            <w:tcW w:w="924" w:type="dxa"/>
            <w:vMerge w:val="restart"/>
            <w:tcBorders>
              <w:top w:val="nil"/>
              <w:left w:val="nil"/>
              <w:bottom w:val="nil"/>
              <w:right w:val="nil"/>
            </w:tcBorders>
            <w:shd w:val="clear" w:color="auto" w:fill="auto"/>
            <w:vAlign w:val="center"/>
            <w:hideMark/>
          </w:tcPr>
          <w:p w14:paraId="02EF4AA4" w14:textId="184C46BD" w:rsidR="008D19D6" w:rsidRPr="00D835AA" w:rsidRDefault="002E24CA" w:rsidP="008D19D6">
            <w:pPr>
              <w:jc w:val="center"/>
              <w:rPr>
                <w:color w:val="000000"/>
                <w:sz w:val="21"/>
                <w:szCs w:val="21"/>
              </w:rPr>
            </w:pPr>
            <w:r>
              <w:rPr>
                <w:color w:val="000000"/>
                <w:sz w:val="21"/>
                <w:szCs w:val="21"/>
              </w:rPr>
              <w:t>0 errors</w:t>
            </w:r>
          </w:p>
        </w:tc>
        <w:tc>
          <w:tcPr>
            <w:tcW w:w="924" w:type="dxa"/>
            <w:tcBorders>
              <w:top w:val="nil"/>
              <w:left w:val="nil"/>
              <w:bottom w:val="nil"/>
              <w:right w:val="single" w:sz="4" w:space="0" w:color="auto"/>
            </w:tcBorders>
            <w:shd w:val="clear" w:color="000000" w:fill="F2F2F2"/>
            <w:noWrap/>
            <w:vAlign w:val="center"/>
            <w:hideMark/>
          </w:tcPr>
          <w:p w14:paraId="310F1978" w14:textId="430C7BC0" w:rsidR="008D19D6" w:rsidRPr="00D835AA" w:rsidRDefault="008D19D6" w:rsidP="008D19D6">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bottom"/>
            <w:hideMark/>
          </w:tcPr>
          <w:p w14:paraId="2B50EAA9" w14:textId="18C84FE2" w:rsidR="008D19D6" w:rsidRPr="008D19D6" w:rsidRDefault="008D19D6" w:rsidP="008D19D6">
            <w:pPr>
              <w:jc w:val="center"/>
              <w:rPr>
                <w:color w:val="000000"/>
                <w:sz w:val="21"/>
                <w:szCs w:val="21"/>
              </w:rPr>
            </w:pPr>
            <w:r w:rsidRPr="008D19D6">
              <w:rPr>
                <w:color w:val="000000"/>
                <w:sz w:val="21"/>
                <w:szCs w:val="21"/>
              </w:rPr>
              <w:t>-0.084</w:t>
            </w:r>
          </w:p>
        </w:tc>
        <w:tc>
          <w:tcPr>
            <w:tcW w:w="925" w:type="dxa"/>
            <w:tcBorders>
              <w:top w:val="nil"/>
              <w:left w:val="nil"/>
              <w:bottom w:val="nil"/>
              <w:right w:val="nil"/>
            </w:tcBorders>
            <w:shd w:val="clear" w:color="000000" w:fill="F2F2F2"/>
            <w:noWrap/>
            <w:vAlign w:val="bottom"/>
            <w:hideMark/>
          </w:tcPr>
          <w:p w14:paraId="5A472C9C" w14:textId="2FADB699" w:rsidR="008D19D6" w:rsidRPr="008D19D6" w:rsidRDefault="008D19D6" w:rsidP="008D19D6">
            <w:pPr>
              <w:jc w:val="center"/>
              <w:rPr>
                <w:color w:val="000000"/>
                <w:sz w:val="21"/>
                <w:szCs w:val="21"/>
              </w:rPr>
            </w:pPr>
            <w:r w:rsidRPr="008D19D6">
              <w:rPr>
                <w:color w:val="000000"/>
                <w:sz w:val="21"/>
                <w:szCs w:val="21"/>
              </w:rPr>
              <w:t>-0.086</w:t>
            </w:r>
          </w:p>
        </w:tc>
        <w:tc>
          <w:tcPr>
            <w:tcW w:w="1091" w:type="dxa"/>
            <w:tcBorders>
              <w:top w:val="nil"/>
              <w:left w:val="single" w:sz="4" w:space="0" w:color="auto"/>
              <w:bottom w:val="nil"/>
              <w:right w:val="nil"/>
            </w:tcBorders>
            <w:shd w:val="clear" w:color="auto" w:fill="auto"/>
            <w:noWrap/>
            <w:vAlign w:val="bottom"/>
            <w:hideMark/>
          </w:tcPr>
          <w:p w14:paraId="778746FE" w14:textId="3F990FB5" w:rsidR="008D19D6" w:rsidRPr="008D19D6" w:rsidRDefault="008D19D6" w:rsidP="008D19D6">
            <w:pPr>
              <w:jc w:val="center"/>
              <w:rPr>
                <w:color w:val="000000"/>
                <w:sz w:val="21"/>
                <w:szCs w:val="21"/>
              </w:rPr>
            </w:pPr>
            <w:r w:rsidRPr="008D19D6">
              <w:rPr>
                <w:color w:val="000000"/>
                <w:sz w:val="21"/>
                <w:szCs w:val="21"/>
              </w:rPr>
              <w:t>-0.056</w:t>
            </w:r>
          </w:p>
        </w:tc>
        <w:tc>
          <w:tcPr>
            <w:tcW w:w="797" w:type="dxa"/>
            <w:tcBorders>
              <w:top w:val="nil"/>
              <w:left w:val="nil"/>
              <w:bottom w:val="nil"/>
              <w:right w:val="nil"/>
            </w:tcBorders>
            <w:shd w:val="clear" w:color="000000" w:fill="F2F2F2"/>
            <w:noWrap/>
            <w:vAlign w:val="bottom"/>
            <w:hideMark/>
          </w:tcPr>
          <w:p w14:paraId="1BBB74D0" w14:textId="08CD6A29" w:rsidR="008D19D6" w:rsidRPr="008D19D6" w:rsidRDefault="008D19D6" w:rsidP="008D19D6">
            <w:pPr>
              <w:jc w:val="center"/>
              <w:rPr>
                <w:color w:val="000000"/>
                <w:sz w:val="21"/>
                <w:szCs w:val="21"/>
              </w:rPr>
            </w:pPr>
            <w:r w:rsidRPr="008D19D6">
              <w:rPr>
                <w:color w:val="000000"/>
                <w:sz w:val="21"/>
                <w:szCs w:val="21"/>
              </w:rPr>
              <w:t>-0.094</w:t>
            </w:r>
          </w:p>
        </w:tc>
        <w:tc>
          <w:tcPr>
            <w:tcW w:w="1161" w:type="dxa"/>
            <w:tcBorders>
              <w:top w:val="nil"/>
              <w:left w:val="nil"/>
              <w:bottom w:val="nil"/>
              <w:right w:val="single" w:sz="4" w:space="0" w:color="auto"/>
            </w:tcBorders>
            <w:shd w:val="clear" w:color="auto" w:fill="auto"/>
            <w:noWrap/>
            <w:vAlign w:val="bottom"/>
            <w:hideMark/>
          </w:tcPr>
          <w:p w14:paraId="017D10AE" w14:textId="63FAFB44" w:rsidR="008D19D6" w:rsidRPr="008D19D6" w:rsidRDefault="008D19D6" w:rsidP="008D19D6">
            <w:pPr>
              <w:jc w:val="center"/>
              <w:rPr>
                <w:color w:val="000000"/>
                <w:sz w:val="21"/>
                <w:szCs w:val="21"/>
              </w:rPr>
            </w:pPr>
            <w:r w:rsidRPr="008D19D6">
              <w:rPr>
                <w:color w:val="000000"/>
                <w:sz w:val="21"/>
                <w:szCs w:val="21"/>
              </w:rPr>
              <w:t>-0.103</w:t>
            </w:r>
          </w:p>
        </w:tc>
        <w:tc>
          <w:tcPr>
            <w:tcW w:w="942" w:type="dxa"/>
            <w:tcBorders>
              <w:top w:val="nil"/>
              <w:left w:val="nil"/>
              <w:bottom w:val="nil"/>
              <w:right w:val="nil"/>
            </w:tcBorders>
            <w:shd w:val="clear" w:color="000000" w:fill="F2F2F2"/>
            <w:noWrap/>
            <w:vAlign w:val="bottom"/>
            <w:hideMark/>
          </w:tcPr>
          <w:p w14:paraId="35F590C5" w14:textId="73901F28" w:rsidR="008D19D6" w:rsidRPr="008D19D6" w:rsidRDefault="008D19D6" w:rsidP="008D19D6">
            <w:pPr>
              <w:jc w:val="center"/>
              <w:rPr>
                <w:color w:val="000000"/>
                <w:sz w:val="21"/>
                <w:szCs w:val="21"/>
              </w:rPr>
            </w:pPr>
            <w:r w:rsidRPr="008D19D6">
              <w:rPr>
                <w:color w:val="000000"/>
                <w:sz w:val="21"/>
                <w:szCs w:val="21"/>
              </w:rPr>
              <w:t>-0.081</w:t>
            </w:r>
          </w:p>
        </w:tc>
        <w:tc>
          <w:tcPr>
            <w:tcW w:w="1092" w:type="dxa"/>
            <w:tcBorders>
              <w:top w:val="nil"/>
              <w:left w:val="nil"/>
              <w:bottom w:val="nil"/>
              <w:right w:val="nil"/>
            </w:tcBorders>
            <w:shd w:val="clear" w:color="auto" w:fill="auto"/>
            <w:noWrap/>
            <w:vAlign w:val="bottom"/>
            <w:hideMark/>
          </w:tcPr>
          <w:p w14:paraId="28BF99D4" w14:textId="07A3517A" w:rsidR="008D19D6" w:rsidRPr="008D19D6" w:rsidRDefault="008D19D6" w:rsidP="008D19D6">
            <w:pPr>
              <w:jc w:val="center"/>
              <w:rPr>
                <w:color w:val="000000"/>
                <w:sz w:val="21"/>
                <w:szCs w:val="21"/>
              </w:rPr>
            </w:pPr>
            <w:r w:rsidRPr="008D19D6">
              <w:rPr>
                <w:color w:val="000000"/>
                <w:sz w:val="21"/>
                <w:szCs w:val="21"/>
              </w:rPr>
              <w:t>-0.083</w:t>
            </w:r>
          </w:p>
        </w:tc>
        <w:tc>
          <w:tcPr>
            <w:tcW w:w="859" w:type="dxa"/>
            <w:tcBorders>
              <w:top w:val="nil"/>
              <w:left w:val="nil"/>
              <w:bottom w:val="nil"/>
              <w:right w:val="nil"/>
            </w:tcBorders>
            <w:shd w:val="clear" w:color="000000" w:fill="F2F2F2"/>
            <w:noWrap/>
            <w:vAlign w:val="bottom"/>
            <w:hideMark/>
          </w:tcPr>
          <w:p w14:paraId="597D2B29" w14:textId="10FDDD0B" w:rsidR="008D19D6" w:rsidRPr="008D19D6" w:rsidRDefault="008D19D6" w:rsidP="008D19D6">
            <w:pPr>
              <w:jc w:val="center"/>
              <w:rPr>
                <w:color w:val="000000"/>
                <w:sz w:val="21"/>
                <w:szCs w:val="21"/>
              </w:rPr>
            </w:pPr>
            <w:r w:rsidRPr="008D19D6">
              <w:rPr>
                <w:color w:val="000000"/>
                <w:sz w:val="21"/>
                <w:szCs w:val="21"/>
              </w:rPr>
              <w:t>-0.085</w:t>
            </w:r>
          </w:p>
        </w:tc>
        <w:tc>
          <w:tcPr>
            <w:tcW w:w="930" w:type="dxa"/>
            <w:tcBorders>
              <w:top w:val="nil"/>
              <w:left w:val="nil"/>
              <w:bottom w:val="nil"/>
              <w:right w:val="nil"/>
            </w:tcBorders>
            <w:shd w:val="clear" w:color="auto" w:fill="auto"/>
            <w:noWrap/>
            <w:vAlign w:val="bottom"/>
            <w:hideMark/>
          </w:tcPr>
          <w:p w14:paraId="31EDB93C" w14:textId="358B5EB3" w:rsidR="008D19D6" w:rsidRPr="008D19D6" w:rsidRDefault="008D19D6" w:rsidP="008D19D6">
            <w:pPr>
              <w:jc w:val="center"/>
              <w:rPr>
                <w:color w:val="000000"/>
                <w:sz w:val="21"/>
                <w:szCs w:val="21"/>
              </w:rPr>
            </w:pPr>
            <w:r w:rsidRPr="008D19D6">
              <w:rPr>
                <w:color w:val="000000"/>
                <w:sz w:val="21"/>
                <w:szCs w:val="21"/>
              </w:rPr>
              <w:t>-0.09</w:t>
            </w:r>
          </w:p>
        </w:tc>
        <w:tc>
          <w:tcPr>
            <w:tcW w:w="1236" w:type="dxa"/>
            <w:tcBorders>
              <w:top w:val="nil"/>
              <w:left w:val="single" w:sz="4" w:space="0" w:color="auto"/>
              <w:bottom w:val="nil"/>
              <w:right w:val="nil"/>
            </w:tcBorders>
            <w:shd w:val="clear" w:color="000000" w:fill="F2F2F2"/>
            <w:noWrap/>
            <w:vAlign w:val="bottom"/>
            <w:hideMark/>
          </w:tcPr>
          <w:p w14:paraId="07E7F783" w14:textId="6DE99532" w:rsidR="008D19D6" w:rsidRPr="008D19D6" w:rsidRDefault="008D19D6" w:rsidP="008D19D6">
            <w:pPr>
              <w:jc w:val="center"/>
              <w:rPr>
                <w:color w:val="000000"/>
                <w:sz w:val="21"/>
                <w:szCs w:val="21"/>
              </w:rPr>
            </w:pPr>
            <w:r w:rsidRPr="008D19D6">
              <w:rPr>
                <w:color w:val="000000"/>
                <w:sz w:val="21"/>
                <w:szCs w:val="21"/>
              </w:rPr>
              <w:t>-0.041</w:t>
            </w:r>
          </w:p>
        </w:tc>
        <w:tc>
          <w:tcPr>
            <w:tcW w:w="924" w:type="dxa"/>
            <w:tcBorders>
              <w:top w:val="nil"/>
              <w:left w:val="nil"/>
              <w:bottom w:val="nil"/>
              <w:right w:val="nil"/>
            </w:tcBorders>
            <w:shd w:val="clear" w:color="auto" w:fill="auto"/>
            <w:noWrap/>
            <w:vAlign w:val="bottom"/>
            <w:hideMark/>
          </w:tcPr>
          <w:p w14:paraId="690EFF5B" w14:textId="6537BB72" w:rsidR="008D19D6" w:rsidRPr="008D19D6" w:rsidRDefault="008D19D6" w:rsidP="008D19D6">
            <w:pPr>
              <w:jc w:val="center"/>
              <w:rPr>
                <w:color w:val="000000"/>
                <w:sz w:val="21"/>
                <w:szCs w:val="21"/>
              </w:rPr>
            </w:pPr>
            <w:r w:rsidRPr="008D19D6">
              <w:rPr>
                <w:color w:val="000000"/>
                <w:sz w:val="21"/>
                <w:szCs w:val="21"/>
              </w:rPr>
              <w:t>-0.034</w:t>
            </w:r>
          </w:p>
        </w:tc>
        <w:tc>
          <w:tcPr>
            <w:tcW w:w="1251" w:type="dxa"/>
            <w:tcBorders>
              <w:top w:val="nil"/>
              <w:left w:val="nil"/>
              <w:bottom w:val="nil"/>
              <w:right w:val="nil"/>
            </w:tcBorders>
            <w:shd w:val="clear" w:color="000000" w:fill="F2F2F2"/>
            <w:noWrap/>
            <w:vAlign w:val="bottom"/>
            <w:hideMark/>
          </w:tcPr>
          <w:p w14:paraId="7F672AAF" w14:textId="0E8B1860" w:rsidR="008D19D6" w:rsidRPr="008D19D6" w:rsidRDefault="008D19D6" w:rsidP="008D19D6">
            <w:pPr>
              <w:jc w:val="center"/>
              <w:rPr>
                <w:color w:val="000000"/>
                <w:sz w:val="21"/>
                <w:szCs w:val="21"/>
              </w:rPr>
            </w:pPr>
            <w:r w:rsidRPr="008D19D6">
              <w:rPr>
                <w:color w:val="000000"/>
                <w:sz w:val="21"/>
                <w:szCs w:val="21"/>
              </w:rPr>
              <w:t>-0.176</w:t>
            </w:r>
          </w:p>
        </w:tc>
      </w:tr>
      <w:tr w:rsidR="008D19D6" w:rsidRPr="00407F7D" w14:paraId="6E726DBF" w14:textId="77777777" w:rsidTr="008D19D6">
        <w:trPr>
          <w:trHeight w:val="375"/>
        </w:trPr>
        <w:tc>
          <w:tcPr>
            <w:tcW w:w="924" w:type="dxa"/>
            <w:vMerge/>
            <w:tcBorders>
              <w:top w:val="nil"/>
              <w:left w:val="nil"/>
              <w:bottom w:val="nil"/>
              <w:right w:val="nil"/>
            </w:tcBorders>
            <w:vAlign w:val="center"/>
            <w:hideMark/>
          </w:tcPr>
          <w:p w14:paraId="528EF6B7" w14:textId="77777777" w:rsidR="008D19D6" w:rsidRPr="00D835AA" w:rsidRDefault="008D19D6" w:rsidP="008D19D6">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519BA84A" w14:textId="50F45508" w:rsidR="008D19D6" w:rsidRPr="00D835AA" w:rsidRDefault="008D19D6" w:rsidP="008D19D6">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bottom"/>
            <w:hideMark/>
          </w:tcPr>
          <w:p w14:paraId="5B94089B" w14:textId="7F64EA5E" w:rsidR="008D19D6" w:rsidRPr="008D19D6" w:rsidRDefault="008D19D6" w:rsidP="008D19D6">
            <w:pPr>
              <w:jc w:val="center"/>
              <w:rPr>
                <w:color w:val="000000"/>
                <w:sz w:val="21"/>
                <w:szCs w:val="21"/>
              </w:rPr>
            </w:pPr>
            <w:r w:rsidRPr="008D19D6">
              <w:rPr>
                <w:color w:val="000000"/>
                <w:sz w:val="21"/>
                <w:szCs w:val="21"/>
              </w:rPr>
              <w:t>0.569</w:t>
            </w:r>
          </w:p>
        </w:tc>
        <w:tc>
          <w:tcPr>
            <w:tcW w:w="925" w:type="dxa"/>
            <w:tcBorders>
              <w:top w:val="dotted" w:sz="4" w:space="0" w:color="auto"/>
              <w:left w:val="nil"/>
              <w:bottom w:val="dotted" w:sz="4" w:space="0" w:color="auto"/>
              <w:right w:val="nil"/>
            </w:tcBorders>
            <w:shd w:val="clear" w:color="000000" w:fill="F2F2F2"/>
            <w:noWrap/>
            <w:vAlign w:val="bottom"/>
            <w:hideMark/>
          </w:tcPr>
          <w:p w14:paraId="591B0776" w14:textId="187A8C1E" w:rsidR="008D19D6" w:rsidRPr="008D19D6" w:rsidRDefault="008D19D6" w:rsidP="008D19D6">
            <w:pPr>
              <w:jc w:val="center"/>
              <w:rPr>
                <w:color w:val="000000"/>
                <w:sz w:val="21"/>
                <w:szCs w:val="21"/>
              </w:rPr>
            </w:pPr>
            <w:r w:rsidRPr="008D19D6">
              <w:rPr>
                <w:color w:val="000000"/>
                <w:sz w:val="21"/>
                <w:szCs w:val="21"/>
              </w:rPr>
              <w:t>0.555</w:t>
            </w:r>
          </w:p>
        </w:tc>
        <w:tc>
          <w:tcPr>
            <w:tcW w:w="1091" w:type="dxa"/>
            <w:tcBorders>
              <w:top w:val="dotted" w:sz="4" w:space="0" w:color="auto"/>
              <w:left w:val="single" w:sz="4" w:space="0" w:color="auto"/>
              <w:bottom w:val="dotted" w:sz="4" w:space="0" w:color="auto"/>
              <w:right w:val="nil"/>
            </w:tcBorders>
            <w:shd w:val="clear" w:color="auto" w:fill="auto"/>
            <w:noWrap/>
            <w:vAlign w:val="bottom"/>
            <w:hideMark/>
          </w:tcPr>
          <w:p w14:paraId="7CFA1BF2" w14:textId="24659E86" w:rsidR="008D19D6" w:rsidRPr="008D19D6" w:rsidRDefault="008D19D6" w:rsidP="008D19D6">
            <w:pPr>
              <w:jc w:val="center"/>
              <w:rPr>
                <w:color w:val="000000"/>
                <w:sz w:val="21"/>
                <w:szCs w:val="21"/>
              </w:rPr>
            </w:pPr>
            <w:r w:rsidRPr="008D19D6">
              <w:rPr>
                <w:color w:val="000000"/>
                <w:sz w:val="21"/>
                <w:szCs w:val="21"/>
              </w:rPr>
              <w:t>0.501</w:t>
            </w:r>
          </w:p>
        </w:tc>
        <w:tc>
          <w:tcPr>
            <w:tcW w:w="797" w:type="dxa"/>
            <w:tcBorders>
              <w:top w:val="dotted" w:sz="4" w:space="0" w:color="auto"/>
              <w:left w:val="nil"/>
              <w:bottom w:val="dotted" w:sz="4" w:space="0" w:color="auto"/>
              <w:right w:val="nil"/>
            </w:tcBorders>
            <w:shd w:val="clear" w:color="000000" w:fill="F2F2F2"/>
            <w:noWrap/>
            <w:vAlign w:val="bottom"/>
            <w:hideMark/>
          </w:tcPr>
          <w:p w14:paraId="220F0A34" w14:textId="4F17A655" w:rsidR="008D19D6" w:rsidRPr="008D19D6" w:rsidRDefault="008D19D6" w:rsidP="008D19D6">
            <w:pPr>
              <w:jc w:val="center"/>
              <w:rPr>
                <w:color w:val="000000"/>
                <w:sz w:val="21"/>
                <w:szCs w:val="21"/>
              </w:rPr>
            </w:pPr>
            <w:r w:rsidRPr="008D19D6">
              <w:rPr>
                <w:color w:val="000000"/>
                <w:sz w:val="21"/>
                <w:szCs w:val="21"/>
              </w:rPr>
              <w:t>0.574</w:t>
            </w:r>
          </w:p>
        </w:tc>
        <w:tc>
          <w:tcPr>
            <w:tcW w:w="1161" w:type="dxa"/>
            <w:tcBorders>
              <w:top w:val="dotted" w:sz="4" w:space="0" w:color="auto"/>
              <w:left w:val="nil"/>
              <w:bottom w:val="dotted" w:sz="4" w:space="0" w:color="auto"/>
              <w:right w:val="single" w:sz="4" w:space="0" w:color="auto"/>
            </w:tcBorders>
            <w:shd w:val="clear" w:color="auto" w:fill="auto"/>
            <w:noWrap/>
            <w:vAlign w:val="bottom"/>
            <w:hideMark/>
          </w:tcPr>
          <w:p w14:paraId="360726F6" w14:textId="2964122E" w:rsidR="008D19D6" w:rsidRPr="008D19D6" w:rsidRDefault="008D19D6" w:rsidP="008D19D6">
            <w:pPr>
              <w:jc w:val="center"/>
              <w:rPr>
                <w:color w:val="000000"/>
                <w:sz w:val="21"/>
                <w:szCs w:val="21"/>
              </w:rPr>
            </w:pPr>
            <w:r w:rsidRPr="008D19D6">
              <w:rPr>
                <w:color w:val="000000"/>
                <w:sz w:val="21"/>
                <w:szCs w:val="21"/>
              </w:rPr>
              <w:t>0.603</w:t>
            </w:r>
          </w:p>
        </w:tc>
        <w:tc>
          <w:tcPr>
            <w:tcW w:w="942" w:type="dxa"/>
            <w:tcBorders>
              <w:top w:val="dotted" w:sz="4" w:space="0" w:color="auto"/>
              <w:left w:val="nil"/>
              <w:bottom w:val="dotted" w:sz="4" w:space="0" w:color="auto"/>
              <w:right w:val="nil"/>
            </w:tcBorders>
            <w:shd w:val="clear" w:color="000000" w:fill="F2F2F2"/>
            <w:noWrap/>
            <w:vAlign w:val="bottom"/>
            <w:hideMark/>
          </w:tcPr>
          <w:p w14:paraId="4B6E7C70" w14:textId="2CC8CD22" w:rsidR="008D19D6" w:rsidRPr="008D19D6" w:rsidRDefault="008D19D6" w:rsidP="008D19D6">
            <w:pPr>
              <w:jc w:val="center"/>
              <w:rPr>
                <w:color w:val="000000"/>
                <w:sz w:val="21"/>
                <w:szCs w:val="21"/>
              </w:rPr>
            </w:pPr>
            <w:r w:rsidRPr="008D19D6">
              <w:rPr>
                <w:color w:val="000000"/>
                <w:sz w:val="21"/>
                <w:szCs w:val="21"/>
              </w:rPr>
              <w:t>0.562</w:t>
            </w:r>
          </w:p>
        </w:tc>
        <w:tc>
          <w:tcPr>
            <w:tcW w:w="1092" w:type="dxa"/>
            <w:tcBorders>
              <w:top w:val="dotted" w:sz="4" w:space="0" w:color="auto"/>
              <w:left w:val="nil"/>
              <w:bottom w:val="dotted" w:sz="4" w:space="0" w:color="auto"/>
              <w:right w:val="nil"/>
            </w:tcBorders>
            <w:shd w:val="clear" w:color="auto" w:fill="auto"/>
            <w:noWrap/>
            <w:vAlign w:val="bottom"/>
            <w:hideMark/>
          </w:tcPr>
          <w:p w14:paraId="68A8C30E" w14:textId="719081A2" w:rsidR="008D19D6" w:rsidRPr="008D19D6" w:rsidRDefault="008D19D6" w:rsidP="008D19D6">
            <w:pPr>
              <w:jc w:val="center"/>
              <w:rPr>
                <w:color w:val="000000"/>
                <w:sz w:val="21"/>
                <w:szCs w:val="21"/>
              </w:rPr>
            </w:pPr>
            <w:r w:rsidRPr="008D19D6">
              <w:rPr>
                <w:color w:val="000000"/>
                <w:sz w:val="21"/>
                <w:szCs w:val="21"/>
              </w:rPr>
              <w:t>0.562</w:t>
            </w:r>
          </w:p>
        </w:tc>
        <w:tc>
          <w:tcPr>
            <w:tcW w:w="859" w:type="dxa"/>
            <w:tcBorders>
              <w:top w:val="dotted" w:sz="4" w:space="0" w:color="auto"/>
              <w:left w:val="nil"/>
              <w:bottom w:val="dotted" w:sz="4" w:space="0" w:color="auto"/>
              <w:right w:val="nil"/>
            </w:tcBorders>
            <w:shd w:val="clear" w:color="000000" w:fill="F2F2F2"/>
            <w:noWrap/>
            <w:vAlign w:val="bottom"/>
            <w:hideMark/>
          </w:tcPr>
          <w:p w14:paraId="2D4FDF48" w14:textId="15C82203" w:rsidR="008D19D6" w:rsidRPr="008D19D6" w:rsidRDefault="008D19D6" w:rsidP="008D19D6">
            <w:pPr>
              <w:jc w:val="center"/>
              <w:rPr>
                <w:color w:val="000000"/>
                <w:sz w:val="21"/>
                <w:szCs w:val="21"/>
              </w:rPr>
            </w:pPr>
            <w:r w:rsidRPr="008D19D6">
              <w:rPr>
                <w:color w:val="000000"/>
                <w:sz w:val="21"/>
                <w:szCs w:val="21"/>
              </w:rPr>
              <w:t>0.561</w:t>
            </w:r>
          </w:p>
        </w:tc>
        <w:tc>
          <w:tcPr>
            <w:tcW w:w="930" w:type="dxa"/>
            <w:tcBorders>
              <w:top w:val="dotted" w:sz="4" w:space="0" w:color="auto"/>
              <w:left w:val="nil"/>
              <w:bottom w:val="dotted" w:sz="4" w:space="0" w:color="auto"/>
              <w:right w:val="nil"/>
            </w:tcBorders>
            <w:shd w:val="clear" w:color="auto" w:fill="auto"/>
            <w:noWrap/>
            <w:vAlign w:val="bottom"/>
            <w:hideMark/>
          </w:tcPr>
          <w:p w14:paraId="6C3595E9" w14:textId="1E06129D" w:rsidR="008D19D6" w:rsidRPr="008D19D6" w:rsidRDefault="008D19D6" w:rsidP="008D19D6">
            <w:pPr>
              <w:jc w:val="center"/>
              <w:rPr>
                <w:color w:val="000000"/>
                <w:sz w:val="21"/>
                <w:szCs w:val="21"/>
              </w:rPr>
            </w:pPr>
            <w:r w:rsidRPr="008D19D6">
              <w:rPr>
                <w:color w:val="000000"/>
                <w:sz w:val="21"/>
                <w:szCs w:val="21"/>
              </w:rPr>
              <w:t>0.563</w:t>
            </w:r>
          </w:p>
        </w:tc>
        <w:tc>
          <w:tcPr>
            <w:tcW w:w="1236" w:type="dxa"/>
            <w:tcBorders>
              <w:top w:val="dotted" w:sz="4" w:space="0" w:color="auto"/>
              <w:left w:val="single" w:sz="4" w:space="0" w:color="auto"/>
              <w:bottom w:val="dotted" w:sz="4" w:space="0" w:color="auto"/>
              <w:right w:val="nil"/>
            </w:tcBorders>
            <w:shd w:val="clear" w:color="000000" w:fill="F2F2F2"/>
            <w:noWrap/>
            <w:vAlign w:val="bottom"/>
            <w:hideMark/>
          </w:tcPr>
          <w:p w14:paraId="5EC4F3CB" w14:textId="57775EC8" w:rsidR="008D19D6" w:rsidRPr="008D19D6" w:rsidRDefault="008D19D6" w:rsidP="008D19D6">
            <w:pPr>
              <w:jc w:val="center"/>
              <w:rPr>
                <w:color w:val="000000"/>
                <w:sz w:val="21"/>
                <w:szCs w:val="21"/>
              </w:rPr>
            </w:pPr>
            <w:r w:rsidRPr="008D19D6">
              <w:rPr>
                <w:color w:val="000000"/>
                <w:sz w:val="21"/>
                <w:szCs w:val="21"/>
              </w:rPr>
              <w:t>0.46</w:t>
            </w:r>
          </w:p>
        </w:tc>
        <w:tc>
          <w:tcPr>
            <w:tcW w:w="924" w:type="dxa"/>
            <w:tcBorders>
              <w:top w:val="dotted" w:sz="4" w:space="0" w:color="auto"/>
              <w:left w:val="nil"/>
              <w:bottom w:val="dotted" w:sz="4" w:space="0" w:color="auto"/>
              <w:right w:val="nil"/>
            </w:tcBorders>
            <w:shd w:val="clear" w:color="auto" w:fill="auto"/>
            <w:noWrap/>
            <w:vAlign w:val="bottom"/>
            <w:hideMark/>
          </w:tcPr>
          <w:p w14:paraId="44C99F04" w14:textId="461279A0" w:rsidR="008D19D6" w:rsidRPr="008D19D6" w:rsidRDefault="008D19D6" w:rsidP="008D19D6">
            <w:pPr>
              <w:jc w:val="center"/>
              <w:rPr>
                <w:color w:val="000000"/>
                <w:sz w:val="21"/>
                <w:szCs w:val="21"/>
              </w:rPr>
            </w:pPr>
            <w:r w:rsidRPr="008D19D6">
              <w:rPr>
                <w:color w:val="000000"/>
                <w:sz w:val="21"/>
                <w:szCs w:val="21"/>
              </w:rPr>
              <w:t>0.454</w:t>
            </w:r>
          </w:p>
        </w:tc>
        <w:tc>
          <w:tcPr>
            <w:tcW w:w="1251" w:type="dxa"/>
            <w:tcBorders>
              <w:top w:val="dotted" w:sz="4" w:space="0" w:color="auto"/>
              <w:left w:val="nil"/>
              <w:bottom w:val="dotted" w:sz="4" w:space="0" w:color="auto"/>
              <w:right w:val="nil"/>
            </w:tcBorders>
            <w:shd w:val="clear" w:color="000000" w:fill="F2F2F2"/>
            <w:noWrap/>
            <w:vAlign w:val="bottom"/>
            <w:hideMark/>
          </w:tcPr>
          <w:p w14:paraId="05E6485B" w14:textId="5D27E3FF" w:rsidR="008D19D6" w:rsidRPr="008D19D6" w:rsidRDefault="008D19D6" w:rsidP="008D19D6">
            <w:pPr>
              <w:jc w:val="center"/>
              <w:rPr>
                <w:color w:val="000000"/>
                <w:sz w:val="21"/>
                <w:szCs w:val="21"/>
              </w:rPr>
            </w:pPr>
            <w:r w:rsidRPr="008D19D6">
              <w:rPr>
                <w:color w:val="000000"/>
                <w:sz w:val="21"/>
                <w:szCs w:val="21"/>
              </w:rPr>
              <w:t>0.724</w:t>
            </w:r>
          </w:p>
        </w:tc>
      </w:tr>
      <w:tr w:rsidR="008D19D6" w:rsidRPr="00407F7D" w14:paraId="59033CD2" w14:textId="77777777" w:rsidTr="008D19D6">
        <w:trPr>
          <w:trHeight w:val="375"/>
        </w:trPr>
        <w:tc>
          <w:tcPr>
            <w:tcW w:w="924" w:type="dxa"/>
            <w:vMerge/>
            <w:tcBorders>
              <w:top w:val="nil"/>
              <w:left w:val="nil"/>
              <w:bottom w:val="nil"/>
              <w:right w:val="nil"/>
            </w:tcBorders>
            <w:vAlign w:val="center"/>
            <w:hideMark/>
          </w:tcPr>
          <w:p w14:paraId="36E93C69" w14:textId="77777777" w:rsidR="008D19D6" w:rsidRPr="00D835AA" w:rsidRDefault="008D19D6" w:rsidP="008D19D6">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2CBF63EF" w14:textId="486EFD68" w:rsidR="008D19D6" w:rsidRPr="00D835AA" w:rsidRDefault="008D19D6" w:rsidP="008D19D6">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bottom"/>
            <w:hideMark/>
          </w:tcPr>
          <w:p w14:paraId="45698EDB" w14:textId="07A32616" w:rsidR="008D19D6" w:rsidRPr="008D19D6" w:rsidRDefault="008D19D6" w:rsidP="008D19D6">
            <w:pPr>
              <w:jc w:val="center"/>
              <w:rPr>
                <w:color w:val="000000"/>
                <w:sz w:val="21"/>
                <w:szCs w:val="21"/>
              </w:rPr>
            </w:pPr>
            <w:r w:rsidRPr="008D19D6">
              <w:rPr>
                <w:color w:val="000000"/>
                <w:sz w:val="21"/>
                <w:szCs w:val="21"/>
              </w:rPr>
              <w:t>0.991</w:t>
            </w:r>
          </w:p>
        </w:tc>
        <w:tc>
          <w:tcPr>
            <w:tcW w:w="925" w:type="dxa"/>
            <w:tcBorders>
              <w:top w:val="nil"/>
              <w:left w:val="nil"/>
              <w:bottom w:val="nil"/>
              <w:right w:val="nil"/>
            </w:tcBorders>
            <w:shd w:val="clear" w:color="000000" w:fill="F2F2F2"/>
            <w:noWrap/>
            <w:vAlign w:val="bottom"/>
            <w:hideMark/>
          </w:tcPr>
          <w:p w14:paraId="7D9A48E3" w14:textId="1DBE1172" w:rsidR="008D19D6" w:rsidRPr="008D19D6" w:rsidRDefault="008D19D6" w:rsidP="008D19D6">
            <w:pPr>
              <w:jc w:val="center"/>
              <w:rPr>
                <w:color w:val="000000"/>
                <w:sz w:val="21"/>
                <w:szCs w:val="21"/>
              </w:rPr>
            </w:pPr>
            <w:r w:rsidRPr="008D19D6">
              <w:rPr>
                <w:color w:val="000000"/>
                <w:sz w:val="21"/>
                <w:szCs w:val="21"/>
              </w:rPr>
              <w:t>0.867</w:t>
            </w:r>
          </w:p>
        </w:tc>
        <w:tc>
          <w:tcPr>
            <w:tcW w:w="1091" w:type="dxa"/>
            <w:tcBorders>
              <w:top w:val="nil"/>
              <w:left w:val="single" w:sz="4" w:space="0" w:color="auto"/>
              <w:bottom w:val="nil"/>
              <w:right w:val="nil"/>
            </w:tcBorders>
            <w:shd w:val="clear" w:color="auto" w:fill="auto"/>
            <w:noWrap/>
            <w:vAlign w:val="bottom"/>
            <w:hideMark/>
          </w:tcPr>
          <w:p w14:paraId="22EB2ACC" w14:textId="40756F97" w:rsidR="008D19D6" w:rsidRPr="008D19D6" w:rsidRDefault="008D19D6" w:rsidP="008D19D6">
            <w:pPr>
              <w:jc w:val="center"/>
              <w:rPr>
                <w:color w:val="000000"/>
                <w:sz w:val="21"/>
                <w:szCs w:val="21"/>
              </w:rPr>
            </w:pPr>
            <w:r w:rsidRPr="008D19D6">
              <w:rPr>
                <w:color w:val="000000"/>
                <w:sz w:val="21"/>
                <w:szCs w:val="21"/>
              </w:rPr>
              <w:t>0.701</w:t>
            </w:r>
          </w:p>
        </w:tc>
        <w:tc>
          <w:tcPr>
            <w:tcW w:w="797" w:type="dxa"/>
            <w:tcBorders>
              <w:top w:val="nil"/>
              <w:left w:val="nil"/>
              <w:bottom w:val="nil"/>
              <w:right w:val="nil"/>
            </w:tcBorders>
            <w:shd w:val="clear" w:color="000000" w:fill="F2F2F2"/>
            <w:noWrap/>
            <w:vAlign w:val="bottom"/>
            <w:hideMark/>
          </w:tcPr>
          <w:p w14:paraId="32D59107" w14:textId="5A766109" w:rsidR="008D19D6" w:rsidRPr="008D19D6" w:rsidRDefault="008D19D6" w:rsidP="008D19D6">
            <w:pPr>
              <w:jc w:val="center"/>
              <w:rPr>
                <w:color w:val="000000"/>
                <w:sz w:val="21"/>
                <w:szCs w:val="21"/>
              </w:rPr>
            </w:pPr>
            <w:r w:rsidRPr="008D19D6">
              <w:rPr>
                <w:color w:val="000000"/>
                <w:sz w:val="21"/>
                <w:szCs w:val="21"/>
              </w:rPr>
              <w:t>0.949</w:t>
            </w:r>
          </w:p>
        </w:tc>
        <w:tc>
          <w:tcPr>
            <w:tcW w:w="1161" w:type="dxa"/>
            <w:tcBorders>
              <w:top w:val="nil"/>
              <w:left w:val="nil"/>
              <w:bottom w:val="nil"/>
              <w:right w:val="single" w:sz="4" w:space="0" w:color="auto"/>
            </w:tcBorders>
            <w:shd w:val="clear" w:color="auto" w:fill="auto"/>
            <w:noWrap/>
            <w:vAlign w:val="bottom"/>
            <w:hideMark/>
          </w:tcPr>
          <w:p w14:paraId="462986DE" w14:textId="569FB0BD" w:rsidR="008D19D6" w:rsidRPr="008D19D6" w:rsidRDefault="008D19D6" w:rsidP="008D19D6">
            <w:pPr>
              <w:jc w:val="center"/>
              <w:rPr>
                <w:color w:val="000000"/>
                <w:sz w:val="21"/>
                <w:szCs w:val="21"/>
              </w:rPr>
            </w:pPr>
            <w:r w:rsidRPr="008D19D6">
              <w:rPr>
                <w:color w:val="000000"/>
                <w:sz w:val="21"/>
                <w:szCs w:val="21"/>
              </w:rPr>
              <w:t>1.124</w:t>
            </w:r>
          </w:p>
        </w:tc>
        <w:tc>
          <w:tcPr>
            <w:tcW w:w="942" w:type="dxa"/>
            <w:tcBorders>
              <w:top w:val="nil"/>
              <w:left w:val="nil"/>
              <w:bottom w:val="nil"/>
              <w:right w:val="nil"/>
            </w:tcBorders>
            <w:shd w:val="clear" w:color="000000" w:fill="F2F2F2"/>
            <w:noWrap/>
            <w:vAlign w:val="bottom"/>
            <w:hideMark/>
          </w:tcPr>
          <w:p w14:paraId="4227DDDF" w14:textId="5049D103" w:rsidR="008D19D6" w:rsidRPr="008D19D6" w:rsidRDefault="008D19D6" w:rsidP="008D19D6">
            <w:pPr>
              <w:jc w:val="center"/>
              <w:rPr>
                <w:color w:val="000000"/>
                <w:sz w:val="21"/>
                <w:szCs w:val="21"/>
              </w:rPr>
            </w:pPr>
            <w:r w:rsidRPr="008D19D6">
              <w:rPr>
                <w:color w:val="000000"/>
                <w:sz w:val="21"/>
                <w:szCs w:val="21"/>
              </w:rPr>
              <w:t>0.919</w:t>
            </w:r>
          </w:p>
        </w:tc>
        <w:tc>
          <w:tcPr>
            <w:tcW w:w="1092" w:type="dxa"/>
            <w:tcBorders>
              <w:top w:val="nil"/>
              <w:left w:val="nil"/>
              <w:bottom w:val="nil"/>
              <w:right w:val="nil"/>
            </w:tcBorders>
            <w:shd w:val="clear" w:color="auto" w:fill="auto"/>
            <w:noWrap/>
            <w:vAlign w:val="bottom"/>
            <w:hideMark/>
          </w:tcPr>
          <w:p w14:paraId="0E778B15" w14:textId="630794AE" w:rsidR="008D19D6" w:rsidRPr="008D19D6" w:rsidRDefault="008D19D6" w:rsidP="008D19D6">
            <w:pPr>
              <w:jc w:val="center"/>
              <w:rPr>
                <w:color w:val="000000"/>
                <w:sz w:val="21"/>
                <w:szCs w:val="21"/>
              </w:rPr>
            </w:pPr>
            <w:r w:rsidRPr="008D19D6">
              <w:rPr>
                <w:color w:val="000000"/>
                <w:sz w:val="21"/>
                <w:szCs w:val="21"/>
              </w:rPr>
              <w:t>0.943</w:t>
            </w:r>
          </w:p>
        </w:tc>
        <w:tc>
          <w:tcPr>
            <w:tcW w:w="859" w:type="dxa"/>
            <w:tcBorders>
              <w:top w:val="nil"/>
              <w:left w:val="nil"/>
              <w:bottom w:val="nil"/>
              <w:right w:val="nil"/>
            </w:tcBorders>
            <w:shd w:val="clear" w:color="000000" w:fill="F2F2F2"/>
            <w:noWrap/>
            <w:vAlign w:val="bottom"/>
            <w:hideMark/>
          </w:tcPr>
          <w:p w14:paraId="1B1F5AA8" w14:textId="06A339DC" w:rsidR="008D19D6" w:rsidRPr="008D19D6" w:rsidRDefault="008D19D6" w:rsidP="008D19D6">
            <w:pPr>
              <w:jc w:val="center"/>
              <w:rPr>
                <w:color w:val="000000"/>
                <w:sz w:val="21"/>
                <w:szCs w:val="21"/>
              </w:rPr>
            </w:pPr>
            <w:r w:rsidRPr="008D19D6">
              <w:rPr>
                <w:color w:val="000000"/>
                <w:sz w:val="21"/>
                <w:szCs w:val="21"/>
              </w:rPr>
              <w:t>0.917</w:t>
            </w:r>
          </w:p>
        </w:tc>
        <w:tc>
          <w:tcPr>
            <w:tcW w:w="930" w:type="dxa"/>
            <w:tcBorders>
              <w:top w:val="nil"/>
              <w:left w:val="nil"/>
              <w:bottom w:val="nil"/>
              <w:right w:val="nil"/>
            </w:tcBorders>
            <w:shd w:val="clear" w:color="auto" w:fill="auto"/>
            <w:noWrap/>
            <w:vAlign w:val="bottom"/>
            <w:hideMark/>
          </w:tcPr>
          <w:p w14:paraId="1CE59116" w14:textId="02D5DDC3" w:rsidR="008D19D6" w:rsidRPr="008D19D6" w:rsidRDefault="008D19D6" w:rsidP="008D19D6">
            <w:pPr>
              <w:jc w:val="center"/>
              <w:rPr>
                <w:color w:val="000000"/>
                <w:sz w:val="21"/>
                <w:szCs w:val="21"/>
              </w:rPr>
            </w:pPr>
            <w:r w:rsidRPr="008D19D6">
              <w:rPr>
                <w:color w:val="000000"/>
                <w:sz w:val="21"/>
                <w:szCs w:val="21"/>
              </w:rPr>
              <w:t>0.943</w:t>
            </w:r>
          </w:p>
        </w:tc>
        <w:tc>
          <w:tcPr>
            <w:tcW w:w="1236" w:type="dxa"/>
            <w:tcBorders>
              <w:top w:val="nil"/>
              <w:left w:val="single" w:sz="4" w:space="0" w:color="auto"/>
              <w:bottom w:val="nil"/>
              <w:right w:val="nil"/>
            </w:tcBorders>
            <w:shd w:val="clear" w:color="000000" w:fill="F2F2F2"/>
            <w:noWrap/>
            <w:vAlign w:val="bottom"/>
            <w:hideMark/>
          </w:tcPr>
          <w:p w14:paraId="2DFBB95B" w14:textId="3301FB04" w:rsidR="008D19D6" w:rsidRPr="008D19D6" w:rsidRDefault="008D19D6" w:rsidP="008D19D6">
            <w:pPr>
              <w:jc w:val="center"/>
              <w:rPr>
                <w:color w:val="000000"/>
                <w:sz w:val="21"/>
                <w:szCs w:val="21"/>
              </w:rPr>
            </w:pPr>
            <w:r w:rsidRPr="008D19D6">
              <w:rPr>
                <w:color w:val="000000"/>
                <w:sz w:val="21"/>
                <w:szCs w:val="21"/>
              </w:rPr>
              <w:t>0.772</w:t>
            </w:r>
          </w:p>
        </w:tc>
        <w:tc>
          <w:tcPr>
            <w:tcW w:w="924" w:type="dxa"/>
            <w:tcBorders>
              <w:top w:val="nil"/>
              <w:left w:val="nil"/>
              <w:bottom w:val="nil"/>
              <w:right w:val="nil"/>
            </w:tcBorders>
            <w:shd w:val="clear" w:color="auto" w:fill="auto"/>
            <w:noWrap/>
            <w:vAlign w:val="bottom"/>
            <w:hideMark/>
          </w:tcPr>
          <w:p w14:paraId="2D02B306" w14:textId="34041EC6" w:rsidR="008D19D6" w:rsidRPr="008D19D6" w:rsidRDefault="008D19D6" w:rsidP="008D19D6">
            <w:pPr>
              <w:jc w:val="center"/>
              <w:rPr>
                <w:color w:val="000000"/>
                <w:sz w:val="21"/>
                <w:szCs w:val="21"/>
              </w:rPr>
            </w:pPr>
            <w:r w:rsidRPr="008D19D6">
              <w:rPr>
                <w:color w:val="000000"/>
                <w:sz w:val="21"/>
                <w:szCs w:val="21"/>
              </w:rPr>
              <w:t>0.766</w:t>
            </w:r>
          </w:p>
        </w:tc>
        <w:tc>
          <w:tcPr>
            <w:tcW w:w="1251" w:type="dxa"/>
            <w:tcBorders>
              <w:top w:val="nil"/>
              <w:left w:val="nil"/>
              <w:bottom w:val="nil"/>
              <w:right w:val="nil"/>
            </w:tcBorders>
            <w:shd w:val="clear" w:color="000000" w:fill="F2F2F2"/>
            <w:noWrap/>
            <w:vAlign w:val="bottom"/>
            <w:hideMark/>
          </w:tcPr>
          <w:p w14:paraId="5B9AB449" w14:textId="0D90ECAC" w:rsidR="008D19D6" w:rsidRPr="008D19D6" w:rsidRDefault="008D19D6" w:rsidP="008D19D6">
            <w:pPr>
              <w:jc w:val="center"/>
              <w:rPr>
                <w:color w:val="000000"/>
                <w:sz w:val="21"/>
                <w:szCs w:val="21"/>
              </w:rPr>
            </w:pPr>
            <w:r w:rsidRPr="008D19D6">
              <w:rPr>
                <w:color w:val="000000"/>
                <w:sz w:val="21"/>
                <w:szCs w:val="21"/>
              </w:rPr>
              <w:t>1.244</w:t>
            </w:r>
          </w:p>
        </w:tc>
      </w:tr>
      <w:tr w:rsidR="00A35577" w:rsidRPr="00407F7D" w14:paraId="223E71B0" w14:textId="77777777" w:rsidTr="008D19D6">
        <w:trPr>
          <w:trHeight w:val="375"/>
        </w:trPr>
        <w:tc>
          <w:tcPr>
            <w:tcW w:w="924" w:type="dxa"/>
            <w:vMerge w:val="restart"/>
            <w:tcBorders>
              <w:top w:val="single" w:sz="4" w:space="0" w:color="auto"/>
              <w:left w:val="nil"/>
              <w:bottom w:val="single" w:sz="4" w:space="0" w:color="000000"/>
              <w:right w:val="nil"/>
            </w:tcBorders>
            <w:shd w:val="clear" w:color="auto" w:fill="auto"/>
            <w:noWrap/>
            <w:vAlign w:val="center"/>
            <w:hideMark/>
          </w:tcPr>
          <w:p w14:paraId="6C411822" w14:textId="77777777" w:rsidR="00D835AA" w:rsidRPr="00D835AA" w:rsidRDefault="00D835AA" w:rsidP="00407F7D">
            <w:pPr>
              <w:jc w:val="center"/>
              <w:rPr>
                <w:color w:val="000000"/>
                <w:sz w:val="21"/>
                <w:szCs w:val="21"/>
              </w:rPr>
            </w:pPr>
            <w:r w:rsidRPr="00D835AA">
              <w:rPr>
                <w:color w:val="000000"/>
                <w:sz w:val="21"/>
                <w:szCs w:val="21"/>
              </w:rPr>
              <w:t>1 error</w:t>
            </w:r>
          </w:p>
        </w:tc>
        <w:tc>
          <w:tcPr>
            <w:tcW w:w="924" w:type="dxa"/>
            <w:tcBorders>
              <w:top w:val="single" w:sz="4" w:space="0" w:color="auto"/>
              <w:left w:val="nil"/>
              <w:bottom w:val="nil"/>
              <w:right w:val="single" w:sz="4" w:space="0" w:color="auto"/>
            </w:tcBorders>
            <w:shd w:val="clear" w:color="000000" w:fill="F2F2F2"/>
            <w:noWrap/>
            <w:vAlign w:val="center"/>
            <w:hideMark/>
          </w:tcPr>
          <w:p w14:paraId="1847B402" w14:textId="64FC4F07"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single" w:sz="4" w:space="0" w:color="auto"/>
              <w:left w:val="single" w:sz="4" w:space="0" w:color="auto"/>
              <w:bottom w:val="nil"/>
              <w:right w:val="nil"/>
            </w:tcBorders>
            <w:shd w:val="clear" w:color="auto" w:fill="auto"/>
            <w:noWrap/>
            <w:vAlign w:val="center"/>
            <w:hideMark/>
          </w:tcPr>
          <w:p w14:paraId="11D17A89" w14:textId="77777777" w:rsidR="00D835AA" w:rsidRPr="00D835AA" w:rsidRDefault="00D835AA" w:rsidP="00394E79">
            <w:pPr>
              <w:jc w:val="center"/>
              <w:rPr>
                <w:color w:val="000000"/>
                <w:sz w:val="21"/>
                <w:szCs w:val="21"/>
              </w:rPr>
            </w:pPr>
            <w:r w:rsidRPr="00D835AA">
              <w:rPr>
                <w:color w:val="000000"/>
                <w:sz w:val="21"/>
                <w:szCs w:val="21"/>
              </w:rPr>
              <w:t>-0.007</w:t>
            </w:r>
          </w:p>
        </w:tc>
        <w:tc>
          <w:tcPr>
            <w:tcW w:w="925" w:type="dxa"/>
            <w:tcBorders>
              <w:top w:val="single" w:sz="4" w:space="0" w:color="auto"/>
              <w:left w:val="nil"/>
              <w:bottom w:val="nil"/>
              <w:right w:val="nil"/>
            </w:tcBorders>
            <w:shd w:val="clear" w:color="000000" w:fill="F2F2F2"/>
            <w:noWrap/>
            <w:vAlign w:val="center"/>
            <w:hideMark/>
          </w:tcPr>
          <w:p w14:paraId="2C568A06" w14:textId="77777777" w:rsidR="00D835AA" w:rsidRPr="00D835AA" w:rsidRDefault="00D835AA" w:rsidP="00394E79">
            <w:pPr>
              <w:jc w:val="center"/>
              <w:rPr>
                <w:color w:val="000000"/>
                <w:sz w:val="21"/>
                <w:szCs w:val="21"/>
              </w:rPr>
            </w:pPr>
            <w:r w:rsidRPr="00D835AA">
              <w:rPr>
                <w:color w:val="000000"/>
                <w:sz w:val="21"/>
                <w:szCs w:val="21"/>
              </w:rPr>
              <w:t>-0.005</w:t>
            </w:r>
          </w:p>
        </w:tc>
        <w:tc>
          <w:tcPr>
            <w:tcW w:w="1091" w:type="dxa"/>
            <w:tcBorders>
              <w:top w:val="single" w:sz="4" w:space="0" w:color="auto"/>
              <w:left w:val="single" w:sz="4" w:space="0" w:color="auto"/>
              <w:bottom w:val="nil"/>
              <w:right w:val="nil"/>
            </w:tcBorders>
            <w:shd w:val="clear" w:color="auto" w:fill="auto"/>
            <w:noWrap/>
            <w:vAlign w:val="center"/>
            <w:hideMark/>
          </w:tcPr>
          <w:p w14:paraId="0EF9E11F" w14:textId="77777777" w:rsidR="00D835AA" w:rsidRPr="00D835AA" w:rsidRDefault="00D835AA" w:rsidP="00394E79">
            <w:pPr>
              <w:jc w:val="center"/>
              <w:rPr>
                <w:color w:val="000000"/>
                <w:sz w:val="21"/>
                <w:szCs w:val="21"/>
              </w:rPr>
            </w:pPr>
            <w:r w:rsidRPr="00D835AA">
              <w:rPr>
                <w:color w:val="000000"/>
                <w:sz w:val="21"/>
                <w:szCs w:val="21"/>
              </w:rPr>
              <w:t>-0.009</w:t>
            </w:r>
          </w:p>
        </w:tc>
        <w:tc>
          <w:tcPr>
            <w:tcW w:w="797" w:type="dxa"/>
            <w:tcBorders>
              <w:top w:val="single" w:sz="4" w:space="0" w:color="auto"/>
              <w:left w:val="nil"/>
              <w:bottom w:val="nil"/>
              <w:right w:val="nil"/>
            </w:tcBorders>
            <w:shd w:val="clear" w:color="000000" w:fill="F2F2F2"/>
            <w:noWrap/>
            <w:vAlign w:val="center"/>
            <w:hideMark/>
          </w:tcPr>
          <w:p w14:paraId="233E2D0B" w14:textId="77777777" w:rsidR="00D835AA" w:rsidRPr="00D835AA" w:rsidRDefault="00D835AA" w:rsidP="00394E79">
            <w:pPr>
              <w:jc w:val="center"/>
              <w:rPr>
                <w:color w:val="000000"/>
                <w:sz w:val="21"/>
                <w:szCs w:val="21"/>
              </w:rPr>
            </w:pPr>
            <w:r w:rsidRPr="00D835AA">
              <w:rPr>
                <w:color w:val="000000"/>
                <w:sz w:val="21"/>
                <w:szCs w:val="21"/>
              </w:rPr>
              <w:t>-0.004</w:t>
            </w:r>
          </w:p>
        </w:tc>
        <w:tc>
          <w:tcPr>
            <w:tcW w:w="1161" w:type="dxa"/>
            <w:tcBorders>
              <w:top w:val="single" w:sz="4" w:space="0" w:color="auto"/>
              <w:left w:val="nil"/>
              <w:bottom w:val="nil"/>
              <w:right w:val="single" w:sz="4" w:space="0" w:color="auto"/>
            </w:tcBorders>
            <w:shd w:val="clear" w:color="auto" w:fill="auto"/>
            <w:noWrap/>
            <w:vAlign w:val="center"/>
            <w:hideMark/>
          </w:tcPr>
          <w:p w14:paraId="2352BD1D" w14:textId="77777777" w:rsidR="00D835AA" w:rsidRPr="00D835AA" w:rsidRDefault="00D835AA" w:rsidP="00394E79">
            <w:pPr>
              <w:jc w:val="center"/>
              <w:rPr>
                <w:color w:val="000000"/>
                <w:sz w:val="21"/>
                <w:szCs w:val="21"/>
              </w:rPr>
            </w:pPr>
            <w:r w:rsidRPr="00D835AA">
              <w:rPr>
                <w:color w:val="000000"/>
                <w:sz w:val="21"/>
                <w:szCs w:val="21"/>
              </w:rPr>
              <w:t>-0.004</w:t>
            </w:r>
          </w:p>
        </w:tc>
        <w:tc>
          <w:tcPr>
            <w:tcW w:w="942" w:type="dxa"/>
            <w:tcBorders>
              <w:top w:val="single" w:sz="4" w:space="0" w:color="auto"/>
              <w:left w:val="nil"/>
              <w:bottom w:val="nil"/>
              <w:right w:val="nil"/>
            </w:tcBorders>
            <w:shd w:val="clear" w:color="000000" w:fill="F2F2F2"/>
            <w:noWrap/>
            <w:vAlign w:val="center"/>
            <w:hideMark/>
          </w:tcPr>
          <w:p w14:paraId="382DCB44" w14:textId="77777777" w:rsidR="00D835AA" w:rsidRPr="00D835AA" w:rsidRDefault="00D835AA" w:rsidP="00394E79">
            <w:pPr>
              <w:jc w:val="center"/>
              <w:rPr>
                <w:color w:val="000000"/>
                <w:sz w:val="21"/>
                <w:szCs w:val="21"/>
              </w:rPr>
            </w:pPr>
            <w:r w:rsidRPr="00D835AA">
              <w:rPr>
                <w:color w:val="000000"/>
                <w:sz w:val="21"/>
                <w:szCs w:val="21"/>
              </w:rPr>
              <w:t>-0.011</w:t>
            </w:r>
          </w:p>
        </w:tc>
        <w:tc>
          <w:tcPr>
            <w:tcW w:w="1092" w:type="dxa"/>
            <w:tcBorders>
              <w:top w:val="single" w:sz="4" w:space="0" w:color="auto"/>
              <w:left w:val="nil"/>
              <w:bottom w:val="nil"/>
              <w:right w:val="nil"/>
            </w:tcBorders>
            <w:shd w:val="clear" w:color="auto" w:fill="auto"/>
            <w:noWrap/>
            <w:vAlign w:val="center"/>
            <w:hideMark/>
          </w:tcPr>
          <w:p w14:paraId="4FDBBF5A" w14:textId="77777777" w:rsidR="00D835AA" w:rsidRPr="00D835AA" w:rsidRDefault="00D835AA" w:rsidP="00394E79">
            <w:pPr>
              <w:jc w:val="center"/>
              <w:rPr>
                <w:color w:val="000000"/>
                <w:sz w:val="21"/>
                <w:szCs w:val="21"/>
              </w:rPr>
            </w:pPr>
            <w:r w:rsidRPr="00D835AA">
              <w:rPr>
                <w:color w:val="000000"/>
                <w:sz w:val="21"/>
                <w:szCs w:val="21"/>
              </w:rPr>
              <w:t>-0.014</w:t>
            </w:r>
          </w:p>
        </w:tc>
        <w:tc>
          <w:tcPr>
            <w:tcW w:w="859" w:type="dxa"/>
            <w:tcBorders>
              <w:top w:val="single" w:sz="4" w:space="0" w:color="auto"/>
              <w:left w:val="nil"/>
              <w:bottom w:val="nil"/>
              <w:right w:val="nil"/>
            </w:tcBorders>
            <w:shd w:val="clear" w:color="000000" w:fill="F2F2F2"/>
            <w:noWrap/>
            <w:vAlign w:val="center"/>
            <w:hideMark/>
          </w:tcPr>
          <w:p w14:paraId="3C48BCC2" w14:textId="77777777" w:rsidR="00D835AA" w:rsidRPr="00D835AA" w:rsidRDefault="00D835AA" w:rsidP="00394E79">
            <w:pPr>
              <w:jc w:val="center"/>
              <w:rPr>
                <w:color w:val="000000"/>
                <w:sz w:val="21"/>
                <w:szCs w:val="21"/>
              </w:rPr>
            </w:pPr>
            <w:r w:rsidRPr="00D835AA">
              <w:rPr>
                <w:color w:val="000000"/>
                <w:sz w:val="21"/>
                <w:szCs w:val="21"/>
              </w:rPr>
              <w:t>-0.008</w:t>
            </w:r>
          </w:p>
        </w:tc>
        <w:tc>
          <w:tcPr>
            <w:tcW w:w="930" w:type="dxa"/>
            <w:tcBorders>
              <w:top w:val="single" w:sz="4" w:space="0" w:color="auto"/>
              <w:left w:val="nil"/>
              <w:bottom w:val="nil"/>
              <w:right w:val="nil"/>
            </w:tcBorders>
            <w:shd w:val="clear" w:color="auto" w:fill="auto"/>
            <w:noWrap/>
            <w:vAlign w:val="center"/>
            <w:hideMark/>
          </w:tcPr>
          <w:p w14:paraId="4D7E28E1" w14:textId="77777777" w:rsidR="00D835AA" w:rsidRPr="00D835AA" w:rsidRDefault="00D835AA" w:rsidP="00394E79">
            <w:pPr>
              <w:jc w:val="center"/>
              <w:rPr>
                <w:color w:val="000000"/>
                <w:sz w:val="21"/>
                <w:szCs w:val="21"/>
              </w:rPr>
            </w:pPr>
            <w:r w:rsidRPr="00D835AA">
              <w:rPr>
                <w:color w:val="000000"/>
                <w:sz w:val="21"/>
                <w:szCs w:val="21"/>
              </w:rPr>
              <w:t>0.009</w:t>
            </w:r>
          </w:p>
        </w:tc>
        <w:tc>
          <w:tcPr>
            <w:tcW w:w="1236" w:type="dxa"/>
            <w:tcBorders>
              <w:top w:val="single" w:sz="4" w:space="0" w:color="auto"/>
              <w:left w:val="single" w:sz="4" w:space="0" w:color="auto"/>
              <w:bottom w:val="nil"/>
              <w:right w:val="nil"/>
            </w:tcBorders>
            <w:shd w:val="clear" w:color="000000" w:fill="F2F2F2"/>
            <w:noWrap/>
            <w:vAlign w:val="center"/>
            <w:hideMark/>
          </w:tcPr>
          <w:p w14:paraId="7BF327BC" w14:textId="77777777" w:rsidR="00D835AA" w:rsidRPr="00D835AA" w:rsidRDefault="00D835AA" w:rsidP="00394E79">
            <w:pPr>
              <w:jc w:val="center"/>
              <w:rPr>
                <w:color w:val="000000"/>
                <w:sz w:val="21"/>
                <w:szCs w:val="21"/>
              </w:rPr>
            </w:pPr>
            <w:r w:rsidRPr="00D835AA">
              <w:rPr>
                <w:color w:val="000000"/>
                <w:sz w:val="21"/>
                <w:szCs w:val="21"/>
              </w:rPr>
              <w:t>-0.007</w:t>
            </w:r>
          </w:p>
        </w:tc>
        <w:tc>
          <w:tcPr>
            <w:tcW w:w="924" w:type="dxa"/>
            <w:tcBorders>
              <w:top w:val="single" w:sz="4" w:space="0" w:color="auto"/>
              <w:left w:val="nil"/>
              <w:bottom w:val="nil"/>
              <w:right w:val="nil"/>
            </w:tcBorders>
            <w:shd w:val="clear" w:color="auto" w:fill="auto"/>
            <w:noWrap/>
            <w:vAlign w:val="center"/>
            <w:hideMark/>
          </w:tcPr>
          <w:p w14:paraId="3A485BFF" w14:textId="77777777" w:rsidR="00D835AA" w:rsidRPr="00D835AA" w:rsidRDefault="00D835AA" w:rsidP="00394E79">
            <w:pPr>
              <w:jc w:val="center"/>
              <w:rPr>
                <w:color w:val="000000"/>
                <w:sz w:val="21"/>
                <w:szCs w:val="21"/>
              </w:rPr>
            </w:pPr>
            <w:r w:rsidRPr="00D835AA">
              <w:rPr>
                <w:color w:val="000000"/>
                <w:sz w:val="21"/>
                <w:szCs w:val="21"/>
              </w:rPr>
              <w:t>-0.011</w:t>
            </w:r>
          </w:p>
        </w:tc>
        <w:tc>
          <w:tcPr>
            <w:tcW w:w="1251" w:type="dxa"/>
            <w:tcBorders>
              <w:top w:val="single" w:sz="4" w:space="0" w:color="auto"/>
              <w:left w:val="nil"/>
              <w:bottom w:val="nil"/>
              <w:right w:val="nil"/>
            </w:tcBorders>
            <w:shd w:val="clear" w:color="000000" w:fill="F2F2F2"/>
            <w:noWrap/>
            <w:vAlign w:val="center"/>
            <w:hideMark/>
          </w:tcPr>
          <w:p w14:paraId="04FE137E" w14:textId="77777777" w:rsidR="00D835AA" w:rsidRPr="00D835AA" w:rsidRDefault="00D835AA" w:rsidP="00394E79">
            <w:pPr>
              <w:jc w:val="center"/>
              <w:rPr>
                <w:color w:val="000000"/>
                <w:sz w:val="21"/>
                <w:szCs w:val="21"/>
              </w:rPr>
            </w:pPr>
            <w:r w:rsidRPr="00D835AA">
              <w:rPr>
                <w:color w:val="000000"/>
                <w:sz w:val="21"/>
                <w:szCs w:val="21"/>
              </w:rPr>
              <w:t>0.005</w:t>
            </w:r>
          </w:p>
        </w:tc>
      </w:tr>
      <w:tr w:rsidR="00A35577" w:rsidRPr="00407F7D" w14:paraId="560FE627"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509C2728"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197088B" w14:textId="3E70ADFD"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6A2F7C42" w14:textId="77777777" w:rsidR="00D835AA" w:rsidRPr="00D835AA" w:rsidRDefault="00D835AA" w:rsidP="00394E79">
            <w:pPr>
              <w:jc w:val="center"/>
              <w:rPr>
                <w:color w:val="000000"/>
                <w:sz w:val="21"/>
                <w:szCs w:val="21"/>
              </w:rPr>
            </w:pPr>
            <w:r w:rsidRPr="00D835AA">
              <w:rPr>
                <w:color w:val="000000"/>
                <w:sz w:val="21"/>
                <w:szCs w:val="21"/>
              </w:rPr>
              <w:t>0.281</w:t>
            </w:r>
          </w:p>
        </w:tc>
        <w:tc>
          <w:tcPr>
            <w:tcW w:w="925" w:type="dxa"/>
            <w:tcBorders>
              <w:top w:val="dotted" w:sz="4" w:space="0" w:color="auto"/>
              <w:left w:val="nil"/>
              <w:bottom w:val="dotted" w:sz="4" w:space="0" w:color="auto"/>
              <w:right w:val="nil"/>
            </w:tcBorders>
            <w:shd w:val="clear" w:color="000000" w:fill="F2F2F2"/>
            <w:noWrap/>
            <w:vAlign w:val="center"/>
            <w:hideMark/>
          </w:tcPr>
          <w:p w14:paraId="3ABEDFEC" w14:textId="77777777" w:rsidR="00D835AA" w:rsidRPr="00D835AA" w:rsidRDefault="00D835AA" w:rsidP="00394E79">
            <w:pPr>
              <w:jc w:val="center"/>
              <w:rPr>
                <w:color w:val="000000"/>
                <w:sz w:val="21"/>
                <w:szCs w:val="21"/>
              </w:rPr>
            </w:pPr>
            <w:r w:rsidRPr="00D835AA">
              <w:rPr>
                <w:color w:val="000000"/>
                <w:sz w:val="21"/>
                <w:szCs w:val="21"/>
              </w:rPr>
              <w:t>0.204</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47A12272" w14:textId="77777777" w:rsidR="00D835AA" w:rsidRPr="00D835AA" w:rsidRDefault="00D835AA" w:rsidP="00394E79">
            <w:pPr>
              <w:jc w:val="center"/>
              <w:rPr>
                <w:color w:val="000000"/>
                <w:sz w:val="21"/>
                <w:szCs w:val="21"/>
              </w:rPr>
            </w:pPr>
            <w:r w:rsidRPr="00D835AA">
              <w:rPr>
                <w:color w:val="000000"/>
                <w:sz w:val="21"/>
                <w:szCs w:val="21"/>
              </w:rPr>
              <w:t>0.267</w:t>
            </w:r>
          </w:p>
        </w:tc>
        <w:tc>
          <w:tcPr>
            <w:tcW w:w="797" w:type="dxa"/>
            <w:tcBorders>
              <w:top w:val="dotted" w:sz="4" w:space="0" w:color="auto"/>
              <w:left w:val="nil"/>
              <w:bottom w:val="dotted" w:sz="4" w:space="0" w:color="auto"/>
              <w:right w:val="nil"/>
            </w:tcBorders>
            <w:shd w:val="clear" w:color="000000" w:fill="F2F2F2"/>
            <w:noWrap/>
            <w:vAlign w:val="center"/>
            <w:hideMark/>
          </w:tcPr>
          <w:p w14:paraId="0BB354B8" w14:textId="77777777" w:rsidR="00D835AA" w:rsidRPr="00D835AA" w:rsidRDefault="00D835AA" w:rsidP="00394E79">
            <w:pPr>
              <w:jc w:val="center"/>
              <w:rPr>
                <w:color w:val="000000"/>
                <w:sz w:val="21"/>
                <w:szCs w:val="21"/>
              </w:rPr>
            </w:pPr>
            <w:r w:rsidRPr="00D835AA">
              <w:rPr>
                <w:color w:val="000000"/>
                <w:sz w:val="21"/>
                <w:szCs w:val="21"/>
              </w:rPr>
              <w:t>0.236</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79C5E07F" w14:textId="77777777" w:rsidR="00D835AA" w:rsidRPr="00D835AA" w:rsidRDefault="00D835AA" w:rsidP="00394E79">
            <w:pPr>
              <w:jc w:val="center"/>
              <w:rPr>
                <w:color w:val="000000"/>
                <w:sz w:val="21"/>
                <w:szCs w:val="21"/>
              </w:rPr>
            </w:pPr>
            <w:r w:rsidRPr="00D835AA">
              <w:rPr>
                <w:color w:val="000000"/>
                <w:sz w:val="21"/>
                <w:szCs w:val="21"/>
              </w:rPr>
              <w:t>0.209</w:t>
            </w:r>
          </w:p>
        </w:tc>
        <w:tc>
          <w:tcPr>
            <w:tcW w:w="942" w:type="dxa"/>
            <w:tcBorders>
              <w:top w:val="dotted" w:sz="4" w:space="0" w:color="auto"/>
              <w:left w:val="nil"/>
              <w:bottom w:val="dotted" w:sz="4" w:space="0" w:color="auto"/>
              <w:right w:val="nil"/>
            </w:tcBorders>
            <w:shd w:val="clear" w:color="000000" w:fill="F2F2F2"/>
            <w:noWrap/>
            <w:vAlign w:val="center"/>
            <w:hideMark/>
          </w:tcPr>
          <w:p w14:paraId="3742572E" w14:textId="77777777" w:rsidR="00D835AA" w:rsidRPr="00D835AA" w:rsidRDefault="00D835AA" w:rsidP="00394E79">
            <w:pPr>
              <w:jc w:val="center"/>
              <w:rPr>
                <w:color w:val="000000"/>
                <w:sz w:val="21"/>
                <w:szCs w:val="21"/>
              </w:rPr>
            </w:pPr>
            <w:r w:rsidRPr="00D835AA">
              <w:rPr>
                <w:color w:val="000000"/>
                <w:sz w:val="21"/>
                <w:szCs w:val="21"/>
              </w:rPr>
              <w:t>0.245</w:t>
            </w:r>
          </w:p>
        </w:tc>
        <w:tc>
          <w:tcPr>
            <w:tcW w:w="1092" w:type="dxa"/>
            <w:tcBorders>
              <w:top w:val="dotted" w:sz="4" w:space="0" w:color="auto"/>
              <w:left w:val="nil"/>
              <w:bottom w:val="dotted" w:sz="4" w:space="0" w:color="auto"/>
              <w:right w:val="nil"/>
            </w:tcBorders>
            <w:shd w:val="clear" w:color="auto" w:fill="auto"/>
            <w:noWrap/>
            <w:vAlign w:val="center"/>
            <w:hideMark/>
          </w:tcPr>
          <w:p w14:paraId="071760E6" w14:textId="77777777" w:rsidR="00D835AA" w:rsidRPr="00D835AA" w:rsidRDefault="00D835AA" w:rsidP="00394E79">
            <w:pPr>
              <w:jc w:val="center"/>
              <w:rPr>
                <w:color w:val="000000"/>
                <w:sz w:val="21"/>
                <w:szCs w:val="21"/>
              </w:rPr>
            </w:pPr>
            <w:r w:rsidRPr="00D835AA">
              <w:rPr>
                <w:color w:val="000000"/>
                <w:sz w:val="21"/>
                <w:szCs w:val="21"/>
              </w:rPr>
              <w:t>0.226</w:t>
            </w:r>
          </w:p>
        </w:tc>
        <w:tc>
          <w:tcPr>
            <w:tcW w:w="859" w:type="dxa"/>
            <w:tcBorders>
              <w:top w:val="dotted" w:sz="4" w:space="0" w:color="auto"/>
              <w:left w:val="nil"/>
              <w:bottom w:val="dotted" w:sz="4" w:space="0" w:color="auto"/>
              <w:right w:val="nil"/>
            </w:tcBorders>
            <w:shd w:val="clear" w:color="000000" w:fill="F2F2F2"/>
            <w:noWrap/>
            <w:vAlign w:val="center"/>
            <w:hideMark/>
          </w:tcPr>
          <w:p w14:paraId="26ECFB39" w14:textId="77777777" w:rsidR="00D835AA" w:rsidRPr="00D835AA" w:rsidRDefault="00D835AA" w:rsidP="00394E79">
            <w:pPr>
              <w:jc w:val="center"/>
              <w:rPr>
                <w:color w:val="000000"/>
                <w:sz w:val="21"/>
                <w:szCs w:val="21"/>
              </w:rPr>
            </w:pPr>
            <w:r w:rsidRPr="00D835AA">
              <w:rPr>
                <w:color w:val="000000"/>
                <w:sz w:val="21"/>
                <w:szCs w:val="21"/>
              </w:rPr>
              <w:t>0.249</w:t>
            </w:r>
          </w:p>
        </w:tc>
        <w:tc>
          <w:tcPr>
            <w:tcW w:w="930" w:type="dxa"/>
            <w:tcBorders>
              <w:top w:val="dotted" w:sz="4" w:space="0" w:color="auto"/>
              <w:left w:val="nil"/>
              <w:bottom w:val="dotted" w:sz="4" w:space="0" w:color="auto"/>
              <w:right w:val="nil"/>
            </w:tcBorders>
            <w:shd w:val="clear" w:color="auto" w:fill="auto"/>
            <w:noWrap/>
            <w:vAlign w:val="center"/>
            <w:hideMark/>
          </w:tcPr>
          <w:p w14:paraId="6C6E7EDD" w14:textId="77777777" w:rsidR="00D835AA" w:rsidRPr="00D835AA" w:rsidRDefault="00D835AA" w:rsidP="00394E79">
            <w:pPr>
              <w:jc w:val="center"/>
              <w:rPr>
                <w:color w:val="000000"/>
                <w:sz w:val="21"/>
                <w:szCs w:val="21"/>
              </w:rPr>
            </w:pPr>
            <w:r w:rsidRPr="00D835AA">
              <w:rPr>
                <w:color w:val="000000"/>
                <w:sz w:val="21"/>
                <w:szCs w:val="21"/>
              </w:rPr>
              <w:t>0.243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6605D739" w14:textId="77777777" w:rsidR="00D835AA" w:rsidRPr="00D835AA" w:rsidRDefault="00D835AA" w:rsidP="00394E79">
            <w:pPr>
              <w:jc w:val="center"/>
              <w:rPr>
                <w:color w:val="000000"/>
                <w:sz w:val="21"/>
                <w:szCs w:val="21"/>
              </w:rPr>
            </w:pPr>
            <w:r w:rsidRPr="00D835AA">
              <w:rPr>
                <w:color w:val="000000"/>
                <w:sz w:val="21"/>
                <w:szCs w:val="21"/>
              </w:rPr>
              <w:t>0.221</w:t>
            </w:r>
          </w:p>
        </w:tc>
        <w:tc>
          <w:tcPr>
            <w:tcW w:w="924" w:type="dxa"/>
            <w:tcBorders>
              <w:top w:val="dotted" w:sz="4" w:space="0" w:color="auto"/>
              <w:left w:val="nil"/>
              <w:bottom w:val="dotted" w:sz="4" w:space="0" w:color="auto"/>
              <w:right w:val="nil"/>
            </w:tcBorders>
            <w:shd w:val="clear" w:color="auto" w:fill="auto"/>
            <w:noWrap/>
            <w:vAlign w:val="center"/>
            <w:hideMark/>
          </w:tcPr>
          <w:p w14:paraId="091E97FA" w14:textId="77777777" w:rsidR="00D835AA" w:rsidRPr="00D835AA" w:rsidRDefault="00D835AA" w:rsidP="00394E79">
            <w:pPr>
              <w:jc w:val="center"/>
              <w:rPr>
                <w:color w:val="000000"/>
                <w:sz w:val="21"/>
                <w:szCs w:val="21"/>
              </w:rPr>
            </w:pPr>
            <w:r w:rsidRPr="00D835AA">
              <w:rPr>
                <w:color w:val="000000"/>
                <w:sz w:val="21"/>
                <w:szCs w:val="21"/>
              </w:rPr>
              <w:t>0.213</w:t>
            </w:r>
          </w:p>
        </w:tc>
        <w:tc>
          <w:tcPr>
            <w:tcW w:w="1251" w:type="dxa"/>
            <w:tcBorders>
              <w:top w:val="dotted" w:sz="4" w:space="0" w:color="auto"/>
              <w:left w:val="nil"/>
              <w:bottom w:val="dotted" w:sz="4" w:space="0" w:color="auto"/>
              <w:right w:val="nil"/>
            </w:tcBorders>
            <w:shd w:val="clear" w:color="000000" w:fill="F2F2F2"/>
            <w:noWrap/>
            <w:vAlign w:val="center"/>
            <w:hideMark/>
          </w:tcPr>
          <w:p w14:paraId="75B9055E" w14:textId="77777777" w:rsidR="00D835AA" w:rsidRPr="00D835AA" w:rsidRDefault="00D835AA" w:rsidP="00394E79">
            <w:pPr>
              <w:jc w:val="center"/>
              <w:rPr>
                <w:color w:val="000000"/>
                <w:sz w:val="21"/>
                <w:szCs w:val="21"/>
              </w:rPr>
            </w:pPr>
            <w:r w:rsidRPr="00D835AA">
              <w:rPr>
                <w:color w:val="000000"/>
                <w:sz w:val="21"/>
                <w:szCs w:val="21"/>
              </w:rPr>
              <w:t>0.318</w:t>
            </w:r>
          </w:p>
        </w:tc>
      </w:tr>
      <w:tr w:rsidR="00A35577" w:rsidRPr="00407F7D" w14:paraId="26FDC80A"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3AFD3B83" w14:textId="77777777" w:rsidR="00D835AA" w:rsidRPr="00D835AA" w:rsidRDefault="00D835AA" w:rsidP="00407F7D">
            <w:pPr>
              <w:rPr>
                <w:color w:val="000000"/>
                <w:sz w:val="21"/>
                <w:szCs w:val="21"/>
              </w:rPr>
            </w:pPr>
          </w:p>
        </w:tc>
        <w:tc>
          <w:tcPr>
            <w:tcW w:w="924" w:type="dxa"/>
            <w:tcBorders>
              <w:top w:val="nil"/>
              <w:left w:val="nil"/>
              <w:bottom w:val="single" w:sz="4" w:space="0" w:color="auto"/>
              <w:right w:val="single" w:sz="4" w:space="0" w:color="auto"/>
            </w:tcBorders>
            <w:shd w:val="clear" w:color="000000" w:fill="F2F2F2"/>
            <w:noWrap/>
            <w:vAlign w:val="center"/>
            <w:hideMark/>
          </w:tcPr>
          <w:p w14:paraId="1FE0E629" w14:textId="03CF92B6"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single" w:sz="4" w:space="0" w:color="auto"/>
              <w:right w:val="nil"/>
            </w:tcBorders>
            <w:shd w:val="clear" w:color="auto" w:fill="auto"/>
            <w:noWrap/>
            <w:vAlign w:val="center"/>
            <w:hideMark/>
          </w:tcPr>
          <w:p w14:paraId="11EA7702" w14:textId="77777777" w:rsidR="00D835AA" w:rsidRPr="00D835AA" w:rsidRDefault="00D835AA" w:rsidP="00394E79">
            <w:pPr>
              <w:jc w:val="center"/>
              <w:rPr>
                <w:color w:val="000000"/>
                <w:sz w:val="21"/>
                <w:szCs w:val="21"/>
              </w:rPr>
            </w:pPr>
            <w:r w:rsidRPr="00D835AA">
              <w:rPr>
                <w:color w:val="000000"/>
                <w:sz w:val="21"/>
                <w:szCs w:val="21"/>
              </w:rPr>
              <w:t>0.292</w:t>
            </w:r>
          </w:p>
        </w:tc>
        <w:tc>
          <w:tcPr>
            <w:tcW w:w="925" w:type="dxa"/>
            <w:tcBorders>
              <w:top w:val="nil"/>
              <w:left w:val="nil"/>
              <w:bottom w:val="single" w:sz="4" w:space="0" w:color="auto"/>
              <w:right w:val="nil"/>
            </w:tcBorders>
            <w:shd w:val="clear" w:color="000000" w:fill="F2F2F2"/>
            <w:noWrap/>
            <w:vAlign w:val="center"/>
            <w:hideMark/>
          </w:tcPr>
          <w:p w14:paraId="6AE43F79" w14:textId="77777777" w:rsidR="00D835AA" w:rsidRPr="00D835AA" w:rsidRDefault="00D835AA" w:rsidP="00394E79">
            <w:pPr>
              <w:jc w:val="center"/>
              <w:rPr>
                <w:color w:val="000000"/>
                <w:sz w:val="21"/>
                <w:szCs w:val="21"/>
              </w:rPr>
            </w:pPr>
            <w:r w:rsidRPr="00D835AA">
              <w:rPr>
                <w:color w:val="000000"/>
                <w:sz w:val="21"/>
                <w:szCs w:val="21"/>
              </w:rPr>
              <w:t>0.191</w:t>
            </w:r>
          </w:p>
        </w:tc>
        <w:tc>
          <w:tcPr>
            <w:tcW w:w="1091" w:type="dxa"/>
            <w:tcBorders>
              <w:top w:val="nil"/>
              <w:left w:val="single" w:sz="4" w:space="0" w:color="auto"/>
              <w:bottom w:val="single" w:sz="4" w:space="0" w:color="auto"/>
              <w:right w:val="nil"/>
            </w:tcBorders>
            <w:shd w:val="clear" w:color="auto" w:fill="auto"/>
            <w:noWrap/>
            <w:vAlign w:val="center"/>
            <w:hideMark/>
          </w:tcPr>
          <w:p w14:paraId="5163E431" w14:textId="77777777" w:rsidR="00D835AA" w:rsidRPr="00D835AA" w:rsidRDefault="00D835AA" w:rsidP="00394E79">
            <w:pPr>
              <w:jc w:val="center"/>
              <w:rPr>
                <w:color w:val="000000"/>
                <w:sz w:val="21"/>
                <w:szCs w:val="21"/>
              </w:rPr>
            </w:pPr>
            <w:r w:rsidRPr="00D835AA">
              <w:rPr>
                <w:color w:val="000000"/>
                <w:sz w:val="21"/>
                <w:szCs w:val="21"/>
              </w:rPr>
              <w:t>0.272</w:t>
            </w:r>
          </w:p>
        </w:tc>
        <w:tc>
          <w:tcPr>
            <w:tcW w:w="797" w:type="dxa"/>
            <w:tcBorders>
              <w:top w:val="nil"/>
              <w:left w:val="nil"/>
              <w:bottom w:val="single" w:sz="4" w:space="0" w:color="auto"/>
              <w:right w:val="nil"/>
            </w:tcBorders>
            <w:shd w:val="clear" w:color="000000" w:fill="F2F2F2"/>
            <w:noWrap/>
            <w:vAlign w:val="center"/>
            <w:hideMark/>
          </w:tcPr>
          <w:p w14:paraId="0036008D" w14:textId="77777777" w:rsidR="00D835AA" w:rsidRPr="00D835AA" w:rsidRDefault="00D835AA" w:rsidP="00394E79">
            <w:pPr>
              <w:jc w:val="center"/>
              <w:rPr>
                <w:color w:val="000000"/>
                <w:sz w:val="21"/>
                <w:szCs w:val="21"/>
              </w:rPr>
            </w:pPr>
            <w:r w:rsidRPr="00D835AA">
              <w:rPr>
                <w:color w:val="000000"/>
                <w:sz w:val="21"/>
                <w:szCs w:val="21"/>
              </w:rPr>
              <w:t>0.22</w:t>
            </w:r>
          </w:p>
        </w:tc>
        <w:tc>
          <w:tcPr>
            <w:tcW w:w="1161" w:type="dxa"/>
            <w:tcBorders>
              <w:top w:val="nil"/>
              <w:left w:val="nil"/>
              <w:bottom w:val="single" w:sz="4" w:space="0" w:color="auto"/>
              <w:right w:val="single" w:sz="4" w:space="0" w:color="auto"/>
            </w:tcBorders>
            <w:shd w:val="clear" w:color="auto" w:fill="auto"/>
            <w:noWrap/>
            <w:vAlign w:val="center"/>
            <w:hideMark/>
          </w:tcPr>
          <w:p w14:paraId="32BFBF0C" w14:textId="77777777" w:rsidR="00D835AA" w:rsidRPr="00D835AA" w:rsidRDefault="00D835AA" w:rsidP="00394E79">
            <w:pPr>
              <w:jc w:val="center"/>
              <w:rPr>
                <w:color w:val="000000"/>
                <w:sz w:val="21"/>
                <w:szCs w:val="21"/>
              </w:rPr>
            </w:pPr>
            <w:r w:rsidRPr="00D835AA">
              <w:rPr>
                <w:color w:val="000000"/>
                <w:sz w:val="21"/>
                <w:szCs w:val="21"/>
              </w:rPr>
              <w:t>0.203</w:t>
            </w:r>
          </w:p>
        </w:tc>
        <w:tc>
          <w:tcPr>
            <w:tcW w:w="942" w:type="dxa"/>
            <w:tcBorders>
              <w:top w:val="nil"/>
              <w:left w:val="nil"/>
              <w:bottom w:val="single" w:sz="4" w:space="0" w:color="auto"/>
              <w:right w:val="nil"/>
            </w:tcBorders>
            <w:shd w:val="clear" w:color="000000" w:fill="F2F2F2"/>
            <w:noWrap/>
            <w:vAlign w:val="center"/>
            <w:hideMark/>
          </w:tcPr>
          <w:p w14:paraId="0110EE14" w14:textId="77777777" w:rsidR="00D835AA" w:rsidRPr="00D835AA" w:rsidRDefault="00D835AA" w:rsidP="00394E79">
            <w:pPr>
              <w:jc w:val="center"/>
              <w:rPr>
                <w:color w:val="000000"/>
                <w:sz w:val="21"/>
                <w:szCs w:val="21"/>
              </w:rPr>
            </w:pPr>
            <w:r w:rsidRPr="00D835AA">
              <w:rPr>
                <w:color w:val="000000"/>
                <w:sz w:val="21"/>
                <w:szCs w:val="21"/>
              </w:rPr>
              <w:t>0.225</w:t>
            </w:r>
          </w:p>
        </w:tc>
        <w:tc>
          <w:tcPr>
            <w:tcW w:w="1092" w:type="dxa"/>
            <w:tcBorders>
              <w:top w:val="nil"/>
              <w:left w:val="nil"/>
              <w:bottom w:val="single" w:sz="4" w:space="0" w:color="auto"/>
              <w:right w:val="nil"/>
            </w:tcBorders>
            <w:shd w:val="clear" w:color="auto" w:fill="auto"/>
            <w:noWrap/>
            <w:vAlign w:val="center"/>
            <w:hideMark/>
          </w:tcPr>
          <w:p w14:paraId="018A3868" w14:textId="77777777" w:rsidR="00D835AA" w:rsidRPr="00D835AA" w:rsidRDefault="00D835AA" w:rsidP="00394E79">
            <w:pPr>
              <w:jc w:val="center"/>
              <w:rPr>
                <w:color w:val="000000"/>
                <w:sz w:val="21"/>
                <w:szCs w:val="21"/>
              </w:rPr>
            </w:pPr>
            <w:r w:rsidRPr="00D835AA">
              <w:rPr>
                <w:color w:val="000000"/>
                <w:sz w:val="21"/>
                <w:szCs w:val="21"/>
              </w:rPr>
              <w:t>0.228</w:t>
            </w:r>
          </w:p>
        </w:tc>
        <w:tc>
          <w:tcPr>
            <w:tcW w:w="859" w:type="dxa"/>
            <w:tcBorders>
              <w:top w:val="nil"/>
              <w:left w:val="nil"/>
              <w:bottom w:val="single" w:sz="4" w:space="0" w:color="auto"/>
              <w:right w:val="nil"/>
            </w:tcBorders>
            <w:shd w:val="clear" w:color="000000" w:fill="F2F2F2"/>
            <w:noWrap/>
            <w:vAlign w:val="center"/>
            <w:hideMark/>
          </w:tcPr>
          <w:p w14:paraId="2EA297AB" w14:textId="77777777" w:rsidR="00D835AA" w:rsidRPr="00D835AA" w:rsidRDefault="00D835AA" w:rsidP="00394E79">
            <w:pPr>
              <w:jc w:val="center"/>
              <w:rPr>
                <w:color w:val="000000"/>
                <w:sz w:val="21"/>
                <w:szCs w:val="21"/>
              </w:rPr>
            </w:pPr>
            <w:r w:rsidRPr="00D835AA">
              <w:rPr>
                <w:color w:val="000000"/>
                <w:sz w:val="21"/>
                <w:szCs w:val="21"/>
              </w:rPr>
              <w:t>0.242</w:t>
            </w:r>
          </w:p>
        </w:tc>
        <w:tc>
          <w:tcPr>
            <w:tcW w:w="930" w:type="dxa"/>
            <w:tcBorders>
              <w:top w:val="nil"/>
              <w:left w:val="nil"/>
              <w:bottom w:val="single" w:sz="4" w:space="0" w:color="auto"/>
              <w:right w:val="nil"/>
            </w:tcBorders>
            <w:shd w:val="clear" w:color="auto" w:fill="auto"/>
            <w:noWrap/>
            <w:vAlign w:val="center"/>
            <w:hideMark/>
          </w:tcPr>
          <w:p w14:paraId="2EA14EB4" w14:textId="77777777" w:rsidR="00D835AA" w:rsidRPr="00D835AA" w:rsidRDefault="00D835AA" w:rsidP="00394E79">
            <w:pPr>
              <w:jc w:val="center"/>
              <w:rPr>
                <w:color w:val="000000"/>
                <w:sz w:val="21"/>
                <w:szCs w:val="21"/>
              </w:rPr>
            </w:pPr>
            <w:r w:rsidRPr="00D835AA">
              <w:rPr>
                <w:color w:val="000000"/>
                <w:sz w:val="21"/>
                <w:szCs w:val="21"/>
              </w:rPr>
              <w:t>0.246</w:t>
            </w:r>
          </w:p>
        </w:tc>
        <w:tc>
          <w:tcPr>
            <w:tcW w:w="1236" w:type="dxa"/>
            <w:tcBorders>
              <w:top w:val="nil"/>
              <w:left w:val="single" w:sz="4" w:space="0" w:color="auto"/>
              <w:bottom w:val="single" w:sz="4" w:space="0" w:color="auto"/>
              <w:right w:val="nil"/>
            </w:tcBorders>
            <w:shd w:val="clear" w:color="000000" w:fill="F2F2F2"/>
            <w:noWrap/>
            <w:vAlign w:val="center"/>
            <w:hideMark/>
          </w:tcPr>
          <w:p w14:paraId="7D5516D5" w14:textId="77777777" w:rsidR="00D835AA" w:rsidRPr="00D835AA" w:rsidRDefault="00D835AA" w:rsidP="00394E79">
            <w:pPr>
              <w:jc w:val="center"/>
              <w:rPr>
                <w:color w:val="000000"/>
                <w:sz w:val="21"/>
                <w:szCs w:val="21"/>
              </w:rPr>
            </w:pPr>
            <w:r w:rsidRPr="00D835AA">
              <w:rPr>
                <w:color w:val="000000"/>
                <w:sz w:val="21"/>
                <w:szCs w:val="21"/>
              </w:rPr>
              <w:t>0.223</w:t>
            </w:r>
          </w:p>
        </w:tc>
        <w:tc>
          <w:tcPr>
            <w:tcW w:w="924" w:type="dxa"/>
            <w:tcBorders>
              <w:top w:val="nil"/>
              <w:left w:val="nil"/>
              <w:bottom w:val="single" w:sz="4" w:space="0" w:color="auto"/>
              <w:right w:val="nil"/>
            </w:tcBorders>
            <w:shd w:val="clear" w:color="auto" w:fill="auto"/>
            <w:noWrap/>
            <w:vAlign w:val="center"/>
            <w:hideMark/>
          </w:tcPr>
          <w:p w14:paraId="4459DDDB" w14:textId="77777777" w:rsidR="00D835AA" w:rsidRPr="00D835AA" w:rsidRDefault="00D835AA" w:rsidP="00394E79">
            <w:pPr>
              <w:jc w:val="center"/>
              <w:rPr>
                <w:color w:val="000000"/>
                <w:sz w:val="21"/>
                <w:szCs w:val="21"/>
              </w:rPr>
            </w:pPr>
            <w:r w:rsidRPr="00D835AA">
              <w:rPr>
                <w:color w:val="000000"/>
                <w:sz w:val="21"/>
                <w:szCs w:val="21"/>
              </w:rPr>
              <w:t>0.214</w:t>
            </w:r>
          </w:p>
        </w:tc>
        <w:tc>
          <w:tcPr>
            <w:tcW w:w="1251" w:type="dxa"/>
            <w:tcBorders>
              <w:top w:val="nil"/>
              <w:left w:val="nil"/>
              <w:bottom w:val="single" w:sz="4" w:space="0" w:color="auto"/>
              <w:right w:val="nil"/>
            </w:tcBorders>
            <w:shd w:val="clear" w:color="000000" w:fill="F2F2F2"/>
            <w:noWrap/>
            <w:vAlign w:val="center"/>
            <w:hideMark/>
          </w:tcPr>
          <w:p w14:paraId="46A0EF01" w14:textId="77777777" w:rsidR="00D835AA" w:rsidRPr="00D835AA" w:rsidRDefault="00D835AA" w:rsidP="00394E79">
            <w:pPr>
              <w:jc w:val="center"/>
              <w:rPr>
                <w:color w:val="000000"/>
                <w:sz w:val="21"/>
                <w:szCs w:val="21"/>
              </w:rPr>
            </w:pPr>
            <w:r w:rsidRPr="00D835AA">
              <w:rPr>
                <w:color w:val="000000"/>
                <w:sz w:val="21"/>
                <w:szCs w:val="21"/>
              </w:rPr>
              <w:t>0.298</w:t>
            </w:r>
          </w:p>
        </w:tc>
      </w:tr>
      <w:tr w:rsidR="00A35577" w:rsidRPr="00407F7D" w14:paraId="1B1E6E57" w14:textId="77777777" w:rsidTr="008D19D6">
        <w:trPr>
          <w:trHeight w:val="375"/>
        </w:trPr>
        <w:tc>
          <w:tcPr>
            <w:tcW w:w="924" w:type="dxa"/>
            <w:vMerge w:val="restart"/>
            <w:tcBorders>
              <w:top w:val="nil"/>
              <w:left w:val="nil"/>
              <w:bottom w:val="nil"/>
              <w:right w:val="nil"/>
            </w:tcBorders>
            <w:shd w:val="clear" w:color="auto" w:fill="auto"/>
            <w:noWrap/>
            <w:vAlign w:val="center"/>
            <w:hideMark/>
          </w:tcPr>
          <w:p w14:paraId="70EFF6D4" w14:textId="77777777" w:rsidR="00D835AA" w:rsidRPr="00D835AA" w:rsidRDefault="00D835AA" w:rsidP="00407F7D">
            <w:pPr>
              <w:jc w:val="center"/>
              <w:rPr>
                <w:color w:val="000000"/>
                <w:sz w:val="21"/>
                <w:szCs w:val="21"/>
              </w:rPr>
            </w:pPr>
            <w:r w:rsidRPr="00D835AA">
              <w:rPr>
                <w:color w:val="000000"/>
                <w:sz w:val="21"/>
                <w:szCs w:val="21"/>
              </w:rPr>
              <w:t>2 errors</w:t>
            </w:r>
          </w:p>
        </w:tc>
        <w:tc>
          <w:tcPr>
            <w:tcW w:w="924" w:type="dxa"/>
            <w:tcBorders>
              <w:top w:val="nil"/>
              <w:left w:val="nil"/>
              <w:bottom w:val="nil"/>
              <w:right w:val="single" w:sz="4" w:space="0" w:color="auto"/>
            </w:tcBorders>
            <w:shd w:val="clear" w:color="000000" w:fill="F2F2F2"/>
            <w:noWrap/>
            <w:vAlign w:val="center"/>
            <w:hideMark/>
          </w:tcPr>
          <w:p w14:paraId="40DD22FE" w14:textId="4D3C14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7E944D66" w14:textId="77777777" w:rsidR="00D835AA" w:rsidRPr="00D835AA" w:rsidRDefault="00D835AA" w:rsidP="00394E79">
            <w:pPr>
              <w:jc w:val="center"/>
              <w:rPr>
                <w:color w:val="000000"/>
                <w:sz w:val="21"/>
                <w:szCs w:val="21"/>
              </w:rPr>
            </w:pPr>
            <w:r w:rsidRPr="00D835AA">
              <w:rPr>
                <w:color w:val="000000"/>
                <w:sz w:val="21"/>
                <w:szCs w:val="21"/>
              </w:rPr>
              <w:t>-0.017</w:t>
            </w:r>
          </w:p>
        </w:tc>
        <w:tc>
          <w:tcPr>
            <w:tcW w:w="925" w:type="dxa"/>
            <w:tcBorders>
              <w:top w:val="nil"/>
              <w:left w:val="nil"/>
              <w:bottom w:val="nil"/>
              <w:right w:val="nil"/>
            </w:tcBorders>
            <w:shd w:val="clear" w:color="000000" w:fill="F2F2F2"/>
            <w:noWrap/>
            <w:vAlign w:val="center"/>
            <w:hideMark/>
          </w:tcPr>
          <w:p w14:paraId="1A6A4E2C" w14:textId="77777777" w:rsidR="00D835AA" w:rsidRPr="00D835AA" w:rsidRDefault="00D835AA" w:rsidP="00394E79">
            <w:pPr>
              <w:jc w:val="center"/>
              <w:rPr>
                <w:color w:val="000000"/>
                <w:sz w:val="21"/>
                <w:szCs w:val="21"/>
              </w:rPr>
            </w:pPr>
            <w:r w:rsidRPr="00D835AA">
              <w:rPr>
                <w:color w:val="000000"/>
                <w:sz w:val="21"/>
                <w:szCs w:val="21"/>
              </w:rPr>
              <w:t>-0.031</w:t>
            </w:r>
          </w:p>
        </w:tc>
        <w:tc>
          <w:tcPr>
            <w:tcW w:w="1091" w:type="dxa"/>
            <w:tcBorders>
              <w:top w:val="nil"/>
              <w:left w:val="single" w:sz="4" w:space="0" w:color="auto"/>
              <w:bottom w:val="nil"/>
              <w:right w:val="nil"/>
            </w:tcBorders>
            <w:shd w:val="clear" w:color="auto" w:fill="auto"/>
            <w:noWrap/>
            <w:vAlign w:val="center"/>
            <w:hideMark/>
          </w:tcPr>
          <w:p w14:paraId="7B45BB15" w14:textId="77777777" w:rsidR="00D835AA" w:rsidRPr="00D835AA" w:rsidRDefault="00D835AA" w:rsidP="00394E79">
            <w:pPr>
              <w:jc w:val="center"/>
              <w:rPr>
                <w:color w:val="000000"/>
                <w:sz w:val="21"/>
                <w:szCs w:val="21"/>
              </w:rPr>
            </w:pPr>
            <w:r w:rsidRPr="00D835AA">
              <w:rPr>
                <w:color w:val="000000"/>
                <w:sz w:val="21"/>
                <w:szCs w:val="21"/>
              </w:rPr>
              <w:t>-0.024</w:t>
            </w:r>
          </w:p>
        </w:tc>
        <w:tc>
          <w:tcPr>
            <w:tcW w:w="797" w:type="dxa"/>
            <w:tcBorders>
              <w:top w:val="nil"/>
              <w:left w:val="nil"/>
              <w:bottom w:val="nil"/>
              <w:right w:val="nil"/>
            </w:tcBorders>
            <w:shd w:val="clear" w:color="000000" w:fill="F2F2F2"/>
            <w:noWrap/>
            <w:vAlign w:val="center"/>
            <w:hideMark/>
          </w:tcPr>
          <w:p w14:paraId="3D27114F" w14:textId="77777777" w:rsidR="00D835AA" w:rsidRPr="00D835AA" w:rsidRDefault="00D835AA" w:rsidP="00394E79">
            <w:pPr>
              <w:jc w:val="center"/>
              <w:rPr>
                <w:color w:val="000000"/>
                <w:sz w:val="21"/>
                <w:szCs w:val="21"/>
              </w:rPr>
            </w:pPr>
            <w:r w:rsidRPr="00D835AA">
              <w:rPr>
                <w:color w:val="000000"/>
                <w:sz w:val="21"/>
                <w:szCs w:val="21"/>
              </w:rPr>
              <w:t>-0.031</w:t>
            </w:r>
          </w:p>
        </w:tc>
        <w:tc>
          <w:tcPr>
            <w:tcW w:w="1161" w:type="dxa"/>
            <w:tcBorders>
              <w:top w:val="nil"/>
              <w:left w:val="nil"/>
              <w:bottom w:val="nil"/>
              <w:right w:val="single" w:sz="4" w:space="0" w:color="auto"/>
            </w:tcBorders>
            <w:shd w:val="clear" w:color="auto" w:fill="auto"/>
            <w:noWrap/>
            <w:vAlign w:val="center"/>
            <w:hideMark/>
          </w:tcPr>
          <w:p w14:paraId="1ECFE722" w14:textId="77777777" w:rsidR="00D835AA" w:rsidRPr="00D835AA" w:rsidRDefault="00D835AA" w:rsidP="00394E79">
            <w:pPr>
              <w:jc w:val="center"/>
              <w:rPr>
                <w:color w:val="000000"/>
                <w:sz w:val="21"/>
                <w:szCs w:val="21"/>
              </w:rPr>
            </w:pPr>
            <w:r w:rsidRPr="00D835AA">
              <w:rPr>
                <w:color w:val="000000"/>
                <w:sz w:val="21"/>
                <w:szCs w:val="21"/>
              </w:rPr>
              <w:t>-0.019</w:t>
            </w:r>
          </w:p>
        </w:tc>
        <w:tc>
          <w:tcPr>
            <w:tcW w:w="942" w:type="dxa"/>
            <w:tcBorders>
              <w:top w:val="nil"/>
              <w:left w:val="nil"/>
              <w:bottom w:val="nil"/>
              <w:right w:val="nil"/>
            </w:tcBorders>
            <w:shd w:val="clear" w:color="000000" w:fill="F2F2F2"/>
            <w:noWrap/>
            <w:vAlign w:val="center"/>
            <w:hideMark/>
          </w:tcPr>
          <w:p w14:paraId="28E2B841" w14:textId="77777777" w:rsidR="00D835AA" w:rsidRPr="00D835AA" w:rsidRDefault="00D835AA" w:rsidP="00394E79">
            <w:pPr>
              <w:jc w:val="center"/>
              <w:rPr>
                <w:color w:val="000000"/>
                <w:sz w:val="21"/>
                <w:szCs w:val="21"/>
              </w:rPr>
            </w:pPr>
            <w:r w:rsidRPr="00D835AA">
              <w:rPr>
                <w:color w:val="000000"/>
                <w:sz w:val="21"/>
                <w:szCs w:val="21"/>
              </w:rPr>
              <w:t>-0.023</w:t>
            </w:r>
          </w:p>
        </w:tc>
        <w:tc>
          <w:tcPr>
            <w:tcW w:w="1092" w:type="dxa"/>
            <w:tcBorders>
              <w:top w:val="nil"/>
              <w:left w:val="nil"/>
              <w:bottom w:val="nil"/>
              <w:right w:val="nil"/>
            </w:tcBorders>
            <w:shd w:val="clear" w:color="auto" w:fill="auto"/>
            <w:noWrap/>
            <w:vAlign w:val="center"/>
            <w:hideMark/>
          </w:tcPr>
          <w:p w14:paraId="1CC3523C" w14:textId="77777777" w:rsidR="00D835AA" w:rsidRPr="00D835AA" w:rsidRDefault="00D835AA" w:rsidP="00394E79">
            <w:pPr>
              <w:jc w:val="center"/>
              <w:rPr>
                <w:color w:val="000000"/>
                <w:sz w:val="21"/>
                <w:szCs w:val="21"/>
              </w:rPr>
            </w:pPr>
            <w:r w:rsidRPr="00D835AA">
              <w:rPr>
                <w:color w:val="000000"/>
                <w:sz w:val="21"/>
                <w:szCs w:val="21"/>
              </w:rPr>
              <w:t>-0.025</w:t>
            </w:r>
          </w:p>
        </w:tc>
        <w:tc>
          <w:tcPr>
            <w:tcW w:w="859" w:type="dxa"/>
            <w:tcBorders>
              <w:top w:val="nil"/>
              <w:left w:val="nil"/>
              <w:bottom w:val="nil"/>
              <w:right w:val="nil"/>
            </w:tcBorders>
            <w:shd w:val="clear" w:color="000000" w:fill="F2F2F2"/>
            <w:noWrap/>
            <w:vAlign w:val="center"/>
            <w:hideMark/>
          </w:tcPr>
          <w:p w14:paraId="0C367941" w14:textId="77777777" w:rsidR="00D835AA" w:rsidRPr="00D835AA" w:rsidRDefault="00D835AA" w:rsidP="00394E79">
            <w:pPr>
              <w:jc w:val="center"/>
              <w:rPr>
                <w:color w:val="000000"/>
                <w:sz w:val="21"/>
                <w:szCs w:val="21"/>
              </w:rPr>
            </w:pPr>
            <w:r w:rsidRPr="00D835AA">
              <w:rPr>
                <w:color w:val="000000"/>
                <w:sz w:val="21"/>
                <w:szCs w:val="21"/>
              </w:rPr>
              <w:t>-0.024</w:t>
            </w:r>
          </w:p>
        </w:tc>
        <w:tc>
          <w:tcPr>
            <w:tcW w:w="930" w:type="dxa"/>
            <w:tcBorders>
              <w:top w:val="nil"/>
              <w:left w:val="nil"/>
              <w:bottom w:val="nil"/>
              <w:right w:val="nil"/>
            </w:tcBorders>
            <w:shd w:val="clear" w:color="auto" w:fill="auto"/>
            <w:noWrap/>
            <w:vAlign w:val="center"/>
            <w:hideMark/>
          </w:tcPr>
          <w:p w14:paraId="20D66198" w14:textId="77777777" w:rsidR="00D835AA" w:rsidRPr="00D835AA" w:rsidRDefault="00D835AA" w:rsidP="00394E79">
            <w:pPr>
              <w:jc w:val="center"/>
              <w:rPr>
                <w:color w:val="000000"/>
                <w:sz w:val="21"/>
                <w:szCs w:val="21"/>
              </w:rPr>
            </w:pPr>
            <w:r w:rsidRPr="00D835AA">
              <w:rPr>
                <w:color w:val="000000"/>
                <w:sz w:val="21"/>
                <w:szCs w:val="21"/>
              </w:rPr>
              <w:t>-0.026</w:t>
            </w:r>
          </w:p>
        </w:tc>
        <w:tc>
          <w:tcPr>
            <w:tcW w:w="1236" w:type="dxa"/>
            <w:tcBorders>
              <w:top w:val="nil"/>
              <w:left w:val="single" w:sz="4" w:space="0" w:color="auto"/>
              <w:bottom w:val="nil"/>
              <w:right w:val="nil"/>
            </w:tcBorders>
            <w:shd w:val="clear" w:color="000000" w:fill="F2F2F2"/>
            <w:noWrap/>
            <w:vAlign w:val="center"/>
            <w:hideMark/>
          </w:tcPr>
          <w:p w14:paraId="5B6AD9C9" w14:textId="77777777" w:rsidR="00D835AA" w:rsidRPr="00D835AA" w:rsidRDefault="00D835AA" w:rsidP="00394E79">
            <w:pPr>
              <w:jc w:val="center"/>
              <w:rPr>
                <w:color w:val="000000"/>
                <w:sz w:val="21"/>
                <w:szCs w:val="21"/>
              </w:rPr>
            </w:pPr>
            <w:r w:rsidRPr="00D835AA">
              <w:rPr>
                <w:color w:val="000000"/>
                <w:sz w:val="21"/>
                <w:szCs w:val="21"/>
              </w:rPr>
              <w:t>-0.038</w:t>
            </w:r>
          </w:p>
        </w:tc>
        <w:tc>
          <w:tcPr>
            <w:tcW w:w="924" w:type="dxa"/>
            <w:tcBorders>
              <w:top w:val="nil"/>
              <w:left w:val="nil"/>
              <w:bottom w:val="nil"/>
              <w:right w:val="nil"/>
            </w:tcBorders>
            <w:shd w:val="clear" w:color="auto" w:fill="auto"/>
            <w:noWrap/>
            <w:vAlign w:val="center"/>
            <w:hideMark/>
          </w:tcPr>
          <w:p w14:paraId="2D31DE7E" w14:textId="77777777" w:rsidR="00D835AA" w:rsidRPr="00D835AA" w:rsidRDefault="00D835AA" w:rsidP="00394E79">
            <w:pPr>
              <w:jc w:val="center"/>
              <w:rPr>
                <w:color w:val="000000"/>
                <w:sz w:val="21"/>
                <w:szCs w:val="21"/>
              </w:rPr>
            </w:pPr>
            <w:r w:rsidRPr="00D835AA">
              <w:rPr>
                <w:color w:val="000000"/>
                <w:sz w:val="21"/>
                <w:szCs w:val="21"/>
              </w:rPr>
              <w:t>-0.048</w:t>
            </w:r>
          </w:p>
        </w:tc>
        <w:tc>
          <w:tcPr>
            <w:tcW w:w="1251" w:type="dxa"/>
            <w:tcBorders>
              <w:top w:val="nil"/>
              <w:left w:val="nil"/>
              <w:bottom w:val="nil"/>
              <w:right w:val="nil"/>
            </w:tcBorders>
            <w:shd w:val="clear" w:color="000000" w:fill="F2F2F2"/>
            <w:noWrap/>
            <w:vAlign w:val="center"/>
            <w:hideMark/>
          </w:tcPr>
          <w:p w14:paraId="6D3165E2" w14:textId="77777777" w:rsidR="00D835AA" w:rsidRPr="00D835AA" w:rsidRDefault="00D835AA" w:rsidP="00394E79">
            <w:pPr>
              <w:jc w:val="center"/>
              <w:rPr>
                <w:color w:val="000000"/>
                <w:sz w:val="21"/>
                <w:szCs w:val="21"/>
              </w:rPr>
            </w:pPr>
            <w:r w:rsidRPr="00D835AA">
              <w:rPr>
                <w:color w:val="000000"/>
                <w:sz w:val="21"/>
                <w:szCs w:val="21"/>
              </w:rPr>
              <w:t>-0.002</w:t>
            </w:r>
          </w:p>
        </w:tc>
      </w:tr>
      <w:tr w:rsidR="00A35577" w:rsidRPr="00407F7D" w14:paraId="029EA1DE" w14:textId="77777777" w:rsidTr="008D19D6">
        <w:trPr>
          <w:trHeight w:val="375"/>
        </w:trPr>
        <w:tc>
          <w:tcPr>
            <w:tcW w:w="924" w:type="dxa"/>
            <w:vMerge/>
            <w:tcBorders>
              <w:top w:val="nil"/>
              <w:left w:val="nil"/>
              <w:bottom w:val="nil"/>
              <w:right w:val="nil"/>
            </w:tcBorders>
            <w:vAlign w:val="center"/>
            <w:hideMark/>
          </w:tcPr>
          <w:p w14:paraId="797BADFC"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8CE8719" w14:textId="14F4F247"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462188CC" w14:textId="77777777" w:rsidR="00D835AA" w:rsidRPr="00D835AA" w:rsidRDefault="00D835AA" w:rsidP="00394E79">
            <w:pPr>
              <w:jc w:val="center"/>
              <w:rPr>
                <w:color w:val="000000"/>
                <w:sz w:val="21"/>
                <w:szCs w:val="21"/>
              </w:rPr>
            </w:pPr>
            <w:r w:rsidRPr="00D835AA">
              <w:rPr>
                <w:color w:val="000000"/>
                <w:sz w:val="21"/>
                <w:szCs w:val="21"/>
              </w:rPr>
              <w:t>0.251</w:t>
            </w:r>
          </w:p>
        </w:tc>
        <w:tc>
          <w:tcPr>
            <w:tcW w:w="925" w:type="dxa"/>
            <w:tcBorders>
              <w:top w:val="dotted" w:sz="4" w:space="0" w:color="auto"/>
              <w:left w:val="nil"/>
              <w:bottom w:val="dotted" w:sz="4" w:space="0" w:color="auto"/>
              <w:right w:val="nil"/>
            </w:tcBorders>
            <w:shd w:val="clear" w:color="000000" w:fill="F2F2F2"/>
            <w:noWrap/>
            <w:vAlign w:val="center"/>
            <w:hideMark/>
          </w:tcPr>
          <w:p w14:paraId="0F89D53A" w14:textId="77777777" w:rsidR="00D835AA" w:rsidRPr="00D835AA" w:rsidRDefault="00D835AA" w:rsidP="00394E79">
            <w:pPr>
              <w:jc w:val="center"/>
              <w:rPr>
                <w:color w:val="000000"/>
                <w:sz w:val="21"/>
                <w:szCs w:val="21"/>
              </w:rPr>
            </w:pPr>
            <w:r w:rsidRPr="00D835AA">
              <w:rPr>
                <w:color w:val="000000"/>
                <w:sz w:val="21"/>
                <w:szCs w:val="21"/>
              </w:rPr>
              <w:t>0.387</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35C5C0C0" w14:textId="77777777" w:rsidR="00D835AA" w:rsidRPr="00D835AA" w:rsidRDefault="00D835AA" w:rsidP="00394E79">
            <w:pPr>
              <w:jc w:val="center"/>
              <w:rPr>
                <w:color w:val="000000"/>
                <w:sz w:val="21"/>
                <w:szCs w:val="21"/>
              </w:rPr>
            </w:pPr>
            <w:r w:rsidRPr="00D835AA">
              <w:rPr>
                <w:color w:val="000000"/>
                <w:sz w:val="21"/>
                <w:szCs w:val="21"/>
              </w:rPr>
              <w:t>0.365</w:t>
            </w:r>
          </w:p>
        </w:tc>
        <w:tc>
          <w:tcPr>
            <w:tcW w:w="797" w:type="dxa"/>
            <w:tcBorders>
              <w:top w:val="dotted" w:sz="4" w:space="0" w:color="auto"/>
              <w:left w:val="nil"/>
              <w:bottom w:val="dotted" w:sz="4" w:space="0" w:color="auto"/>
              <w:right w:val="nil"/>
            </w:tcBorders>
            <w:shd w:val="clear" w:color="000000" w:fill="F2F2F2"/>
            <w:noWrap/>
            <w:vAlign w:val="center"/>
            <w:hideMark/>
          </w:tcPr>
          <w:p w14:paraId="7E8065CE" w14:textId="77777777" w:rsidR="00D835AA" w:rsidRPr="00D835AA" w:rsidRDefault="00D835AA" w:rsidP="00394E79">
            <w:pPr>
              <w:jc w:val="center"/>
              <w:rPr>
                <w:color w:val="000000"/>
                <w:sz w:val="21"/>
                <w:szCs w:val="21"/>
              </w:rPr>
            </w:pPr>
            <w:r w:rsidRPr="00D835AA">
              <w:rPr>
                <w:color w:val="000000"/>
                <w:sz w:val="21"/>
                <w:szCs w:val="21"/>
              </w:rPr>
              <w:t>0.324</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1ECE8ACC" w14:textId="77777777" w:rsidR="00D835AA" w:rsidRPr="00D835AA" w:rsidRDefault="00D835AA" w:rsidP="00394E79">
            <w:pPr>
              <w:jc w:val="center"/>
              <w:rPr>
                <w:color w:val="000000"/>
                <w:sz w:val="21"/>
                <w:szCs w:val="21"/>
              </w:rPr>
            </w:pPr>
            <w:r w:rsidRPr="00D835AA">
              <w:rPr>
                <w:color w:val="000000"/>
                <w:sz w:val="21"/>
                <w:szCs w:val="21"/>
              </w:rPr>
              <w:t>0.282</w:t>
            </w:r>
          </w:p>
        </w:tc>
        <w:tc>
          <w:tcPr>
            <w:tcW w:w="942" w:type="dxa"/>
            <w:tcBorders>
              <w:top w:val="dotted" w:sz="4" w:space="0" w:color="auto"/>
              <w:left w:val="nil"/>
              <w:bottom w:val="dotted" w:sz="4" w:space="0" w:color="auto"/>
              <w:right w:val="nil"/>
            </w:tcBorders>
            <w:shd w:val="clear" w:color="000000" w:fill="F2F2F2"/>
            <w:noWrap/>
            <w:vAlign w:val="center"/>
            <w:hideMark/>
          </w:tcPr>
          <w:p w14:paraId="74AF6A6E" w14:textId="77777777" w:rsidR="00D835AA" w:rsidRPr="00D835AA" w:rsidRDefault="00D835AA" w:rsidP="00394E79">
            <w:pPr>
              <w:jc w:val="center"/>
              <w:rPr>
                <w:color w:val="000000"/>
                <w:sz w:val="21"/>
                <w:szCs w:val="21"/>
              </w:rPr>
            </w:pPr>
            <w:r w:rsidRPr="00D835AA">
              <w:rPr>
                <w:color w:val="000000"/>
                <w:sz w:val="21"/>
                <w:szCs w:val="21"/>
              </w:rPr>
              <w:t>0.318</w:t>
            </w:r>
          </w:p>
        </w:tc>
        <w:tc>
          <w:tcPr>
            <w:tcW w:w="1092" w:type="dxa"/>
            <w:tcBorders>
              <w:top w:val="dotted" w:sz="4" w:space="0" w:color="auto"/>
              <w:left w:val="nil"/>
              <w:bottom w:val="dotted" w:sz="4" w:space="0" w:color="auto"/>
              <w:right w:val="nil"/>
            </w:tcBorders>
            <w:shd w:val="clear" w:color="auto" w:fill="auto"/>
            <w:noWrap/>
            <w:vAlign w:val="center"/>
            <w:hideMark/>
          </w:tcPr>
          <w:p w14:paraId="0892F241" w14:textId="77777777" w:rsidR="00D835AA" w:rsidRPr="00D835AA" w:rsidRDefault="00D835AA" w:rsidP="00394E79">
            <w:pPr>
              <w:jc w:val="center"/>
              <w:rPr>
                <w:color w:val="000000"/>
                <w:sz w:val="21"/>
                <w:szCs w:val="21"/>
              </w:rPr>
            </w:pPr>
            <w:r w:rsidRPr="00D835AA">
              <w:rPr>
                <w:color w:val="000000"/>
                <w:sz w:val="21"/>
                <w:szCs w:val="21"/>
              </w:rPr>
              <w:t>0.318</w:t>
            </w:r>
          </w:p>
        </w:tc>
        <w:tc>
          <w:tcPr>
            <w:tcW w:w="859" w:type="dxa"/>
            <w:tcBorders>
              <w:top w:val="dotted" w:sz="4" w:space="0" w:color="auto"/>
              <w:left w:val="nil"/>
              <w:bottom w:val="dotted" w:sz="4" w:space="0" w:color="auto"/>
              <w:right w:val="nil"/>
            </w:tcBorders>
            <w:shd w:val="clear" w:color="000000" w:fill="F2F2F2"/>
            <w:noWrap/>
            <w:vAlign w:val="center"/>
            <w:hideMark/>
          </w:tcPr>
          <w:p w14:paraId="0864577F" w14:textId="77777777" w:rsidR="00D835AA" w:rsidRPr="00D835AA" w:rsidRDefault="00D835AA" w:rsidP="00394E79">
            <w:pPr>
              <w:jc w:val="center"/>
              <w:rPr>
                <w:color w:val="000000"/>
                <w:sz w:val="21"/>
                <w:szCs w:val="21"/>
              </w:rPr>
            </w:pPr>
            <w:r w:rsidRPr="00D835AA">
              <w:rPr>
                <w:color w:val="000000"/>
                <w:sz w:val="21"/>
                <w:szCs w:val="21"/>
              </w:rPr>
              <w:t>0.338</w:t>
            </w:r>
          </w:p>
        </w:tc>
        <w:tc>
          <w:tcPr>
            <w:tcW w:w="930" w:type="dxa"/>
            <w:tcBorders>
              <w:top w:val="dotted" w:sz="4" w:space="0" w:color="auto"/>
              <w:left w:val="nil"/>
              <w:bottom w:val="dotted" w:sz="4" w:space="0" w:color="auto"/>
              <w:right w:val="nil"/>
            </w:tcBorders>
            <w:shd w:val="clear" w:color="auto" w:fill="auto"/>
            <w:noWrap/>
            <w:vAlign w:val="center"/>
            <w:hideMark/>
          </w:tcPr>
          <w:p w14:paraId="0C7D593D" w14:textId="77777777" w:rsidR="00D835AA" w:rsidRPr="00D835AA" w:rsidRDefault="00D835AA" w:rsidP="00394E79">
            <w:pPr>
              <w:jc w:val="center"/>
              <w:rPr>
                <w:color w:val="000000"/>
                <w:sz w:val="21"/>
                <w:szCs w:val="21"/>
              </w:rPr>
            </w:pPr>
            <w:r w:rsidRPr="00D835AA">
              <w:rPr>
                <w:color w:val="000000"/>
                <w:sz w:val="21"/>
                <w:szCs w:val="21"/>
              </w:rPr>
              <w:t>0.366</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3FD5322E" w14:textId="77777777" w:rsidR="00D835AA" w:rsidRPr="00D835AA" w:rsidRDefault="00D835AA" w:rsidP="00394E79">
            <w:pPr>
              <w:jc w:val="center"/>
              <w:rPr>
                <w:color w:val="000000"/>
                <w:sz w:val="21"/>
                <w:szCs w:val="21"/>
              </w:rPr>
            </w:pPr>
            <w:r w:rsidRPr="00D835AA">
              <w:rPr>
                <w:color w:val="000000"/>
                <w:sz w:val="21"/>
                <w:szCs w:val="21"/>
              </w:rPr>
              <w:t>0.38</w:t>
            </w:r>
          </w:p>
        </w:tc>
        <w:tc>
          <w:tcPr>
            <w:tcW w:w="924" w:type="dxa"/>
            <w:tcBorders>
              <w:top w:val="dotted" w:sz="4" w:space="0" w:color="auto"/>
              <w:left w:val="nil"/>
              <w:bottom w:val="dotted" w:sz="4" w:space="0" w:color="auto"/>
              <w:right w:val="nil"/>
            </w:tcBorders>
            <w:shd w:val="clear" w:color="auto" w:fill="auto"/>
            <w:noWrap/>
            <w:vAlign w:val="center"/>
            <w:hideMark/>
          </w:tcPr>
          <w:p w14:paraId="70F2F150" w14:textId="77777777" w:rsidR="00D835AA" w:rsidRPr="00D835AA" w:rsidRDefault="00D835AA" w:rsidP="00394E79">
            <w:pPr>
              <w:jc w:val="center"/>
              <w:rPr>
                <w:color w:val="000000"/>
                <w:sz w:val="21"/>
                <w:szCs w:val="21"/>
              </w:rPr>
            </w:pPr>
            <w:r w:rsidRPr="00D835AA">
              <w:rPr>
                <w:color w:val="000000"/>
                <w:sz w:val="21"/>
                <w:szCs w:val="21"/>
              </w:rPr>
              <w:t>0.317</w:t>
            </w:r>
          </w:p>
        </w:tc>
        <w:tc>
          <w:tcPr>
            <w:tcW w:w="1251" w:type="dxa"/>
            <w:tcBorders>
              <w:top w:val="dotted" w:sz="4" w:space="0" w:color="auto"/>
              <w:left w:val="nil"/>
              <w:bottom w:val="dotted" w:sz="4" w:space="0" w:color="auto"/>
              <w:right w:val="nil"/>
            </w:tcBorders>
            <w:shd w:val="clear" w:color="000000" w:fill="F2F2F2"/>
            <w:noWrap/>
            <w:vAlign w:val="center"/>
            <w:hideMark/>
          </w:tcPr>
          <w:p w14:paraId="33208BC4" w14:textId="77777777" w:rsidR="00D835AA" w:rsidRPr="00D835AA" w:rsidRDefault="00D835AA" w:rsidP="00394E79">
            <w:pPr>
              <w:jc w:val="center"/>
              <w:rPr>
                <w:color w:val="000000"/>
                <w:sz w:val="21"/>
                <w:szCs w:val="21"/>
              </w:rPr>
            </w:pPr>
            <w:r w:rsidRPr="00D835AA">
              <w:rPr>
                <w:color w:val="000000"/>
                <w:sz w:val="21"/>
                <w:szCs w:val="21"/>
              </w:rPr>
              <w:t>0.315</w:t>
            </w:r>
          </w:p>
        </w:tc>
      </w:tr>
      <w:tr w:rsidR="00A35577" w:rsidRPr="00407F7D" w14:paraId="415A8898" w14:textId="77777777" w:rsidTr="008D19D6">
        <w:trPr>
          <w:trHeight w:val="375"/>
        </w:trPr>
        <w:tc>
          <w:tcPr>
            <w:tcW w:w="924" w:type="dxa"/>
            <w:vMerge/>
            <w:tcBorders>
              <w:top w:val="nil"/>
              <w:left w:val="nil"/>
              <w:bottom w:val="nil"/>
              <w:right w:val="nil"/>
            </w:tcBorders>
            <w:vAlign w:val="center"/>
            <w:hideMark/>
          </w:tcPr>
          <w:p w14:paraId="1AB475F3"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181DBCE1" w14:textId="13FF502F"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7E3C6CD" w14:textId="77777777" w:rsidR="00D835AA" w:rsidRPr="00D835AA" w:rsidRDefault="00D835AA" w:rsidP="00394E79">
            <w:pPr>
              <w:jc w:val="center"/>
              <w:rPr>
                <w:color w:val="000000"/>
                <w:sz w:val="21"/>
                <w:szCs w:val="21"/>
              </w:rPr>
            </w:pPr>
            <w:r w:rsidRPr="00D835AA">
              <w:rPr>
                <w:color w:val="000000"/>
                <w:sz w:val="21"/>
                <w:szCs w:val="21"/>
              </w:rPr>
              <w:t>0.207</w:t>
            </w:r>
          </w:p>
        </w:tc>
        <w:tc>
          <w:tcPr>
            <w:tcW w:w="925" w:type="dxa"/>
            <w:tcBorders>
              <w:top w:val="nil"/>
              <w:left w:val="nil"/>
              <w:bottom w:val="nil"/>
              <w:right w:val="nil"/>
            </w:tcBorders>
            <w:shd w:val="clear" w:color="000000" w:fill="F2F2F2"/>
            <w:noWrap/>
            <w:vAlign w:val="center"/>
            <w:hideMark/>
          </w:tcPr>
          <w:p w14:paraId="084E6FC2" w14:textId="77777777" w:rsidR="00D835AA" w:rsidRPr="00D835AA" w:rsidRDefault="00D835AA" w:rsidP="00394E79">
            <w:pPr>
              <w:jc w:val="center"/>
              <w:rPr>
                <w:color w:val="000000"/>
                <w:sz w:val="21"/>
                <w:szCs w:val="21"/>
              </w:rPr>
            </w:pPr>
            <w:r w:rsidRPr="00D835AA">
              <w:rPr>
                <w:color w:val="000000"/>
                <w:sz w:val="21"/>
                <w:szCs w:val="21"/>
              </w:rPr>
              <w:t>0.444</w:t>
            </w:r>
          </w:p>
        </w:tc>
        <w:tc>
          <w:tcPr>
            <w:tcW w:w="1091" w:type="dxa"/>
            <w:tcBorders>
              <w:top w:val="nil"/>
              <w:left w:val="single" w:sz="4" w:space="0" w:color="auto"/>
              <w:bottom w:val="nil"/>
              <w:right w:val="nil"/>
            </w:tcBorders>
            <w:shd w:val="clear" w:color="auto" w:fill="auto"/>
            <w:noWrap/>
            <w:vAlign w:val="center"/>
            <w:hideMark/>
          </w:tcPr>
          <w:p w14:paraId="44220B51" w14:textId="77777777" w:rsidR="00D835AA" w:rsidRPr="00D835AA" w:rsidRDefault="00D835AA" w:rsidP="00394E79">
            <w:pPr>
              <w:jc w:val="center"/>
              <w:rPr>
                <w:color w:val="000000"/>
                <w:sz w:val="21"/>
                <w:szCs w:val="21"/>
              </w:rPr>
            </w:pPr>
            <w:r w:rsidRPr="00D835AA">
              <w:rPr>
                <w:color w:val="000000"/>
                <w:sz w:val="21"/>
                <w:szCs w:val="21"/>
              </w:rPr>
              <w:t>0.456</w:t>
            </w:r>
          </w:p>
        </w:tc>
        <w:tc>
          <w:tcPr>
            <w:tcW w:w="797" w:type="dxa"/>
            <w:tcBorders>
              <w:top w:val="nil"/>
              <w:left w:val="nil"/>
              <w:bottom w:val="nil"/>
              <w:right w:val="nil"/>
            </w:tcBorders>
            <w:shd w:val="clear" w:color="000000" w:fill="F2F2F2"/>
            <w:noWrap/>
            <w:vAlign w:val="center"/>
            <w:hideMark/>
          </w:tcPr>
          <w:p w14:paraId="6918F1D9" w14:textId="77777777" w:rsidR="00D835AA" w:rsidRPr="00D835AA" w:rsidRDefault="00D835AA" w:rsidP="00394E79">
            <w:pPr>
              <w:jc w:val="center"/>
              <w:rPr>
                <w:color w:val="000000"/>
                <w:sz w:val="21"/>
                <w:szCs w:val="21"/>
              </w:rPr>
            </w:pPr>
            <w:r w:rsidRPr="00D835AA">
              <w:rPr>
                <w:color w:val="000000"/>
                <w:sz w:val="21"/>
                <w:szCs w:val="21"/>
              </w:rPr>
              <w:t>0.259</w:t>
            </w:r>
          </w:p>
        </w:tc>
        <w:tc>
          <w:tcPr>
            <w:tcW w:w="1161" w:type="dxa"/>
            <w:tcBorders>
              <w:top w:val="nil"/>
              <w:left w:val="nil"/>
              <w:bottom w:val="nil"/>
              <w:right w:val="single" w:sz="4" w:space="0" w:color="auto"/>
            </w:tcBorders>
            <w:shd w:val="clear" w:color="auto" w:fill="auto"/>
            <w:noWrap/>
            <w:vAlign w:val="center"/>
            <w:hideMark/>
          </w:tcPr>
          <w:p w14:paraId="7D030059" w14:textId="77777777" w:rsidR="00D835AA" w:rsidRPr="00D835AA" w:rsidRDefault="00D835AA" w:rsidP="00394E79">
            <w:pPr>
              <w:jc w:val="center"/>
              <w:rPr>
                <w:color w:val="000000"/>
                <w:sz w:val="21"/>
                <w:szCs w:val="21"/>
              </w:rPr>
            </w:pPr>
            <w:r w:rsidRPr="00D835AA">
              <w:rPr>
                <w:color w:val="000000"/>
                <w:sz w:val="21"/>
                <w:szCs w:val="21"/>
              </w:rPr>
              <w:t>0.217</w:t>
            </w:r>
          </w:p>
        </w:tc>
        <w:tc>
          <w:tcPr>
            <w:tcW w:w="942" w:type="dxa"/>
            <w:tcBorders>
              <w:top w:val="nil"/>
              <w:left w:val="nil"/>
              <w:bottom w:val="nil"/>
              <w:right w:val="nil"/>
            </w:tcBorders>
            <w:shd w:val="clear" w:color="000000" w:fill="F2F2F2"/>
            <w:noWrap/>
            <w:vAlign w:val="center"/>
            <w:hideMark/>
          </w:tcPr>
          <w:p w14:paraId="77315376" w14:textId="77777777" w:rsidR="00D835AA" w:rsidRPr="00D835AA" w:rsidRDefault="00D835AA" w:rsidP="00394E79">
            <w:pPr>
              <w:jc w:val="center"/>
              <w:rPr>
                <w:color w:val="000000"/>
                <w:sz w:val="21"/>
                <w:szCs w:val="21"/>
              </w:rPr>
            </w:pPr>
            <w:r w:rsidRPr="00D835AA">
              <w:rPr>
                <w:color w:val="000000"/>
                <w:sz w:val="21"/>
                <w:szCs w:val="21"/>
              </w:rPr>
              <w:t>0.311</w:t>
            </w:r>
          </w:p>
        </w:tc>
        <w:tc>
          <w:tcPr>
            <w:tcW w:w="1092" w:type="dxa"/>
            <w:tcBorders>
              <w:top w:val="nil"/>
              <w:left w:val="nil"/>
              <w:bottom w:val="nil"/>
              <w:right w:val="nil"/>
            </w:tcBorders>
            <w:shd w:val="clear" w:color="auto" w:fill="auto"/>
            <w:noWrap/>
            <w:vAlign w:val="center"/>
            <w:hideMark/>
          </w:tcPr>
          <w:p w14:paraId="3A5BBCBF" w14:textId="77777777" w:rsidR="00D835AA" w:rsidRPr="00D835AA" w:rsidRDefault="00D835AA" w:rsidP="00394E79">
            <w:pPr>
              <w:jc w:val="center"/>
              <w:rPr>
                <w:color w:val="000000"/>
                <w:sz w:val="21"/>
                <w:szCs w:val="21"/>
              </w:rPr>
            </w:pPr>
            <w:r w:rsidRPr="00D835AA">
              <w:rPr>
                <w:color w:val="000000"/>
                <w:sz w:val="21"/>
                <w:szCs w:val="21"/>
              </w:rPr>
              <w:t>0.313</w:t>
            </w:r>
          </w:p>
        </w:tc>
        <w:tc>
          <w:tcPr>
            <w:tcW w:w="859" w:type="dxa"/>
            <w:tcBorders>
              <w:top w:val="nil"/>
              <w:left w:val="nil"/>
              <w:bottom w:val="nil"/>
              <w:right w:val="nil"/>
            </w:tcBorders>
            <w:shd w:val="clear" w:color="000000" w:fill="F2F2F2"/>
            <w:noWrap/>
            <w:vAlign w:val="center"/>
            <w:hideMark/>
          </w:tcPr>
          <w:p w14:paraId="6C64ADFF" w14:textId="77777777" w:rsidR="00D835AA" w:rsidRPr="00D835AA" w:rsidRDefault="00D835AA" w:rsidP="00394E79">
            <w:pPr>
              <w:jc w:val="center"/>
              <w:rPr>
                <w:color w:val="000000"/>
                <w:sz w:val="21"/>
                <w:szCs w:val="21"/>
              </w:rPr>
            </w:pPr>
            <w:r w:rsidRPr="00D835AA">
              <w:rPr>
                <w:color w:val="000000"/>
                <w:sz w:val="21"/>
                <w:szCs w:val="21"/>
              </w:rPr>
              <w:t>0.325</w:t>
            </w:r>
          </w:p>
        </w:tc>
        <w:tc>
          <w:tcPr>
            <w:tcW w:w="930" w:type="dxa"/>
            <w:tcBorders>
              <w:top w:val="nil"/>
              <w:left w:val="nil"/>
              <w:bottom w:val="nil"/>
              <w:right w:val="nil"/>
            </w:tcBorders>
            <w:shd w:val="clear" w:color="auto" w:fill="auto"/>
            <w:noWrap/>
            <w:vAlign w:val="center"/>
            <w:hideMark/>
          </w:tcPr>
          <w:p w14:paraId="6D73FBD5" w14:textId="77777777" w:rsidR="00D835AA" w:rsidRPr="00D835AA" w:rsidRDefault="00D835AA" w:rsidP="00394E79">
            <w:pPr>
              <w:jc w:val="center"/>
              <w:rPr>
                <w:color w:val="000000"/>
                <w:sz w:val="21"/>
                <w:szCs w:val="21"/>
              </w:rPr>
            </w:pPr>
            <w:r w:rsidRPr="00D835AA">
              <w:rPr>
                <w:color w:val="000000"/>
                <w:sz w:val="21"/>
                <w:szCs w:val="21"/>
              </w:rPr>
              <w:t>0.425</w:t>
            </w:r>
          </w:p>
        </w:tc>
        <w:tc>
          <w:tcPr>
            <w:tcW w:w="1236" w:type="dxa"/>
            <w:tcBorders>
              <w:top w:val="nil"/>
              <w:left w:val="single" w:sz="4" w:space="0" w:color="auto"/>
              <w:bottom w:val="nil"/>
              <w:right w:val="nil"/>
            </w:tcBorders>
            <w:shd w:val="clear" w:color="000000" w:fill="F2F2F2"/>
            <w:noWrap/>
            <w:vAlign w:val="center"/>
            <w:hideMark/>
          </w:tcPr>
          <w:p w14:paraId="1590FF4F" w14:textId="77777777" w:rsidR="00D835AA" w:rsidRPr="00D835AA" w:rsidRDefault="00D835AA" w:rsidP="00394E79">
            <w:pPr>
              <w:jc w:val="center"/>
              <w:rPr>
                <w:color w:val="000000"/>
                <w:sz w:val="21"/>
                <w:szCs w:val="21"/>
              </w:rPr>
            </w:pPr>
            <w:r w:rsidRPr="00D835AA">
              <w:rPr>
                <w:color w:val="000000"/>
                <w:sz w:val="21"/>
                <w:szCs w:val="21"/>
              </w:rPr>
              <w:t>0.483</w:t>
            </w:r>
          </w:p>
        </w:tc>
        <w:tc>
          <w:tcPr>
            <w:tcW w:w="924" w:type="dxa"/>
            <w:tcBorders>
              <w:top w:val="nil"/>
              <w:left w:val="nil"/>
              <w:bottom w:val="nil"/>
              <w:right w:val="nil"/>
            </w:tcBorders>
            <w:shd w:val="clear" w:color="auto" w:fill="auto"/>
            <w:noWrap/>
            <w:vAlign w:val="center"/>
            <w:hideMark/>
          </w:tcPr>
          <w:p w14:paraId="769F46F3" w14:textId="77777777" w:rsidR="00D835AA" w:rsidRPr="00D835AA" w:rsidRDefault="00D835AA" w:rsidP="00394E79">
            <w:pPr>
              <w:jc w:val="center"/>
              <w:rPr>
                <w:color w:val="000000"/>
                <w:sz w:val="21"/>
                <w:szCs w:val="21"/>
              </w:rPr>
            </w:pPr>
            <w:r w:rsidRPr="00D835AA">
              <w:rPr>
                <w:color w:val="000000"/>
                <w:sz w:val="21"/>
                <w:szCs w:val="21"/>
              </w:rPr>
              <w:t>0.263</w:t>
            </w:r>
          </w:p>
        </w:tc>
        <w:tc>
          <w:tcPr>
            <w:tcW w:w="1251" w:type="dxa"/>
            <w:tcBorders>
              <w:top w:val="nil"/>
              <w:left w:val="nil"/>
              <w:bottom w:val="nil"/>
              <w:right w:val="nil"/>
            </w:tcBorders>
            <w:shd w:val="clear" w:color="000000" w:fill="F2F2F2"/>
            <w:noWrap/>
            <w:vAlign w:val="center"/>
            <w:hideMark/>
          </w:tcPr>
          <w:p w14:paraId="5771BC88" w14:textId="77777777" w:rsidR="00D835AA" w:rsidRPr="00D835AA" w:rsidRDefault="00D835AA" w:rsidP="00394E79">
            <w:pPr>
              <w:jc w:val="center"/>
              <w:rPr>
                <w:color w:val="000000"/>
                <w:sz w:val="21"/>
                <w:szCs w:val="21"/>
              </w:rPr>
            </w:pPr>
            <w:r w:rsidRPr="00D835AA">
              <w:rPr>
                <w:color w:val="000000"/>
                <w:sz w:val="21"/>
                <w:szCs w:val="21"/>
              </w:rPr>
              <w:t>0.300</w:t>
            </w:r>
          </w:p>
        </w:tc>
      </w:tr>
    </w:tbl>
    <w:p w14:paraId="15815C04" w14:textId="7E878581" w:rsidR="00FA6018" w:rsidRDefault="00F92DB4" w:rsidP="009433C3">
      <w:pPr>
        <w:jc w:val="center"/>
        <w:rPr>
          <w:b/>
        </w:rPr>
      </w:pPr>
      <w:r>
        <w:rPr>
          <w:b/>
          <w:noProof/>
        </w:rPr>
        <mc:AlternateContent>
          <mc:Choice Requires="wps">
            <w:drawing>
              <wp:anchor distT="0" distB="0" distL="114300" distR="114300" simplePos="0" relativeHeight="251665408" behindDoc="0" locked="0" layoutInCell="1" allowOverlap="1" wp14:anchorId="30199595" wp14:editId="5819747A">
                <wp:simplePos x="0" y="0"/>
                <wp:positionH relativeFrom="column">
                  <wp:posOffset>77584</wp:posOffset>
                </wp:positionH>
                <wp:positionV relativeFrom="paragraph">
                  <wp:posOffset>249382</wp:posOffset>
                </wp:positionV>
                <wp:extent cx="8695113" cy="0"/>
                <wp:effectExtent l="0" t="0" r="0" b="0"/>
                <wp:wrapNone/>
                <wp:docPr id="1487004460" name="Straight Connector 6"/>
                <wp:cNvGraphicFramePr/>
                <a:graphic xmlns:a="http://schemas.openxmlformats.org/drawingml/2006/main">
                  <a:graphicData uri="http://schemas.microsoft.com/office/word/2010/wordprocessingShape">
                    <wps:wsp>
                      <wps:cNvCnPr/>
                      <wps:spPr>
                        <a:xfrm>
                          <a:off x="0" y="0"/>
                          <a:ext cx="8695113" cy="0"/>
                        </a:xfrm>
                        <a:prstGeom prst="line">
                          <a:avLst/>
                        </a:prstGeom>
                        <a:ln w="222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D04F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pt,19.65pt" to="69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" strokecolor="black [3213]" strokeweight="1.75pt">
                <v:stroke linestyle="thinThin" joinstyle="miter"/>
              </v:line>
            </w:pict>
          </mc:Fallback>
        </mc:AlternateContent>
      </w:r>
      <w:r w:rsidR="00407F7D">
        <w:rPr>
          <w:b/>
        </w:rPr>
        <w:t xml:space="preserve">Table 4. </w:t>
      </w:r>
      <w:proofErr w:type="gramStart"/>
      <w:r w:rsidR="00407F7D">
        <w:rPr>
          <w:b/>
        </w:rPr>
        <w:t>Overall</w:t>
      </w:r>
      <w:proofErr w:type="gramEnd"/>
      <w:r w:rsidR="00407F7D">
        <w:rPr>
          <w:b/>
        </w:rPr>
        <w:t xml:space="preserve"> Bias, RMSE, and Mean SEM</w:t>
      </w:r>
      <w:r w:rsidR="00E33DC0">
        <w:rPr>
          <w:b/>
        </w:rPr>
        <w:t>, by Condition</w:t>
      </w:r>
      <w:r w:rsidR="00A738DB">
        <w:rPr>
          <w:b/>
        </w:rPr>
        <w:t xml:space="preserve"> and Number of Path Errors</w:t>
      </w:r>
    </w:p>
    <w:p w14:paraId="41A750F9" w14:textId="765648AB" w:rsidR="00FA6018" w:rsidRDefault="00014DF0" w:rsidP="006D44DF">
      <w:pPr>
        <w:rPr>
          <w:b/>
        </w:rPr>
      </w:pPr>
      <w:r>
        <w:rPr>
          <w:b/>
          <w:noProof/>
        </w:rPr>
        <mc:AlternateContent>
          <mc:Choice Requires="wps">
            <w:drawing>
              <wp:anchor distT="0" distB="0" distL="114300" distR="114300" simplePos="0" relativeHeight="251660288" behindDoc="0" locked="0" layoutInCell="1" allowOverlap="1" wp14:anchorId="672EBCDB" wp14:editId="3C772869">
                <wp:simplePos x="0" y="0"/>
                <wp:positionH relativeFrom="column">
                  <wp:posOffset>77585</wp:posOffset>
                </wp:positionH>
                <wp:positionV relativeFrom="paragraph">
                  <wp:posOffset>3050078</wp:posOffset>
                </wp:positionV>
                <wp:extent cx="8794866" cy="27709"/>
                <wp:effectExtent l="0" t="0" r="25400" b="29845"/>
                <wp:wrapNone/>
                <wp:docPr id="414017182" name="Straight Connector 1"/>
                <wp:cNvGraphicFramePr/>
                <a:graphic xmlns:a="http://schemas.openxmlformats.org/drawingml/2006/main">
                  <a:graphicData uri="http://schemas.microsoft.com/office/word/2010/wordprocessingShape">
                    <wps:wsp>
                      <wps:cNvCnPr/>
                      <wps:spPr>
                        <a:xfrm>
                          <a:off x="0" y="0"/>
                          <a:ext cx="8794866" cy="2770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25D1B"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pt,240.15pt" to="698.6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" strokecolor="black [3213]">
                <v:stroke joinstyle="miter"/>
              </v:line>
            </w:pict>
          </mc:Fallback>
        </mc:AlternateContent>
      </w:r>
    </w:p>
    <w:p w14:paraId="31B8FEBF" w14:textId="77777777" w:rsidR="00FA6018" w:rsidRDefault="00FA6018" w:rsidP="006D44DF">
      <w:pPr>
        <w:rPr>
          <w:b/>
        </w:rPr>
      </w:pPr>
    </w:p>
    <w:p w14:paraId="338B0E7B" w14:textId="01F31E68" w:rsidR="00FA6018" w:rsidRDefault="00E4125A" w:rsidP="00E4125A">
      <w:pPr>
        <w:rPr>
          <w:b/>
        </w:rPr>
      </w:pPr>
      <w:r>
        <w:rPr>
          <w:b/>
        </w:rPr>
        <w:t xml:space="preserve">                                           </w:t>
      </w:r>
      <w:r w:rsidR="006F557B">
        <w:rPr>
          <w:b/>
        </w:rPr>
        <w:t>F</w:t>
      </w:r>
      <w:r>
        <w:rPr>
          <w:b/>
        </w:rPr>
        <w:t>igure 3. Module Numbers by Design Structure</w:t>
      </w:r>
    </w:p>
    <w:p w14:paraId="6A93BD79" w14:textId="77777777" w:rsidR="00E4125A" w:rsidRDefault="00E4125A" w:rsidP="006D44DF">
      <w:pPr>
        <w:rPr>
          <w:b/>
        </w:rPr>
      </w:pPr>
    </w:p>
    <w:p w14:paraId="54D4B9A6" w14:textId="041A4D90" w:rsidR="00E4125A" w:rsidRPr="00E4125A" w:rsidRDefault="00E4125A" w:rsidP="00E4125A">
      <w:pPr>
        <w:rPr>
          <w:b/>
        </w:rPr>
      </w:pPr>
      <w:r w:rsidRPr="00E4125A">
        <w:rPr>
          <w:b/>
        </w:rPr>
        <w:t xml:space="preserve">  </w:t>
      </w:r>
      <w:r>
        <w:rPr>
          <w:b/>
        </w:rPr>
        <w:t xml:space="preserve">                                 a. </w:t>
      </w:r>
      <w:r w:rsidRPr="00E4125A">
        <w:rPr>
          <w:b/>
        </w:rPr>
        <w:t>1</w:t>
      </w:r>
      <w:r>
        <w:rPr>
          <w:b/>
        </w:rPr>
        <w:t>-3-3 Design                                                 b. 1-3-4 Design</w:t>
      </w:r>
    </w:p>
    <w:p w14:paraId="2AE0DAE3" w14:textId="78B74D83" w:rsidR="006F557B" w:rsidRDefault="006F557B" w:rsidP="006D44DF">
      <w:pPr>
        <w:rPr>
          <w:b/>
        </w:rPr>
        <w:sectPr w:rsidR="006F557B" w:rsidSect="00FA6018">
          <w:footnotePr>
            <w:pos w:val="beneathText"/>
          </w:footnotePr>
          <w:pgSz w:w="15840" w:h="12240" w:orient="landscape"/>
          <w:pgMar w:top="1440" w:right="1440" w:bottom="1440" w:left="1440" w:header="720" w:footer="720" w:gutter="0"/>
          <w:cols w:space="720"/>
          <w:titlePg/>
          <w:docGrid w:linePitch="360"/>
        </w:sectPr>
      </w:pPr>
      <w:r>
        <w:rPr>
          <w:b/>
          <w:bCs/>
          <w:i/>
          <w:iCs/>
          <w:noProof/>
        </w:rPr>
        <w:drawing>
          <wp:anchor distT="0" distB="0" distL="114300" distR="114300" simplePos="0" relativeHeight="251667456" behindDoc="0" locked="0" layoutInCell="1" allowOverlap="1" wp14:anchorId="2B2589B6" wp14:editId="1655D472">
            <wp:simplePos x="0" y="0"/>
            <wp:positionH relativeFrom="margin">
              <wp:posOffset>520931</wp:posOffset>
            </wp:positionH>
            <wp:positionV relativeFrom="paragraph">
              <wp:posOffset>117706</wp:posOffset>
            </wp:positionV>
            <wp:extent cx="5943600" cy="1525270"/>
            <wp:effectExtent l="0" t="0" r="0" b="0"/>
            <wp:wrapTopAndBottom/>
            <wp:docPr id="1789137548"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7548" name="Picture 1" descr="A diagram of a structure&#10;&#10;Description automatically generated"/>
                    <pic:cNvPicPr/>
                  </pic:nvPicPr>
                  <pic:blipFill rotWithShape="1">
                    <a:blip r:embed="rId17">
                      <a:extLst>
                        <a:ext uri="{28A0092B-C50C-407E-A947-70E740481C1C}">
                          <a14:useLocalDpi xmlns:a14="http://schemas.microsoft.com/office/drawing/2010/main" val="0"/>
                        </a:ext>
                      </a:extLst>
                    </a:blip>
                    <a:srcRect l="5084" t="16428" r="4346" b="10619"/>
                    <a:stretch/>
                  </pic:blipFill>
                  <pic:spPr bwMode="auto">
                    <a:xfrm>
                      <a:off x="0" y="0"/>
                      <a:ext cx="5943600" cy="152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58818F" w14:textId="740EFDD0" w:rsidR="00DC4AAF" w:rsidRPr="00E0116F" w:rsidRDefault="00DC4AAF" w:rsidP="004C5A66">
      <w:pPr>
        <w:spacing w:line="480" w:lineRule="auto"/>
      </w:pPr>
      <w:r>
        <w:lastRenderedPageBreak/>
        <w:t>increasing number</w:t>
      </w:r>
      <w:r w:rsidR="004C5A66">
        <w:t>s</w:t>
      </w:r>
      <w:r>
        <w:t xml:space="preserve"> of items allocated to later stages of the test, all error statistics generally improved. Across routing methods, there was generally higher error statistics associated with the 1-2-5 path for the maximum information and population interval distribution </w:t>
      </w:r>
      <w:r w:rsidRPr="00A8172E">
        <w:rPr>
          <w:i/>
          <w:iCs/>
        </w:rPr>
        <w:sym w:font="Symbol" w:char="F071"/>
      </w:r>
      <w:r w:rsidRPr="00A8172E">
        <w:t xml:space="preserve"> </w:t>
      </w:r>
      <w:proofErr w:type="spellStart"/>
      <w:r w:rsidRPr="00A8172E">
        <w:t>cutscore</w:t>
      </w:r>
      <w:proofErr w:type="spellEnd"/>
      <w:r>
        <w:t xml:space="preserve"> methods and conversely higher error associated with the 1-4-7 and 1-4-8 paths for the PI-NC </w:t>
      </w:r>
      <w:proofErr w:type="spellStart"/>
      <w:r>
        <w:t>cutscore</w:t>
      </w:r>
      <w:proofErr w:type="spellEnd"/>
      <w:r>
        <w:t xml:space="preserve"> routing method.</w:t>
      </w:r>
    </w:p>
    <w:p w14:paraId="70BC0DB7" w14:textId="45729174" w:rsidR="00FA6018" w:rsidRDefault="008322EE" w:rsidP="00003D86">
      <w:pPr>
        <w:rPr>
          <w:b/>
        </w:rPr>
      </w:pPr>
      <w:r w:rsidRPr="007F6BE2">
        <w:rPr>
          <w:b/>
        </w:rPr>
        <w:t xml:space="preserve">Mean </w:t>
      </w:r>
      <w:r w:rsidR="00666D6B" w:rsidRPr="007F6BE2">
        <w:rPr>
          <w:b/>
        </w:rPr>
        <w:t>B</w:t>
      </w:r>
      <w:r w:rsidRPr="007F6BE2">
        <w:rPr>
          <w:b/>
        </w:rPr>
        <w:t>ias</w:t>
      </w:r>
      <w:r w:rsidR="00FA6018">
        <w:rPr>
          <w:b/>
        </w:rPr>
        <w:t xml:space="preserve"> Conditional </w:t>
      </w:r>
      <w:commentRangeStart w:id="53"/>
      <w:commentRangeStart w:id="54"/>
      <w:r w:rsidR="00FA6018">
        <w:rPr>
          <w:b/>
        </w:rPr>
        <w:t>on</w:t>
      </w:r>
      <w:commentRangeEnd w:id="53"/>
      <w:r w:rsidR="0099207C">
        <w:rPr>
          <w:rStyle w:val="CommentReference"/>
          <w:rFonts w:asciiTheme="minorHAnsi" w:eastAsiaTheme="minorEastAsia" w:hAnsiTheme="minorHAnsi" w:cstheme="minorBidi"/>
          <w:kern w:val="24"/>
          <w:lang w:eastAsia="ja-JP"/>
        </w:rPr>
        <w:commentReference w:id="53"/>
      </w:r>
      <w:commentRangeEnd w:id="54"/>
      <w:r w:rsidR="00710E27">
        <w:rPr>
          <w:rStyle w:val="CommentReference"/>
          <w:rFonts w:asciiTheme="minorHAnsi" w:eastAsiaTheme="minorEastAsia" w:hAnsiTheme="minorHAnsi" w:cstheme="minorBidi"/>
          <w:kern w:val="24"/>
          <w:lang w:eastAsia="ja-JP"/>
        </w:rPr>
        <w:commentReference w:id="54"/>
      </w:r>
      <w:r w:rsidR="00FA6018">
        <w:rPr>
          <w:b/>
        </w:rPr>
        <w:t xml:space="preserve"> </w:t>
      </w:r>
      <w:r w:rsidR="00B75245" w:rsidRPr="00B75245">
        <w:rPr>
          <w:b/>
          <w:i/>
          <w:iCs/>
        </w:rPr>
        <w:sym w:font="Symbol" w:char="F071"/>
      </w:r>
      <w:r w:rsidR="00B75245">
        <w:rPr>
          <w:b/>
        </w:rPr>
        <w:t xml:space="preserve"> </w:t>
      </w:r>
    </w:p>
    <w:p w14:paraId="48CBFD5C" w14:textId="77777777" w:rsidR="00522F55" w:rsidRPr="00003D86" w:rsidRDefault="00522F55" w:rsidP="00003D86">
      <w:pPr>
        <w:rPr>
          <w:b/>
        </w:rPr>
      </w:pPr>
    </w:p>
    <w:p w14:paraId="01AF4E69" w14:textId="2A9FC689" w:rsidR="0054000D" w:rsidRDefault="00DB7718" w:rsidP="00014410">
      <w:pPr>
        <w:widowControl w:val="0"/>
        <w:spacing w:line="480" w:lineRule="auto"/>
        <w:ind w:firstLine="360"/>
      </w:pPr>
      <w:commentRangeStart w:id="55"/>
      <w:commentRangeStart w:id="56"/>
      <w:r w:rsidRPr="00FB0627">
        <w:t xml:space="preserve">Figure </w:t>
      </w:r>
      <w:r w:rsidR="00210E03" w:rsidRPr="00FB0627">
        <w:t>S-</w:t>
      </w:r>
      <w:r w:rsidR="00462872" w:rsidRPr="00FB0627">
        <w:t>3</w:t>
      </w:r>
      <w:r w:rsidR="00BD69C9" w:rsidRPr="00FB0627">
        <w:t xml:space="preserve"> shows</w:t>
      </w:r>
      <w:r w:rsidR="00BD69C9">
        <w:t xml:space="preserve"> mean bias </w:t>
      </w:r>
      <w:r w:rsidR="009D017E">
        <w:t xml:space="preserve">across </w:t>
      </w:r>
      <w:r w:rsidR="009D017E" w:rsidRPr="006B10FD">
        <w:rPr>
          <w:i/>
          <w:iCs/>
        </w:rPr>
        <w:t>θ</w:t>
      </w:r>
      <w:r w:rsidR="009D017E">
        <w:t xml:space="preserve"> for each MST design</w:t>
      </w:r>
      <w:r w:rsidR="009F641B">
        <w:t xml:space="preserve"> </w:t>
      </w:r>
      <w:r w:rsidR="00456EA1">
        <w:t>averaged across routing error conditions.</w:t>
      </w:r>
      <w:commentRangeEnd w:id="55"/>
      <w:r w:rsidR="007713EB">
        <w:rPr>
          <w:rStyle w:val="CommentReference"/>
          <w:rFonts w:asciiTheme="minorHAnsi" w:eastAsiaTheme="minorEastAsia" w:hAnsiTheme="minorHAnsi" w:cstheme="minorBidi"/>
          <w:kern w:val="24"/>
          <w:lang w:eastAsia="ja-JP"/>
        </w:rPr>
        <w:commentReference w:id="55"/>
      </w:r>
      <w:commentRangeEnd w:id="56"/>
      <w:r w:rsidR="00D31D1A">
        <w:rPr>
          <w:rStyle w:val="CommentReference"/>
          <w:rFonts w:asciiTheme="minorHAnsi" w:eastAsiaTheme="minorEastAsia" w:hAnsiTheme="minorHAnsi" w:cstheme="minorBidi"/>
          <w:kern w:val="24"/>
          <w:lang w:eastAsia="ja-JP"/>
        </w:rPr>
        <w:commentReference w:id="56"/>
      </w:r>
      <w:r w:rsidR="008322EE">
        <w:t xml:space="preserve"> </w:t>
      </w:r>
      <w:r w:rsidR="008322EE" w:rsidRPr="000F5790">
        <w:t xml:space="preserve">MSTs </w:t>
      </w:r>
      <w:r w:rsidR="008322EE">
        <w:t xml:space="preserve">of all conditions </w:t>
      </w:r>
      <w:r w:rsidR="008322EE" w:rsidRPr="000F5790">
        <w:t xml:space="preserve">performed equally well near the center of the </w:t>
      </w:r>
      <w:r w:rsidR="008322EE" w:rsidRPr="006E42E4">
        <w:rPr>
          <w:i/>
        </w:rPr>
        <w:t>θ</w:t>
      </w:r>
      <w:r w:rsidR="008322EE" w:rsidRPr="000F5790">
        <w:t xml:space="preserve"> scale</w:t>
      </w:r>
      <w:r w:rsidR="009F641B">
        <w:t xml:space="preserve"> for </w:t>
      </w:r>
      <w:r w:rsidR="009F641B" w:rsidRPr="006B10FD">
        <w:rPr>
          <w:i/>
          <w:iCs/>
        </w:rPr>
        <w:t>θ</w:t>
      </w:r>
      <w:r w:rsidR="009F641B">
        <w:t xml:space="preserve"> between </w:t>
      </w:r>
      <w:r w:rsidR="00850C24">
        <w:sym w:font="Symbol" w:char="F02D"/>
      </w:r>
      <w:r w:rsidR="009F641B">
        <w:t>1.</w:t>
      </w:r>
      <w:r w:rsidR="00D72909">
        <w:t>0</w:t>
      </w:r>
      <w:r w:rsidR="009F641B">
        <w:t xml:space="preserve"> and 1.</w:t>
      </w:r>
      <w:r w:rsidR="00D72909">
        <w:t>0</w:t>
      </w:r>
      <w:r w:rsidR="008322EE" w:rsidRPr="000F5790">
        <w:t>, as their mean biases were all close to 0</w:t>
      </w:r>
      <w:r w:rsidR="004E7AB7">
        <w:t xml:space="preserve">, but varied across </w:t>
      </w:r>
      <w:r w:rsidR="004E7AB7" w:rsidRPr="006B10FD">
        <w:rPr>
          <w:i/>
          <w:iCs/>
        </w:rPr>
        <w:t>θ</w:t>
      </w:r>
      <w:r w:rsidR="004E7AB7">
        <w:t xml:space="preserve"> levels</w:t>
      </w:r>
      <w:r w:rsidR="008322EE" w:rsidRPr="000F5790">
        <w:t xml:space="preserve">. </w:t>
      </w:r>
      <w:r w:rsidR="008322EE">
        <w:t>However, the</w:t>
      </w:r>
      <w:r w:rsidR="008322EE" w:rsidRPr="000F5790">
        <w:t xml:space="preserve"> MSTs tended to </w:t>
      </w:r>
      <w:commentRangeStart w:id="57"/>
      <w:commentRangeStart w:id="58"/>
      <w:r w:rsidR="0066363C">
        <w:t>under</w:t>
      </w:r>
      <w:r w:rsidR="00F032AE">
        <w:t>e</w:t>
      </w:r>
      <w:r w:rsidR="008322EE">
        <w:t>stimate</w:t>
      </w:r>
      <w:r w:rsidR="008322EE" w:rsidRPr="000F5790">
        <w:t xml:space="preserve"> </w:t>
      </w:r>
      <w:r w:rsidR="008322EE">
        <w:t xml:space="preserve">at low </w:t>
      </w:r>
      <w:r w:rsidR="008322EE" w:rsidRPr="006E42E4">
        <w:rPr>
          <w:i/>
        </w:rPr>
        <w:t>θ</w:t>
      </w:r>
      <w:r w:rsidR="008322EE">
        <w:t xml:space="preserve"> levels and ov</w:t>
      </w:r>
      <w:r w:rsidR="008322EE" w:rsidRPr="000F5790">
        <w:t xml:space="preserve">erestimate at </w:t>
      </w:r>
      <w:r w:rsidR="008322EE" w:rsidRPr="00561AEE">
        <w:rPr>
          <w:i/>
        </w:rPr>
        <w:t>θ</w:t>
      </w:r>
      <w:r w:rsidR="008322EE" w:rsidRPr="000F5790">
        <w:t xml:space="preserve"> levels</w:t>
      </w:r>
      <w:r w:rsidR="00A92671">
        <w:t xml:space="preserve"> </w:t>
      </w:r>
      <w:commentRangeEnd w:id="57"/>
      <w:r w:rsidR="00015439">
        <w:rPr>
          <w:rStyle w:val="CommentReference"/>
          <w:rFonts w:asciiTheme="minorHAnsi" w:eastAsiaTheme="minorEastAsia" w:hAnsiTheme="minorHAnsi" w:cstheme="minorBidi"/>
          <w:kern w:val="24"/>
          <w:lang w:eastAsia="ja-JP"/>
        </w:rPr>
        <w:commentReference w:id="57"/>
      </w:r>
      <w:commentRangeEnd w:id="58"/>
      <w:r w:rsidR="002172B3">
        <w:rPr>
          <w:rStyle w:val="CommentReference"/>
          <w:rFonts w:asciiTheme="minorHAnsi" w:eastAsiaTheme="minorEastAsia" w:hAnsiTheme="minorHAnsi" w:cstheme="minorBidi"/>
          <w:kern w:val="24"/>
          <w:lang w:eastAsia="ja-JP"/>
        </w:rPr>
        <w:commentReference w:id="58"/>
      </w:r>
      <w:r w:rsidR="00F032AE">
        <w:t xml:space="preserve">above </w:t>
      </w:r>
      <w:r w:rsidR="00A92671">
        <w:t>the center of the θ scale—</w:t>
      </w:r>
      <w:r w:rsidR="00D72909">
        <w:t xml:space="preserve"> the exception being the test</w:t>
      </w:r>
      <w:r w:rsidR="00CA12A5">
        <w:t>s</w:t>
      </w:r>
      <w:r w:rsidR="00D72909">
        <w:t xml:space="preserve"> that were administered using the </w:t>
      </w:r>
      <w:r w:rsidR="00BF2E4F">
        <w:t>PI-NC</w:t>
      </w:r>
      <w:r w:rsidR="00014410">
        <w:t xml:space="preserve"> </w:t>
      </w:r>
      <w:proofErr w:type="spellStart"/>
      <w:r w:rsidR="00790F02">
        <w:t>cutscore</w:t>
      </w:r>
      <w:proofErr w:type="spellEnd"/>
      <w:ins w:id="59" w:author="Robert S Chapman" w:date="2023-11-20T13:27:00Z">
        <w:r w:rsidR="00CF37FF">
          <w:t xml:space="preserve"> (</w:t>
        </w:r>
        <w:r w:rsidR="00CF37FF" w:rsidRPr="00FB0627">
          <w:t>Figures S-3e and S-3f)</w:t>
        </w:r>
      </w:ins>
      <w:r w:rsidR="00D72909" w:rsidRPr="00FB0627">
        <w:t>,</w:t>
      </w:r>
      <w:r w:rsidR="00D72909">
        <w:t xml:space="preserve"> which </w:t>
      </w:r>
      <w:r w:rsidR="00CA12A5">
        <w:t>showed</w:t>
      </w:r>
      <w:r w:rsidR="00D72909">
        <w:t xml:space="preserve"> substantial error at lower </w:t>
      </w:r>
      <w:r w:rsidR="00CA12A5">
        <w:t xml:space="preserve">positive </w:t>
      </w:r>
      <w:r w:rsidR="00D72909">
        <w:t xml:space="preserve">levels of </w:t>
      </w:r>
      <w:r w:rsidR="00850C24" w:rsidRPr="007A642A">
        <w:rPr>
          <w:i/>
          <w:iCs/>
        </w:rPr>
        <w:sym w:font="Symbol" w:char="F071"/>
      </w:r>
      <w:r w:rsidR="00CA12A5">
        <w:t xml:space="preserve"> due to </w:t>
      </w:r>
      <w:proofErr w:type="spellStart"/>
      <w:r w:rsidR="00CA12A5">
        <w:t>simulee</w:t>
      </w:r>
      <w:proofErr w:type="spellEnd"/>
      <w:r w:rsidR="00CA12A5">
        <w:t xml:space="preserve"> guessing influencing the </w:t>
      </w:r>
      <w:r w:rsidR="008C5147">
        <w:t>NC</w:t>
      </w:r>
      <w:r w:rsidR="00CA12A5">
        <w:t xml:space="preserve"> scores</w:t>
      </w:r>
      <w:r w:rsidR="00D72909">
        <w:t>.</w:t>
      </w:r>
      <w:r w:rsidR="00A92671" w:rsidRPr="00495F29">
        <w:t xml:space="preserve"> On the positive end of θ, higher levels of bias occurred at </w:t>
      </w:r>
      <w:r w:rsidR="00A92671" w:rsidRPr="00BC407B">
        <w:rPr>
          <w:i/>
          <w:iCs/>
        </w:rPr>
        <w:t>θ</w:t>
      </w:r>
      <w:r w:rsidR="00A92671" w:rsidRPr="00495F29">
        <w:t xml:space="preserve"> = </w:t>
      </w:r>
      <w:r w:rsidR="00CA12A5">
        <w:t>1</w:t>
      </w:r>
      <w:r w:rsidR="00A92671" w:rsidRPr="00495F29">
        <w:t>.</w:t>
      </w:r>
      <w:r w:rsidR="00CA12A5">
        <w:t>5</w:t>
      </w:r>
      <w:r w:rsidR="00A92671" w:rsidRPr="00495F29">
        <w:t xml:space="preserve"> and </w:t>
      </w:r>
      <w:r w:rsidR="008878A4" w:rsidRPr="00495F29">
        <w:t>above</w:t>
      </w:r>
      <w:r w:rsidR="007D761B">
        <w:t xml:space="preserve"> for </w:t>
      </w:r>
      <w:r w:rsidR="008C5147">
        <w:t>MI</w:t>
      </w:r>
      <w:r w:rsidR="007D761B">
        <w:t xml:space="preserve"> and </w:t>
      </w:r>
      <w:r w:rsidR="008C5147">
        <w:t>PI-</w:t>
      </w:r>
      <w:r w:rsidR="00850C24" w:rsidRPr="007A642A">
        <w:rPr>
          <w:i/>
          <w:iCs/>
        </w:rPr>
        <w:sym w:font="Symbol" w:char="F071"/>
      </w:r>
      <w:r w:rsidR="00850C24">
        <w:t xml:space="preserve"> </w:t>
      </w:r>
      <w:r w:rsidR="007D761B">
        <w:t xml:space="preserve"> </w:t>
      </w:r>
      <w:proofErr w:type="spellStart"/>
      <w:r w:rsidR="00790F02">
        <w:t>cutscore</w:t>
      </w:r>
      <w:r w:rsidR="007D761B" w:rsidRPr="00590E66">
        <w:t>s</w:t>
      </w:r>
      <w:proofErr w:type="spellEnd"/>
      <w:ins w:id="60" w:author="Robert S Chapman" w:date="2023-11-20T13:28:00Z">
        <w:r w:rsidR="00204B4D">
          <w:t xml:space="preserve"> </w:t>
        </w:r>
        <w:r w:rsidR="00204B4D" w:rsidRPr="00FB0627">
          <w:t>(Figure S-3a, S-3b, S-3c, S-3d)</w:t>
        </w:r>
      </w:ins>
      <w:r w:rsidR="00A92671" w:rsidRPr="00FB0627">
        <w:t>,</w:t>
      </w:r>
      <w:r w:rsidR="00A92671" w:rsidRPr="00495F29">
        <w:t xml:space="preserve"> with the values of bias in that region generally higher than those observed for negative </w:t>
      </w:r>
      <w:proofErr w:type="spellStart"/>
      <w:r w:rsidR="00A92671" w:rsidRPr="00014410">
        <w:rPr>
          <w:i/>
          <w:iCs/>
        </w:rPr>
        <w:t>θ</w:t>
      </w:r>
      <w:r w:rsidR="00A92671" w:rsidRPr="00495F29">
        <w:t>s</w:t>
      </w:r>
      <w:proofErr w:type="spellEnd"/>
      <w:r w:rsidR="00A92671" w:rsidRPr="00495F29">
        <w:t xml:space="preserve">. </w:t>
      </w:r>
      <w:r w:rsidR="008322EE">
        <w:t>The underestimation and overestimation were larger for 1-3-3 MSTs than 1-3-4 MSTs</w:t>
      </w:r>
      <w:ins w:id="61" w:author="Robert S Chapman" w:date="2023-11-20T13:28:00Z">
        <w:r w:rsidR="003A110B">
          <w:t xml:space="preserve"> </w:t>
        </w:r>
        <w:r w:rsidR="003A110B" w:rsidRPr="00FB0627">
          <w:t>(Figures S-3a, S-3c, S</w:t>
        </w:r>
      </w:ins>
      <w:ins w:id="62" w:author="Robert S Chapman" w:date="2023-11-20T13:29:00Z">
        <w:r w:rsidR="003A110B" w:rsidRPr="00FB0627">
          <w:t>-3e and S-3b, S-3d, S-3f</w:t>
        </w:r>
      </w:ins>
      <w:ins w:id="63" w:author="Robert S Chapman" w:date="2023-11-20T13:28:00Z">
        <w:r w:rsidR="003A110B" w:rsidRPr="00FB0627">
          <w:t>)</w:t>
        </w:r>
      </w:ins>
      <w:r w:rsidR="008322EE">
        <w:t>, also for MSTs that had more items in the earlier stages than MSTs that had more items in the later stages</w:t>
      </w:r>
      <w:r w:rsidR="001A5778">
        <w:t xml:space="preserve"> (“increasing”)</w:t>
      </w:r>
      <w:r w:rsidR="008322EE">
        <w:t xml:space="preserve">. There </w:t>
      </w:r>
      <w:r w:rsidR="0054000D">
        <w:t>was no</w:t>
      </w:r>
      <w:r w:rsidR="0054000D" w:rsidRPr="002743C9">
        <w:t xml:space="preserve"> </w:t>
      </w:r>
      <w:r w:rsidR="00F90811">
        <w:t xml:space="preserve">general </w:t>
      </w:r>
      <w:r w:rsidR="0054000D" w:rsidRPr="002743C9">
        <w:t>effect of assembly priority.</w:t>
      </w:r>
    </w:p>
    <w:p w14:paraId="1748348D" w14:textId="4DDE6B71" w:rsidR="009F6B87" w:rsidRDefault="00556463" w:rsidP="00522F55">
      <w:pPr>
        <w:widowControl w:val="0"/>
        <w:spacing w:line="480" w:lineRule="auto"/>
        <w:ind w:firstLine="360"/>
      </w:pPr>
      <w:r>
        <w:t xml:space="preserve">The results of conditional mean bias grouped by the number of routing errors are shown </w:t>
      </w:r>
      <w:r w:rsidRPr="00FB0627">
        <w:t xml:space="preserve">in Figure </w:t>
      </w:r>
      <w:r w:rsidR="0015625F" w:rsidRPr="00FB0627">
        <w:t>S-4</w:t>
      </w:r>
      <w:r w:rsidR="00EF5AB1" w:rsidRPr="00FB0627">
        <w:t>.</w:t>
      </w:r>
      <w:r>
        <w:t xml:space="preserve"> </w:t>
      </w:r>
      <w:r w:rsidRPr="00495F29">
        <w:t xml:space="preserve">The results show considerable bias in the </w:t>
      </w:r>
      <m:oMath>
        <m:acc>
          <m:accPr>
            <m:ctrlPr>
              <w:rPr>
                <w:rFonts w:ascii="Cambria Math" w:hAnsi="Cambria Math"/>
                <w:i/>
              </w:rPr>
            </m:ctrlPr>
          </m:accPr>
          <m:e>
            <m:r>
              <m:rPr>
                <m:nor/>
              </m:rPr>
              <w:rPr>
                <w:i/>
              </w:rPr>
              <m:t>θ</m:t>
            </m:r>
          </m:e>
        </m:acc>
      </m:oMath>
      <w:r w:rsidRPr="00495F29">
        <w:t xml:space="preserve">s for MSTs across a relatively wide range of </w:t>
      </w:r>
      <w:r w:rsidRPr="00495F29">
        <w:rPr>
          <w:i/>
        </w:rPr>
        <w:t>θ</w:t>
      </w:r>
      <w:r w:rsidR="00511A0D" w:rsidRPr="00495F29">
        <w:rPr>
          <w:i/>
        </w:rPr>
        <w:t xml:space="preserve">, </w:t>
      </w:r>
      <w:r w:rsidR="00511A0D" w:rsidRPr="00495F29">
        <w:rPr>
          <w:iCs/>
        </w:rPr>
        <w:t xml:space="preserve">especially for </w:t>
      </w:r>
      <w:proofErr w:type="spellStart"/>
      <w:r w:rsidR="00511A0D" w:rsidRPr="00495F29">
        <w:rPr>
          <w:iCs/>
        </w:rPr>
        <w:t>simulees</w:t>
      </w:r>
      <w:proofErr w:type="spellEnd"/>
      <w:r w:rsidR="00511A0D" w:rsidRPr="00495F29">
        <w:rPr>
          <w:iCs/>
        </w:rPr>
        <w:t xml:space="preserve"> with routing errors</w:t>
      </w:r>
      <w:r w:rsidR="008F399F" w:rsidRPr="00495F29">
        <w:rPr>
          <w:iCs/>
        </w:rPr>
        <w:t>.</w:t>
      </w:r>
      <w:r w:rsidR="008F399F">
        <w:rPr>
          <w:u w:val="single"/>
        </w:rPr>
        <w:t xml:space="preserve"> </w:t>
      </w:r>
      <w:r>
        <w:t xml:space="preserve">Interestingly, </w:t>
      </w:r>
      <w:commentRangeStart w:id="64"/>
      <w:commentRangeStart w:id="65"/>
      <w:r>
        <w:t xml:space="preserve">the </w:t>
      </w:r>
      <w:r w:rsidR="00683637">
        <w:t>under</w:t>
      </w:r>
      <w:r>
        <w:t xml:space="preserve">estimation at low </w:t>
      </w:r>
      <w:proofErr w:type="spellStart"/>
      <w:r w:rsidRPr="00561AEE">
        <w:rPr>
          <w:i/>
        </w:rPr>
        <w:t>θ</w:t>
      </w:r>
      <w:r w:rsidRPr="007B08C8">
        <w:t>s</w:t>
      </w:r>
      <w:proofErr w:type="spellEnd"/>
      <w:r w:rsidRPr="007B08C8">
        <w:t xml:space="preserve"> and </w:t>
      </w:r>
      <w:r w:rsidR="009A36F1">
        <w:t>over</w:t>
      </w:r>
      <w:r>
        <w:t xml:space="preserve">estimation at high </w:t>
      </w:r>
      <w:proofErr w:type="spellStart"/>
      <w:r w:rsidRPr="00561AEE">
        <w:rPr>
          <w:i/>
        </w:rPr>
        <w:t>θ</w:t>
      </w:r>
      <w:r w:rsidRPr="00745566">
        <w:t>s</w:t>
      </w:r>
      <w:proofErr w:type="spellEnd"/>
      <w:r>
        <w:t xml:space="preserve"> </w:t>
      </w:r>
      <w:commentRangeEnd w:id="64"/>
      <w:r w:rsidR="00AE1C17">
        <w:rPr>
          <w:rStyle w:val="CommentReference"/>
          <w:rFonts w:asciiTheme="minorHAnsi" w:eastAsiaTheme="minorEastAsia" w:hAnsiTheme="minorHAnsi" w:cstheme="minorBidi"/>
          <w:kern w:val="24"/>
          <w:lang w:eastAsia="ja-JP"/>
        </w:rPr>
        <w:commentReference w:id="64"/>
      </w:r>
      <w:commentRangeEnd w:id="65"/>
      <w:r w:rsidR="002172B3">
        <w:rPr>
          <w:rStyle w:val="CommentReference"/>
          <w:rFonts w:asciiTheme="minorHAnsi" w:eastAsiaTheme="minorEastAsia" w:hAnsiTheme="minorHAnsi" w:cstheme="minorBidi"/>
          <w:kern w:val="24"/>
          <w:lang w:eastAsia="ja-JP"/>
        </w:rPr>
        <w:commentReference w:id="65"/>
      </w:r>
      <w:r>
        <w:t xml:space="preserve">occurred only for </w:t>
      </w:r>
      <w:proofErr w:type="spellStart"/>
      <w:r>
        <w:t>simulees</w:t>
      </w:r>
      <w:proofErr w:type="spellEnd"/>
      <w:r>
        <w:t xml:space="preserve"> with no misrouting</w:t>
      </w:r>
      <w:r w:rsidR="00AE78FE">
        <w:t xml:space="preserve"> (solid lines)</w:t>
      </w:r>
      <w:r>
        <w:t xml:space="preserve">. </w:t>
      </w:r>
      <w:proofErr w:type="spellStart"/>
      <w:r>
        <w:t>Simulees</w:t>
      </w:r>
      <w:proofErr w:type="spellEnd"/>
      <w:r>
        <w:t xml:space="preserve"> </w:t>
      </w:r>
      <w:r>
        <w:lastRenderedPageBreak/>
        <w:t xml:space="preserve">with one or two </w:t>
      </w:r>
      <w:proofErr w:type="spellStart"/>
      <w:r>
        <w:t>misroutings</w:t>
      </w:r>
      <w:proofErr w:type="spellEnd"/>
      <w:r>
        <w:t xml:space="preserve"> </w:t>
      </w:r>
      <w:r w:rsidR="00AE78FE">
        <w:t xml:space="preserve">generally </w:t>
      </w:r>
      <w:r>
        <w:t>displayed the opposite trend</w:t>
      </w:r>
      <w:r w:rsidR="00AE78FE">
        <w:t xml:space="preserve"> (dashed lines), noting some instability in the estimates due to </w:t>
      </w:r>
      <w:r w:rsidR="00420D34">
        <w:t xml:space="preserve">the previously noted </w:t>
      </w:r>
      <w:r w:rsidR="00AE78FE">
        <w:t xml:space="preserve">small number of misrouting errors at more extreme levels of </w:t>
      </w:r>
      <w:r w:rsidR="004B11A8" w:rsidRPr="007A642A">
        <w:rPr>
          <w:i/>
          <w:iCs/>
        </w:rPr>
        <w:sym w:font="Symbol" w:char="F071"/>
      </w:r>
      <w:r w:rsidR="004B11A8">
        <w:t xml:space="preserve"> </w:t>
      </w:r>
      <w:r>
        <w:t xml:space="preserve">. This explains the zero bias </w:t>
      </w:r>
      <w:r w:rsidRPr="000F5790">
        <w:t xml:space="preserve">near the center of the </w:t>
      </w:r>
      <w:r w:rsidRPr="00561AEE">
        <w:rPr>
          <w:i/>
        </w:rPr>
        <w:t>θ</w:t>
      </w:r>
      <w:r w:rsidRPr="000F5790">
        <w:t xml:space="preserve"> scale</w:t>
      </w:r>
      <w:r w:rsidR="00AE78FE">
        <w:t>s</w:t>
      </w:r>
      <w:r>
        <w:t xml:space="preserve"> in </w:t>
      </w:r>
      <w:r w:rsidRPr="00FB0627">
        <w:t xml:space="preserve">Figure </w:t>
      </w:r>
      <w:r w:rsidR="00480A3D" w:rsidRPr="00FB0627">
        <w:t>S-</w:t>
      </w:r>
      <w:r w:rsidR="00FB0627" w:rsidRPr="00FB0627">
        <w:t>3</w:t>
      </w:r>
      <w:r w:rsidRPr="00FB0627">
        <w:t>—</w:t>
      </w:r>
      <w:r>
        <w:t xml:space="preserve">the positive and negative estimation errors canceled each other, resulting in near zero bias when the biases of </w:t>
      </w:r>
      <w:proofErr w:type="spellStart"/>
      <w:r>
        <w:t>simulees</w:t>
      </w:r>
      <w:proofErr w:type="spellEnd"/>
      <w:r>
        <w:t xml:space="preserve"> with different numbers of </w:t>
      </w:r>
      <w:proofErr w:type="spellStart"/>
      <w:r>
        <w:t>misroutings</w:t>
      </w:r>
      <w:proofErr w:type="spellEnd"/>
      <w:r>
        <w:t xml:space="preserve"> </w:t>
      </w:r>
      <w:r>
        <w:rPr>
          <w:rFonts w:hint="eastAsia"/>
          <w:lang w:eastAsia="zh-TW"/>
        </w:rPr>
        <w:t>were averaged.</w:t>
      </w:r>
      <w:r>
        <w:t xml:space="preserve"> </w:t>
      </w:r>
      <w:r w:rsidRPr="007207E9">
        <w:t>For</w:t>
      </w:r>
      <w:r>
        <w:t xml:space="preserve"> </w:t>
      </w:r>
      <w:r w:rsidR="00FC1E05">
        <w:t xml:space="preserve">both </w:t>
      </w:r>
      <w:r>
        <w:t>the 1-3-3</w:t>
      </w:r>
      <w:r w:rsidR="00FC1E05">
        <w:t xml:space="preserve"> and 1-3-4</w:t>
      </w:r>
      <w:r>
        <w:t xml:space="preserve"> design</w:t>
      </w:r>
      <w:r w:rsidR="00FC1E05">
        <w:t>s</w:t>
      </w:r>
      <w:r w:rsidR="003A5F82">
        <w:t xml:space="preserve"> using </w:t>
      </w:r>
      <w:r w:rsidR="00CB780D">
        <w:t>MI</w:t>
      </w:r>
      <w:r w:rsidR="003A5F82">
        <w:t xml:space="preserve"> and </w:t>
      </w:r>
      <w:r w:rsidR="00CB780D">
        <w:t>PI-</w:t>
      </w:r>
      <w:r w:rsidR="00CB780D" w:rsidRPr="007A642A">
        <w:rPr>
          <w:i/>
          <w:iCs/>
        </w:rPr>
        <w:sym w:font="Symbol" w:char="F071"/>
      </w:r>
      <w:r w:rsidR="00CB780D">
        <w:t xml:space="preserve"> </w:t>
      </w:r>
      <w:r w:rsidR="003A5F82">
        <w:t xml:space="preserve"> routing</w:t>
      </w:r>
      <w:r>
        <w:t xml:space="preserve"> </w:t>
      </w:r>
      <w:r w:rsidRPr="00FB0627">
        <w:t xml:space="preserve">(Figure </w:t>
      </w:r>
      <w:r w:rsidR="002F65ED" w:rsidRPr="00FB0627">
        <w:t>S-4</w:t>
      </w:r>
      <w:r w:rsidR="007207E9" w:rsidRPr="00FB0627">
        <w:t xml:space="preserve">a, </w:t>
      </w:r>
      <w:r w:rsidR="002F65ED" w:rsidRPr="00FB0627">
        <w:t>S-4</w:t>
      </w:r>
      <w:r w:rsidR="00FC1E05" w:rsidRPr="00FB0627">
        <w:t xml:space="preserve">b, </w:t>
      </w:r>
      <w:r w:rsidR="002F65ED" w:rsidRPr="00FB0627">
        <w:t>S-4</w:t>
      </w:r>
      <w:r w:rsidR="00CF3083" w:rsidRPr="00FB0627">
        <w:t>c</w:t>
      </w:r>
      <w:r w:rsidR="00FC1E05" w:rsidRPr="00FB0627">
        <w:t xml:space="preserve">, </w:t>
      </w:r>
      <w:r w:rsidR="002F65ED" w:rsidRPr="00FB0627">
        <w:t>S-4</w:t>
      </w:r>
      <w:r w:rsidR="00FC1E05" w:rsidRPr="00FB0627">
        <w:t>d</w:t>
      </w:r>
      <w:r>
        <w:t xml:space="preserve">), bias for </w:t>
      </w:r>
      <w:proofErr w:type="spellStart"/>
      <w:r>
        <w:t>simulees</w:t>
      </w:r>
      <w:proofErr w:type="spellEnd"/>
      <w:r>
        <w:t xml:space="preserve"> with two </w:t>
      </w:r>
      <w:proofErr w:type="spellStart"/>
      <w:r>
        <w:t>misroutings</w:t>
      </w:r>
      <w:proofErr w:type="spellEnd"/>
      <w:r w:rsidR="007207E9">
        <w:t xml:space="preserve"> (dotted line)</w:t>
      </w:r>
      <w:r>
        <w:t xml:space="preserve"> was generally higher than for those with a single misrouting</w:t>
      </w:r>
      <w:r w:rsidR="007207E9">
        <w:t xml:space="preserve"> (dashed line</w:t>
      </w:r>
      <w:proofErr w:type="gramStart"/>
      <w:r w:rsidR="007207E9">
        <w:t>)</w:t>
      </w:r>
      <w:r>
        <w:t>, but</w:t>
      </w:r>
      <w:proofErr w:type="gramEnd"/>
      <w:r>
        <w:t xml:space="preserve"> was concentrated more toward the center of the </w:t>
      </w:r>
      <w:r w:rsidRPr="00F13E13">
        <w:rPr>
          <w:i/>
        </w:rPr>
        <w:t>θ</w:t>
      </w:r>
      <w:r>
        <w:t xml:space="preserve"> scale.  For the </w:t>
      </w:r>
      <w:r w:rsidR="008F5BBB">
        <w:t xml:space="preserve">test </w:t>
      </w:r>
      <w:r w:rsidR="002F65ED">
        <w:t xml:space="preserve">that </w:t>
      </w:r>
      <w:r w:rsidR="008F5BBB">
        <w:t xml:space="preserve">used the </w:t>
      </w:r>
      <w:r w:rsidR="002F65ED">
        <w:t>PI-NC</w:t>
      </w:r>
      <w:r w:rsidR="008F5BBB">
        <w:t xml:space="preserve"> </w:t>
      </w:r>
      <w:r w:rsidR="008F5BBB" w:rsidRPr="00FB0627">
        <w:t xml:space="preserve">routing </w:t>
      </w:r>
      <w:r w:rsidRPr="00FB0627">
        <w:t xml:space="preserve">(Figure </w:t>
      </w:r>
      <w:r w:rsidR="002F65ED" w:rsidRPr="00FB0627">
        <w:t>S-4</w:t>
      </w:r>
      <w:r w:rsidR="00486F00" w:rsidRPr="00FB0627">
        <w:t>e</w:t>
      </w:r>
      <w:r w:rsidR="007207E9" w:rsidRPr="00FB0627">
        <w:t xml:space="preserve">, </w:t>
      </w:r>
      <w:r w:rsidR="002F65ED" w:rsidRPr="00FB0627">
        <w:t>S-4</w:t>
      </w:r>
      <w:r w:rsidR="00486F00" w:rsidRPr="00FB0627">
        <w:t>f</w:t>
      </w:r>
      <w:r w:rsidRPr="00FB0627">
        <w:t>), the</w:t>
      </w:r>
      <w:r>
        <w:t xml:space="preserve"> same pattern was </w:t>
      </w:r>
      <w:r w:rsidR="008F5BBB">
        <w:t xml:space="preserve">not </w:t>
      </w:r>
      <w:r>
        <w:t>evident</w:t>
      </w:r>
      <w:r w:rsidR="00FC1E05">
        <w:t>, possibly due to</w:t>
      </w:r>
      <w:r w:rsidR="00AD08E0">
        <w:t xml:space="preserve"> the small number of routing errors in the extremes </w:t>
      </w:r>
      <w:commentRangeStart w:id="66"/>
      <w:commentRangeStart w:id="67"/>
      <w:r w:rsidR="00AD08E0">
        <w:t>for the 1-3-3</w:t>
      </w:r>
      <w:ins w:id="68" w:author="Robert S Chapman" w:date="2023-11-20T09:49:00Z">
        <w:r w:rsidR="00B5004D">
          <w:t xml:space="preserve"> and 1-3-4</w:t>
        </w:r>
      </w:ins>
      <w:r w:rsidR="00AD08E0">
        <w:t xml:space="preserve"> (</w:t>
      </w:r>
      <w:r w:rsidR="00AD08E0" w:rsidRPr="00AB178A">
        <w:rPr>
          <w:highlight w:val="yellow"/>
          <w:rPrChange w:id="69" w:author="Robert S Chapman" w:date="2023-11-20T13:36:00Z">
            <w:rPr/>
          </w:rPrChange>
        </w:rPr>
        <w:t xml:space="preserve">Figure </w:t>
      </w:r>
      <w:r w:rsidR="002F65ED" w:rsidRPr="00AB178A">
        <w:rPr>
          <w:highlight w:val="yellow"/>
          <w:rPrChange w:id="70" w:author="Robert S Chapman" w:date="2023-11-20T13:36:00Z">
            <w:rPr/>
          </w:rPrChange>
        </w:rPr>
        <w:t>S-4</w:t>
      </w:r>
      <w:r w:rsidR="00486F00" w:rsidRPr="00AB178A">
        <w:rPr>
          <w:highlight w:val="yellow"/>
          <w:rPrChange w:id="71" w:author="Robert S Chapman" w:date="2023-11-20T13:36:00Z">
            <w:rPr/>
          </w:rPrChange>
        </w:rPr>
        <w:t>e</w:t>
      </w:r>
      <w:ins w:id="72" w:author="Robert S Chapman" w:date="2023-11-20T09:48:00Z">
        <w:r w:rsidR="00DD0EDE" w:rsidRPr="00AB178A">
          <w:rPr>
            <w:highlight w:val="yellow"/>
            <w:rPrChange w:id="73" w:author="Robert S Chapman" w:date="2023-11-20T13:36:00Z">
              <w:rPr/>
            </w:rPrChange>
          </w:rPr>
          <w:t xml:space="preserve"> and </w:t>
        </w:r>
      </w:ins>
      <w:ins w:id="74" w:author="Robert S Chapman" w:date="2023-11-20T09:49:00Z">
        <w:r w:rsidR="00DD0EDE" w:rsidRPr="00AB178A">
          <w:rPr>
            <w:highlight w:val="yellow"/>
            <w:rPrChange w:id="75" w:author="Robert S Chapman" w:date="2023-11-20T13:36:00Z">
              <w:rPr/>
            </w:rPrChange>
          </w:rPr>
          <w:t>S-4f</w:t>
        </w:r>
      </w:ins>
      <w:r w:rsidR="00AD08E0" w:rsidRPr="00AB178A">
        <w:rPr>
          <w:highlight w:val="yellow"/>
          <w:rPrChange w:id="76" w:author="Robert S Chapman" w:date="2023-11-20T13:36:00Z">
            <w:rPr/>
          </w:rPrChange>
        </w:rPr>
        <w:t>)</w:t>
      </w:r>
      <w:r w:rsidR="00AD08E0">
        <w:t xml:space="preserve"> </w:t>
      </w:r>
      <w:ins w:id="77" w:author="Robert S Chapman" w:date="2023-11-20T09:49:00Z">
        <w:r w:rsidR="00B5004D">
          <w:t xml:space="preserve">for </w:t>
        </w:r>
      </w:ins>
      <w:proofErr w:type="spellStart"/>
      <w:ins w:id="78" w:author="Robert S Chapman" w:date="2023-11-20T09:50:00Z">
        <w:r w:rsidR="00B5004D">
          <w:t>simulees</w:t>
        </w:r>
        <w:proofErr w:type="spellEnd"/>
        <w:r w:rsidR="00B5004D">
          <w:t xml:space="preserve"> with </w:t>
        </w:r>
      </w:ins>
      <w:r w:rsidR="00AD08E0">
        <w:t>single routing errors</w:t>
      </w:r>
      <w:r w:rsidR="00A735BE">
        <w:t xml:space="preserve"> (dashed line)</w:t>
      </w:r>
      <w:del w:id="79" w:author="Robert S Chapman" w:date="2023-11-20T09:49:00Z">
        <w:r w:rsidR="00AD08E0" w:rsidDel="00B5004D">
          <w:delText xml:space="preserve"> in the 1-3-4 (Figure </w:delText>
        </w:r>
        <w:r w:rsidR="00B21BD4" w:rsidDel="00B5004D">
          <w:delText>S-4</w:delText>
        </w:r>
        <w:r w:rsidR="00AE1C17" w:rsidDel="00B5004D">
          <w:delText>f</w:delText>
        </w:r>
        <w:r w:rsidR="00A735BE" w:rsidDel="00B5004D">
          <w:delText>)</w:delText>
        </w:r>
      </w:del>
      <w:r w:rsidR="00443350">
        <w:t>.</w:t>
      </w:r>
      <w:commentRangeEnd w:id="66"/>
      <w:r w:rsidR="00AE1C17">
        <w:rPr>
          <w:rStyle w:val="CommentReference"/>
          <w:rFonts w:asciiTheme="minorHAnsi" w:eastAsiaTheme="minorEastAsia" w:hAnsiTheme="minorHAnsi" w:cstheme="minorBidi"/>
          <w:kern w:val="24"/>
          <w:lang w:eastAsia="ja-JP"/>
        </w:rPr>
        <w:commentReference w:id="66"/>
      </w:r>
      <w:commentRangeEnd w:id="67"/>
      <w:r w:rsidR="00B5004D">
        <w:rPr>
          <w:rStyle w:val="CommentReference"/>
          <w:rFonts w:asciiTheme="minorHAnsi" w:eastAsiaTheme="minorEastAsia" w:hAnsiTheme="minorHAnsi" w:cstheme="minorBidi"/>
          <w:kern w:val="24"/>
          <w:lang w:eastAsia="ja-JP"/>
        </w:rPr>
        <w:commentReference w:id="67"/>
      </w:r>
    </w:p>
    <w:p w14:paraId="49756517" w14:textId="3F9FDF46" w:rsidR="00395443" w:rsidRDefault="00395443" w:rsidP="00395443">
      <w:pPr>
        <w:rPr>
          <w:b/>
        </w:rPr>
      </w:pPr>
      <w:r w:rsidRPr="007F6BE2">
        <w:rPr>
          <w:b/>
        </w:rPr>
        <w:t>RMSE</w:t>
      </w:r>
      <w:r w:rsidR="00FA6018">
        <w:rPr>
          <w:b/>
        </w:rPr>
        <w:t xml:space="preserve"> Conditional on </w:t>
      </w:r>
      <w:r w:rsidR="00B707CC" w:rsidRPr="00B707CC">
        <w:rPr>
          <w:b/>
          <w:i/>
          <w:iCs/>
        </w:rPr>
        <w:sym w:font="Symbol" w:char="F071"/>
      </w:r>
    </w:p>
    <w:p w14:paraId="09F8D425" w14:textId="77777777" w:rsidR="00B707CC" w:rsidRPr="007F6BE2" w:rsidRDefault="00B707CC" w:rsidP="00395443">
      <w:pPr>
        <w:rPr>
          <w:b/>
        </w:rPr>
      </w:pPr>
    </w:p>
    <w:p w14:paraId="37B3FE78" w14:textId="18B9B77E" w:rsidR="00395443" w:rsidRDefault="00395443" w:rsidP="003819F1">
      <w:pPr>
        <w:widowControl w:val="0"/>
        <w:spacing w:line="480" w:lineRule="auto"/>
        <w:ind w:firstLine="360"/>
      </w:pPr>
      <w:r w:rsidRPr="00C63A74">
        <w:t xml:space="preserve">Figure </w:t>
      </w:r>
      <w:r w:rsidR="008B754B" w:rsidRPr="00C63A74">
        <w:t>S-5</w:t>
      </w:r>
      <w:r>
        <w:t xml:space="preserve"> shows the conditional RMSE for all </w:t>
      </w:r>
      <w:r w:rsidR="006C6597">
        <w:t xml:space="preserve">manipulated </w:t>
      </w:r>
      <w:r>
        <w:t xml:space="preserve">conditions. </w:t>
      </w:r>
      <w:r w:rsidRPr="002743C9">
        <w:t xml:space="preserve">MSTs performed the best near the center of the </w:t>
      </w:r>
      <w:r w:rsidRPr="002D406C">
        <w:rPr>
          <w:i/>
        </w:rPr>
        <w:t>θ</w:t>
      </w:r>
      <w:r>
        <w:t xml:space="preserve"> </w:t>
      </w:r>
      <w:r w:rsidRPr="002743C9">
        <w:t>scale and poorest at the extremes</w:t>
      </w:r>
      <w:r>
        <w:t xml:space="preserve">, reflecting the information structure of the </w:t>
      </w:r>
      <w:r w:rsidR="0066698E">
        <w:t>MST</w:t>
      </w:r>
      <w:r w:rsidR="00DA564D">
        <w:t xml:space="preserve"> modu</w:t>
      </w:r>
      <w:r w:rsidR="00E2662D">
        <w:t>l</w:t>
      </w:r>
      <w:r w:rsidR="00DA564D">
        <w:t>es</w:t>
      </w:r>
      <w:r w:rsidRPr="002743C9">
        <w:t xml:space="preserve">. The differences between each MST design </w:t>
      </w:r>
      <w:r>
        <w:t>were</w:t>
      </w:r>
      <w:r w:rsidRPr="002743C9">
        <w:t xml:space="preserve"> not obvious at the center of the</w:t>
      </w:r>
      <w:r>
        <w:t xml:space="preserve"> </w:t>
      </w:r>
      <w:r w:rsidRPr="007F7EAC">
        <w:rPr>
          <w:i/>
        </w:rPr>
        <w:t>θ</w:t>
      </w:r>
      <w:r>
        <w:t xml:space="preserve"> </w:t>
      </w:r>
      <w:r w:rsidRPr="002743C9">
        <w:t>scale</w:t>
      </w:r>
      <w:r>
        <w:t>,</w:t>
      </w:r>
      <w:r w:rsidRPr="002743C9">
        <w:t xml:space="preserve"> </w:t>
      </w:r>
      <w:r>
        <w:t>b</w:t>
      </w:r>
      <w:r w:rsidRPr="002743C9">
        <w:t xml:space="preserve">ut </w:t>
      </w:r>
      <w:r w:rsidRPr="00495F29">
        <w:t>at the extremes 1-3-4 MSTs resulted in smaller RMSEs than 1-3-3 MSTs</w:t>
      </w:r>
      <w:r w:rsidR="00E74B51" w:rsidRPr="00495F29">
        <w:t xml:space="preserve"> </w:t>
      </w:r>
      <w:r w:rsidR="006C6597">
        <w:t xml:space="preserve">for the </w:t>
      </w:r>
      <w:commentRangeStart w:id="80"/>
      <w:commentRangeStart w:id="81"/>
      <w:r w:rsidR="002D3257">
        <w:t>MI</w:t>
      </w:r>
      <w:r w:rsidR="006C6597">
        <w:t xml:space="preserve"> routing and </w:t>
      </w:r>
      <w:r w:rsidR="002D3257">
        <w:t>PI-</w:t>
      </w:r>
      <w:r w:rsidR="00E75213" w:rsidRPr="007A642A">
        <w:rPr>
          <w:i/>
          <w:iCs/>
        </w:rPr>
        <w:sym w:font="Symbol" w:char="F071"/>
      </w:r>
      <w:r w:rsidR="00E75213">
        <w:t xml:space="preserve"> </w:t>
      </w:r>
      <w:r w:rsidR="006C6597">
        <w:t xml:space="preserve"> routing</w:t>
      </w:r>
      <w:ins w:id="82" w:author="Robert S Chapman" w:date="2023-11-20T13:12:00Z">
        <w:r w:rsidR="00282503">
          <w:t xml:space="preserve"> </w:t>
        </w:r>
        <w:r w:rsidR="00282503" w:rsidRPr="00C63A74">
          <w:t>(</w:t>
        </w:r>
      </w:ins>
      <w:ins w:id="83" w:author="Robert S Chapman" w:date="2023-11-20T13:14:00Z">
        <w:r w:rsidR="00282503" w:rsidRPr="00C63A74">
          <w:t>Figures</w:t>
        </w:r>
      </w:ins>
      <w:ins w:id="84" w:author="Robert S Chapman" w:date="2023-11-20T13:15:00Z">
        <w:r w:rsidR="00282503" w:rsidRPr="00C63A74">
          <w:t xml:space="preserve"> S-</w:t>
        </w:r>
      </w:ins>
      <w:ins w:id="85" w:author="Robert S Chapman" w:date="2023-11-20T13:18:00Z">
        <w:r w:rsidR="00B0190D" w:rsidRPr="00C63A74">
          <w:t>5</w:t>
        </w:r>
      </w:ins>
      <w:ins w:id="86" w:author="Robert S Chapman" w:date="2023-11-20T13:15:00Z">
        <w:r w:rsidR="00282503" w:rsidRPr="00C63A74">
          <w:t>b, S-</w:t>
        </w:r>
      </w:ins>
      <w:ins w:id="87" w:author="Robert S Chapman" w:date="2023-11-20T13:18:00Z">
        <w:r w:rsidR="00B0190D" w:rsidRPr="00C63A74">
          <w:t>5</w:t>
        </w:r>
      </w:ins>
      <w:ins w:id="88" w:author="Robert S Chapman" w:date="2023-11-20T13:15:00Z">
        <w:r w:rsidR="00282503" w:rsidRPr="00C63A74">
          <w:t>d</w:t>
        </w:r>
      </w:ins>
      <w:ins w:id="89" w:author="Robert S Chapman" w:date="2023-11-20T13:16:00Z">
        <w:r w:rsidR="00282503" w:rsidRPr="00C63A74">
          <w:t xml:space="preserve"> and</w:t>
        </w:r>
      </w:ins>
      <w:ins w:id="90" w:author="Robert S Chapman" w:date="2023-11-20T13:15:00Z">
        <w:r w:rsidR="00282503" w:rsidRPr="00C63A74">
          <w:t xml:space="preserve"> S-</w:t>
        </w:r>
      </w:ins>
      <w:ins w:id="91" w:author="Robert S Chapman" w:date="2023-11-20T13:18:00Z">
        <w:r w:rsidR="00B0190D" w:rsidRPr="00C63A74">
          <w:t>5</w:t>
        </w:r>
      </w:ins>
      <w:ins w:id="92" w:author="Robert S Chapman" w:date="2023-11-20T13:15:00Z">
        <w:r w:rsidR="00282503" w:rsidRPr="00C63A74">
          <w:t>a, S-</w:t>
        </w:r>
      </w:ins>
      <w:ins w:id="93" w:author="Robert S Chapman" w:date="2023-11-20T13:18:00Z">
        <w:r w:rsidR="00B0190D" w:rsidRPr="00C63A74">
          <w:t>5</w:t>
        </w:r>
      </w:ins>
      <w:ins w:id="94" w:author="Robert S Chapman" w:date="2023-11-20T13:15:00Z">
        <w:r w:rsidR="00282503" w:rsidRPr="00C63A74">
          <w:t>c</w:t>
        </w:r>
      </w:ins>
      <w:ins w:id="95" w:author="Robert S Chapman" w:date="2023-11-20T13:12:00Z">
        <w:r w:rsidR="00282503">
          <w:t>)</w:t>
        </w:r>
      </w:ins>
      <w:r w:rsidRPr="00495F29">
        <w:t xml:space="preserve">. </w:t>
      </w:r>
      <w:commentRangeEnd w:id="80"/>
      <w:r w:rsidR="00265F35">
        <w:rPr>
          <w:rStyle w:val="CommentReference"/>
          <w:rFonts w:asciiTheme="minorHAnsi" w:eastAsiaTheme="minorEastAsia" w:hAnsiTheme="minorHAnsi" w:cstheme="minorBidi"/>
          <w:kern w:val="24"/>
          <w:lang w:eastAsia="ja-JP"/>
        </w:rPr>
        <w:commentReference w:id="80"/>
      </w:r>
      <w:commentRangeEnd w:id="81"/>
      <w:r w:rsidR="00C63A74">
        <w:rPr>
          <w:rStyle w:val="CommentReference"/>
          <w:rFonts w:asciiTheme="minorHAnsi" w:eastAsiaTheme="minorEastAsia" w:hAnsiTheme="minorHAnsi" w:cstheme="minorBidi"/>
          <w:kern w:val="24"/>
          <w:lang w:eastAsia="ja-JP"/>
        </w:rPr>
        <w:commentReference w:id="81"/>
      </w:r>
      <w:r w:rsidRPr="00495F29">
        <w:t>A</w:t>
      </w:r>
      <w:r w:rsidR="006C6597">
        <w:t>dditional</w:t>
      </w:r>
      <w:r w:rsidRPr="00495F29">
        <w:t xml:space="preserve"> items in the </w:t>
      </w:r>
      <w:r w:rsidR="006C6597">
        <w:t>last</w:t>
      </w:r>
      <w:r w:rsidRPr="00495F29">
        <w:t xml:space="preserve"> stage </w:t>
      </w:r>
      <w:r w:rsidR="006C6597">
        <w:t>(</w:t>
      </w:r>
      <w:r w:rsidR="008A4C77">
        <w:t>“</w:t>
      </w:r>
      <w:r w:rsidR="006C6597">
        <w:t>increasing</w:t>
      </w:r>
      <w:r w:rsidR="008A4C77">
        <w:t>”</w:t>
      </w:r>
      <w:r w:rsidR="006C6597">
        <w:t>)</w:t>
      </w:r>
      <w:r w:rsidRPr="00495F29">
        <w:t xml:space="preserve"> led to smaller RMSEs at the extremes</w:t>
      </w:r>
      <w:r w:rsidR="00692151" w:rsidRPr="00495F29">
        <w:t xml:space="preserve"> for both 1-3-3 and 1-3-4 design</w:t>
      </w:r>
      <w:r w:rsidR="008A4C77">
        <w:t>s</w:t>
      </w:r>
      <w:r w:rsidR="00B6138E" w:rsidRPr="00495F29">
        <w:t xml:space="preserve">, with </w:t>
      </w:r>
      <w:r w:rsidR="006C6597">
        <w:t xml:space="preserve">a more pronounced </w:t>
      </w:r>
      <w:r w:rsidR="00B6138E" w:rsidRPr="00495F29">
        <w:t xml:space="preserve">effect for </w:t>
      </w:r>
      <w:r w:rsidR="00A82ED0" w:rsidRPr="00495F29">
        <w:t>1</w:t>
      </w:r>
      <w:r w:rsidR="009F4408" w:rsidRPr="00495F29">
        <w:t>-3-4 MSTs</w:t>
      </w:r>
      <w:r w:rsidR="006C6597">
        <w:t xml:space="preserve"> that used </w:t>
      </w:r>
      <w:r w:rsidR="00867B55">
        <w:t>MI</w:t>
      </w:r>
      <w:r w:rsidR="006C6597">
        <w:t xml:space="preserve"> and </w:t>
      </w:r>
      <w:r w:rsidR="00867B55">
        <w:t>PI-</w:t>
      </w:r>
      <w:r w:rsidR="00867B55" w:rsidRPr="007A642A">
        <w:rPr>
          <w:i/>
          <w:iCs/>
        </w:rPr>
        <w:sym w:font="Symbol" w:char="F071"/>
      </w:r>
      <w:r w:rsidR="006C6597">
        <w:t xml:space="preserve"> </w:t>
      </w:r>
      <w:r w:rsidR="006C6597" w:rsidRPr="00C63A74">
        <w:t>routing</w:t>
      </w:r>
      <w:ins w:id="96" w:author="Robert S Chapman" w:date="2023-11-20T13:19:00Z">
        <w:r w:rsidR="00904347" w:rsidRPr="00C63A74">
          <w:t xml:space="preserve"> (</w:t>
        </w:r>
      </w:ins>
      <w:ins w:id="97" w:author="Robert S Chapman" w:date="2023-11-20T13:20:00Z">
        <w:r w:rsidR="004F79E2" w:rsidRPr="00C63A74">
          <w:t>Figures S-5b, S-5d</w:t>
        </w:r>
      </w:ins>
      <w:ins w:id="98" w:author="Robert S Chapman" w:date="2023-11-20T13:19:00Z">
        <w:r w:rsidR="00904347" w:rsidRPr="00C63A74">
          <w:t>)</w:t>
        </w:r>
      </w:ins>
      <w:r w:rsidR="00922AC4" w:rsidRPr="00C63A74">
        <w:t>.</w:t>
      </w:r>
      <w:r w:rsidR="009F4408" w:rsidRPr="00495F29">
        <w:t xml:space="preserve"> </w:t>
      </w:r>
      <w:r w:rsidRPr="00495F29">
        <w:t>There</w:t>
      </w:r>
      <w:r>
        <w:t xml:space="preserve"> was no obvious effect of </w:t>
      </w:r>
      <w:r w:rsidRPr="002743C9">
        <w:t>assembly priority.</w:t>
      </w:r>
      <w:r>
        <w:t xml:space="preserve"> </w:t>
      </w:r>
      <w:r w:rsidR="001547D4">
        <w:t xml:space="preserve">In the </w:t>
      </w:r>
      <w:r w:rsidR="00867B55">
        <w:t xml:space="preserve">MI </w:t>
      </w:r>
      <w:r w:rsidR="001547D4">
        <w:t xml:space="preserve">and </w:t>
      </w:r>
      <w:r w:rsidR="00867B55">
        <w:t>PI-</w:t>
      </w:r>
      <w:r w:rsidR="004814D1" w:rsidRPr="007A642A">
        <w:rPr>
          <w:i/>
          <w:iCs/>
        </w:rPr>
        <w:sym w:font="Symbol" w:char="F071"/>
      </w:r>
      <w:r w:rsidR="001547D4">
        <w:t xml:space="preserve"> routing methods </w:t>
      </w:r>
      <w:r w:rsidR="001547D4" w:rsidRPr="00B80F38">
        <w:t xml:space="preserve">(Figures </w:t>
      </w:r>
      <w:r w:rsidR="004814D1" w:rsidRPr="00B80F38">
        <w:t>S-5</w:t>
      </w:r>
      <w:r w:rsidR="001547D4" w:rsidRPr="00B80F38">
        <w:t xml:space="preserve">a, </w:t>
      </w:r>
      <w:r w:rsidR="00F42711" w:rsidRPr="00B80F38">
        <w:t>S-5</w:t>
      </w:r>
      <w:r w:rsidR="001547D4" w:rsidRPr="00B80F38">
        <w:t xml:space="preserve">b, </w:t>
      </w:r>
      <w:r w:rsidR="00F42711" w:rsidRPr="00B80F38">
        <w:t>S-5</w:t>
      </w:r>
      <w:r w:rsidR="001547D4" w:rsidRPr="00B80F38">
        <w:t xml:space="preserve">c, </w:t>
      </w:r>
      <w:r w:rsidR="00F42711" w:rsidRPr="00B80F38">
        <w:t>S-5</w:t>
      </w:r>
      <w:r w:rsidR="001547D4" w:rsidRPr="00B80F38">
        <w:t>d)</w:t>
      </w:r>
      <w:r w:rsidRPr="00B80F38">
        <w:t>,</w:t>
      </w:r>
      <w:r>
        <w:t xml:space="preserve"> having more routing errors tended to produce higher RMSEs, especially near the center of the </w:t>
      </w:r>
      <w:r w:rsidRPr="00D16070">
        <w:rPr>
          <w:i/>
        </w:rPr>
        <w:t>θ</w:t>
      </w:r>
      <w:r>
        <w:t xml:space="preserve"> scale for </w:t>
      </w:r>
      <w:proofErr w:type="spellStart"/>
      <w:r>
        <w:t>simulees</w:t>
      </w:r>
      <w:proofErr w:type="spellEnd"/>
      <w:r>
        <w:t xml:space="preserve"> with two </w:t>
      </w:r>
      <w:proofErr w:type="spellStart"/>
      <w:r>
        <w:t>misroutings</w:t>
      </w:r>
      <w:proofErr w:type="spellEnd"/>
      <w:r w:rsidR="001547D4">
        <w:t xml:space="preserve"> (dotted line)</w:t>
      </w:r>
      <w:r w:rsidR="00201537">
        <w:t>.  R</w:t>
      </w:r>
      <w:r w:rsidR="00C4110D">
        <w:t>M</w:t>
      </w:r>
      <w:r w:rsidR="00201537">
        <w:t>SEs tende</w:t>
      </w:r>
      <w:r w:rsidR="00C4110D">
        <w:t>d</w:t>
      </w:r>
      <w:r w:rsidR="00201537">
        <w:t xml:space="preserve"> to be </w:t>
      </w:r>
      <w:r w:rsidR="00C4110D">
        <w:t xml:space="preserve">higher for </w:t>
      </w:r>
      <w:r w:rsidR="001547D4">
        <w:t>positive extreme</w:t>
      </w:r>
      <w:r w:rsidR="00C4110D">
        <w:t xml:space="preserve"> values of </w:t>
      </w:r>
      <w:r w:rsidR="00C4110D" w:rsidRPr="0041341E">
        <w:rPr>
          <w:i/>
          <w:iCs/>
        </w:rPr>
        <w:t>θ</w:t>
      </w:r>
      <w:r w:rsidR="001547D4">
        <w:t xml:space="preserve"> across conditions</w:t>
      </w:r>
      <w:r w:rsidR="00644127">
        <w:t>.</w:t>
      </w:r>
      <w:r w:rsidR="001547D4">
        <w:t xml:space="preserve"> Overall, the </w:t>
      </w:r>
      <w:r w:rsidR="001547D4">
        <w:lastRenderedPageBreak/>
        <w:t xml:space="preserve">magnitude and shape of RMSEs were similar between the </w:t>
      </w:r>
      <w:r w:rsidR="00F42711">
        <w:t>MI</w:t>
      </w:r>
      <w:r w:rsidR="001547D4">
        <w:t xml:space="preserve"> and </w:t>
      </w:r>
      <w:r w:rsidR="00F42711">
        <w:t>PI</w:t>
      </w:r>
      <w:r w:rsidR="00FE2F9D">
        <w:t>-</w:t>
      </w:r>
      <w:r w:rsidR="00FE2F9D" w:rsidRPr="007A642A">
        <w:rPr>
          <w:i/>
          <w:iCs/>
        </w:rPr>
        <w:sym w:font="Symbol" w:char="F071"/>
      </w:r>
      <w:r w:rsidR="00FE2F9D">
        <w:t xml:space="preserve"> </w:t>
      </w:r>
      <w:r w:rsidR="001547D4">
        <w:t xml:space="preserve"> </w:t>
      </w:r>
      <w:r w:rsidR="00370567">
        <w:t xml:space="preserve">routing </w:t>
      </w:r>
      <w:r w:rsidR="001547D4">
        <w:t>methods</w:t>
      </w:r>
      <w:ins w:id="99" w:author="Robert S Chapman" w:date="2023-11-20T13:21:00Z">
        <w:r w:rsidR="004F79E2">
          <w:t xml:space="preserve"> </w:t>
        </w:r>
        <w:r w:rsidR="004F79E2" w:rsidRPr="00B80F38">
          <w:t>(Figures S-5a,</w:t>
        </w:r>
      </w:ins>
      <w:ins w:id="100" w:author="Robert S Chapman" w:date="2023-11-20T13:22:00Z">
        <w:r w:rsidR="004F79E2" w:rsidRPr="00B80F38">
          <w:t xml:space="preserve"> S-5b, S-5c, S-5d</w:t>
        </w:r>
      </w:ins>
      <w:ins w:id="101" w:author="Robert S Chapman" w:date="2023-11-20T13:21:00Z">
        <w:r w:rsidR="004F79E2" w:rsidRPr="00B80F38">
          <w:t>)</w:t>
        </w:r>
      </w:ins>
      <w:r w:rsidR="00370567" w:rsidRPr="00B80F38">
        <w:t>.</w:t>
      </w:r>
      <w:r w:rsidR="00370567">
        <w:t xml:space="preserve"> In comparison, </w:t>
      </w:r>
      <w:r w:rsidR="00FE2F9D">
        <w:t>PI-NC</w:t>
      </w:r>
      <w:r w:rsidR="00370567">
        <w:t xml:space="preserve"> routing</w:t>
      </w:r>
      <w:ins w:id="102" w:author="Robert S Chapman" w:date="2023-11-20T13:22:00Z">
        <w:r w:rsidR="00C26B30">
          <w:t xml:space="preserve"> </w:t>
        </w:r>
        <w:r w:rsidR="00C26B30" w:rsidRPr="00B80F38">
          <w:t>(Figures S-5e, S-5f)</w:t>
        </w:r>
      </w:ins>
      <w:r w:rsidR="00370567">
        <w:t xml:space="preserve"> resulted in similar </w:t>
      </w:r>
      <w:r w:rsidR="00FE2F9D">
        <w:t xml:space="preserve">patterns </w:t>
      </w:r>
      <w:r w:rsidR="00370567">
        <w:t>but overall higher RMSEs.</w:t>
      </w:r>
    </w:p>
    <w:p w14:paraId="14C72A2E" w14:textId="258C2A90" w:rsidR="00395443" w:rsidRDefault="00395443" w:rsidP="00395443">
      <w:pPr>
        <w:rPr>
          <w:b/>
        </w:rPr>
      </w:pPr>
      <w:r w:rsidRPr="00FF4A18">
        <w:rPr>
          <w:b/>
        </w:rPr>
        <w:t>Mean SEM</w:t>
      </w:r>
      <w:r w:rsidR="00FA6018">
        <w:rPr>
          <w:b/>
        </w:rPr>
        <w:t xml:space="preserve"> Conditional on </w:t>
      </w:r>
      <w:r w:rsidR="00E75213" w:rsidRPr="00E75213">
        <w:rPr>
          <w:b/>
          <w:i/>
          <w:iCs/>
        </w:rPr>
        <w:sym w:font="Symbol" w:char="F071"/>
      </w:r>
    </w:p>
    <w:p w14:paraId="51073403" w14:textId="77777777" w:rsidR="00E75213" w:rsidRDefault="00E75213" w:rsidP="00395443">
      <w:pPr>
        <w:rPr>
          <w:b/>
        </w:rPr>
      </w:pPr>
    </w:p>
    <w:p w14:paraId="4CF44A63" w14:textId="481ECAE0" w:rsidR="00465997" w:rsidRDefault="00395443" w:rsidP="003819F1">
      <w:pPr>
        <w:widowControl w:val="0"/>
        <w:spacing w:line="480" w:lineRule="auto"/>
        <w:ind w:firstLine="720"/>
      </w:pPr>
      <w:r>
        <w:t xml:space="preserve">The conditional mean SEM for all conditions is displayed in </w:t>
      </w:r>
      <w:r w:rsidRPr="00B80F38">
        <w:t xml:space="preserve">Figure </w:t>
      </w:r>
      <w:r w:rsidR="00354BD4" w:rsidRPr="00B80F38">
        <w:t>S-6</w:t>
      </w:r>
      <w:r w:rsidRPr="00C01C7D">
        <w:t>.</w:t>
      </w:r>
      <w:r>
        <w:t xml:space="preserve"> </w:t>
      </w:r>
      <w:r w:rsidR="00B71281">
        <w:t>T</w:t>
      </w:r>
      <w:r w:rsidRPr="00F64B93">
        <w:t>he MSTs exhibited a larger SEM toward the</w:t>
      </w:r>
      <w:r w:rsidR="00465997" w:rsidRPr="00465997">
        <w:t xml:space="preserve"> </w:t>
      </w:r>
      <w:r w:rsidR="00465997" w:rsidRPr="00F64B93">
        <w:t xml:space="preserve">extreme ends of the </w:t>
      </w:r>
      <w:r w:rsidR="00500E1C" w:rsidRPr="00014410">
        <w:rPr>
          <w:i/>
          <w:iCs/>
        </w:rPr>
        <w:t>θ</w:t>
      </w:r>
      <w:r w:rsidR="00500E1C">
        <w:t xml:space="preserve"> </w:t>
      </w:r>
      <w:r w:rsidR="00465997" w:rsidRPr="00F64B93">
        <w:t>scale, especially at the lower end</w:t>
      </w:r>
      <w:r w:rsidR="00F620CD">
        <w:t xml:space="preserve"> for </w:t>
      </w:r>
      <w:r w:rsidR="00CB713D">
        <w:t>MI</w:t>
      </w:r>
      <w:r w:rsidR="00F620CD">
        <w:t xml:space="preserve"> and </w:t>
      </w:r>
      <w:r w:rsidR="00CB713D">
        <w:t>PI-</w:t>
      </w:r>
      <w:r w:rsidR="005D00BE" w:rsidRPr="007A642A">
        <w:rPr>
          <w:i/>
          <w:iCs/>
        </w:rPr>
        <w:sym w:font="Symbol" w:char="F071"/>
      </w:r>
      <w:r w:rsidR="005D00BE">
        <w:t xml:space="preserve"> </w:t>
      </w:r>
      <w:r w:rsidR="00F620CD">
        <w:t xml:space="preserve"> routing and the higher end for </w:t>
      </w:r>
      <w:r w:rsidR="00D024A8">
        <w:t xml:space="preserve">PI-NC </w:t>
      </w:r>
      <w:r w:rsidR="00F620CD">
        <w:t>routing</w:t>
      </w:r>
      <w:r w:rsidR="00465997" w:rsidRPr="00F64B93">
        <w:t>.</w:t>
      </w:r>
      <w:r w:rsidR="00465997">
        <w:t xml:space="preserve"> Differences among the MSTs were observed only </w:t>
      </w:r>
      <w:r w:rsidR="00C374B0">
        <w:t>for</w:t>
      </w:r>
      <w:r w:rsidR="00465997">
        <w:t xml:space="preserve"> the extreme </w:t>
      </w:r>
      <w:proofErr w:type="spellStart"/>
      <w:r w:rsidR="00465997" w:rsidRPr="00D16070">
        <w:rPr>
          <w:i/>
        </w:rPr>
        <w:t>θ</w:t>
      </w:r>
      <w:r w:rsidR="00465997">
        <w:t>s</w:t>
      </w:r>
      <w:proofErr w:type="spellEnd"/>
      <w:r w:rsidR="00465997">
        <w:t xml:space="preserve">. </w:t>
      </w:r>
      <w:r w:rsidR="00465997" w:rsidRPr="00495F29">
        <w:t>The 1-3-4 designs</w:t>
      </w:r>
      <w:r w:rsidR="00F620CD">
        <w:t xml:space="preserve"> (</w:t>
      </w:r>
      <w:r w:rsidR="00F620CD" w:rsidRPr="00B80F38">
        <w:t xml:space="preserve">Figures </w:t>
      </w:r>
      <w:r w:rsidR="006F1C01" w:rsidRPr="00B80F38">
        <w:t>S-6</w:t>
      </w:r>
      <w:r w:rsidR="003819F1" w:rsidRPr="00B80F38">
        <w:t>b</w:t>
      </w:r>
      <w:r w:rsidR="00F620CD" w:rsidRPr="00B80F38">
        <w:t xml:space="preserve">, </w:t>
      </w:r>
      <w:r w:rsidR="006F1C01" w:rsidRPr="00B80F38">
        <w:t>S-6d</w:t>
      </w:r>
      <w:r w:rsidR="00F620CD" w:rsidRPr="00B80F38">
        <w:t xml:space="preserve">, </w:t>
      </w:r>
      <w:r w:rsidR="006F1C01" w:rsidRPr="00B80F38">
        <w:t>S-6f</w:t>
      </w:r>
      <w:r w:rsidR="00F620CD" w:rsidRPr="00B80F38">
        <w:t>)</w:t>
      </w:r>
      <w:r w:rsidR="00474E86" w:rsidRPr="00495F29">
        <w:t xml:space="preserve"> </w:t>
      </w:r>
      <w:r w:rsidR="00465997" w:rsidRPr="00495F29">
        <w:t>tended to have smaller SEMs than the 1-3-3 designs</w:t>
      </w:r>
      <w:r w:rsidR="00474E86" w:rsidRPr="00495F29">
        <w:t xml:space="preserve"> </w:t>
      </w:r>
      <w:r w:rsidR="00474E86" w:rsidRPr="00B80F38">
        <w:t>(Figure</w:t>
      </w:r>
      <w:r w:rsidR="00F620CD" w:rsidRPr="00B80F38">
        <w:t>s</w:t>
      </w:r>
      <w:r w:rsidR="00474E86" w:rsidRPr="00B80F38">
        <w:t xml:space="preserve"> </w:t>
      </w:r>
      <w:r w:rsidR="006F1C01" w:rsidRPr="00B80F38">
        <w:t>S-6</w:t>
      </w:r>
      <w:r w:rsidR="003819F1" w:rsidRPr="00B80F38">
        <w:t>a</w:t>
      </w:r>
      <w:r w:rsidR="00F620CD" w:rsidRPr="00B80F38">
        <w:t xml:space="preserve">, </w:t>
      </w:r>
      <w:r w:rsidR="006F1C01" w:rsidRPr="00B80F38">
        <w:t>S-6</w:t>
      </w:r>
      <w:r w:rsidR="003819F1" w:rsidRPr="00B80F38">
        <w:t>c</w:t>
      </w:r>
      <w:r w:rsidR="00F620CD" w:rsidRPr="00B80F38">
        <w:t xml:space="preserve">, </w:t>
      </w:r>
      <w:r w:rsidR="006F1C01" w:rsidRPr="00B80F38">
        <w:t>S-6e</w:t>
      </w:r>
      <w:r w:rsidR="00474E86" w:rsidRPr="00B80F38">
        <w:t>)</w:t>
      </w:r>
      <w:r w:rsidR="00465997" w:rsidRPr="00B80F38">
        <w:t>.</w:t>
      </w:r>
      <w:r w:rsidR="00465997">
        <w:t xml:space="preserve"> Having more items allocated to later stages (</w:t>
      </w:r>
      <w:r w:rsidR="004402EF">
        <w:t>“</w:t>
      </w:r>
      <w:r w:rsidR="00AB69F4">
        <w:t>increasing</w:t>
      </w:r>
      <w:r w:rsidR="004402EF">
        <w:t>”</w:t>
      </w:r>
      <w:r w:rsidR="00465997">
        <w:t xml:space="preserve">) resulted in </w:t>
      </w:r>
      <w:r w:rsidR="00083AC9">
        <w:t>smaller</w:t>
      </w:r>
      <w:r w:rsidR="00BC55A1">
        <w:t xml:space="preserve"> SEMs</w:t>
      </w:r>
      <w:r w:rsidR="00465997">
        <w:t xml:space="preserve">. </w:t>
      </w:r>
      <w:r w:rsidR="00821867">
        <w:t xml:space="preserve">Assembly method did not generally impact </w:t>
      </w:r>
      <w:r w:rsidR="00465997">
        <w:t xml:space="preserve">SEMs. </w:t>
      </w:r>
      <w:r w:rsidR="00844D1C">
        <w:t xml:space="preserve">Comparison of </w:t>
      </w:r>
      <w:proofErr w:type="spellStart"/>
      <w:r w:rsidR="00AE23FA">
        <w:t>simulees</w:t>
      </w:r>
      <w:proofErr w:type="spellEnd"/>
      <w:r w:rsidR="00AE23FA">
        <w:t xml:space="preserve"> without routing errors (solid line</w:t>
      </w:r>
      <w:r w:rsidR="001E7722">
        <w:t>s</w:t>
      </w:r>
      <w:r w:rsidR="00AE23FA">
        <w:t xml:space="preserve">) to those with </w:t>
      </w:r>
      <w:r w:rsidR="00221989">
        <w:t xml:space="preserve">routing </w:t>
      </w:r>
      <w:r w:rsidR="001712DA">
        <w:t>error</w:t>
      </w:r>
      <w:r w:rsidR="00AE23FA">
        <w:t>s (dashed or dotted lines)</w:t>
      </w:r>
      <w:r w:rsidR="001712DA">
        <w:t xml:space="preserve"> indicated little difference between the groups</w:t>
      </w:r>
      <w:r w:rsidR="00AE23FA">
        <w:t xml:space="preserve">, noting that few routing errors existed at extreme </w:t>
      </w:r>
      <w:r w:rsidR="0037447E" w:rsidRPr="007A642A">
        <w:rPr>
          <w:i/>
          <w:iCs/>
        </w:rPr>
        <w:sym w:font="Symbol" w:char="F071"/>
      </w:r>
      <w:r w:rsidR="0037447E">
        <w:t xml:space="preserve"> </w:t>
      </w:r>
      <w:r w:rsidR="00AE23FA">
        <w:t xml:space="preserve"> levels</w:t>
      </w:r>
      <w:r w:rsidR="004A2E0D">
        <w:t>,</w:t>
      </w:r>
      <w:r w:rsidR="00AE23FA">
        <w:t xml:space="preserve"> which sometimes resulted in unstable mean SEM estimates.</w:t>
      </w:r>
      <w:r w:rsidR="001E7722">
        <w:t xml:space="preserve"> Across routing methods, the </w:t>
      </w:r>
      <w:commentRangeStart w:id="103"/>
      <w:commentRangeStart w:id="104"/>
      <w:r w:rsidR="006F1C01">
        <w:t>MI</w:t>
      </w:r>
      <w:r w:rsidR="001E7722">
        <w:t xml:space="preserve"> and </w:t>
      </w:r>
      <w:r w:rsidR="006F1C01">
        <w:t>PI</w:t>
      </w:r>
      <w:r w:rsidR="001E7722">
        <w:t xml:space="preserve"> method</w:t>
      </w:r>
      <w:r w:rsidR="006F1C01">
        <w:t>s</w:t>
      </w:r>
      <w:r w:rsidR="001E7722">
        <w:t xml:space="preserve"> resulted in very similar magnitudes and </w:t>
      </w:r>
      <w:r w:rsidR="006F1C01">
        <w:t xml:space="preserve">pattern </w:t>
      </w:r>
      <w:r w:rsidR="001E7722">
        <w:t xml:space="preserve">of </w:t>
      </w:r>
      <w:r w:rsidR="00AB69F4">
        <w:t>SEMs</w:t>
      </w:r>
      <w:ins w:id="105" w:author="Robert S Chapman" w:date="2023-11-20T13:10:00Z">
        <w:r w:rsidR="00691974">
          <w:t xml:space="preserve"> </w:t>
        </w:r>
        <w:r w:rsidR="00691974" w:rsidRPr="00AB178A">
          <w:t xml:space="preserve">(Figures S-6a, </w:t>
        </w:r>
      </w:ins>
      <w:ins w:id="106" w:author="Robert S Chapman" w:date="2023-11-20T15:11:00Z">
        <w:r w:rsidR="00B80F38" w:rsidRPr="00AB178A">
          <w:t>S-6b,</w:t>
        </w:r>
        <w:r w:rsidR="00B80F38">
          <w:t xml:space="preserve"> </w:t>
        </w:r>
      </w:ins>
      <w:ins w:id="107" w:author="Robert S Chapman" w:date="2023-11-20T13:10:00Z">
        <w:r w:rsidR="00691974" w:rsidRPr="00AB178A">
          <w:t>S-6c</w:t>
        </w:r>
      </w:ins>
      <w:ins w:id="108" w:author="Robert S Chapman" w:date="2023-11-20T15:11:00Z">
        <w:r w:rsidR="00B80F38">
          <w:t>,</w:t>
        </w:r>
      </w:ins>
      <w:ins w:id="109" w:author="Robert S Chapman" w:date="2023-11-20T13:10:00Z">
        <w:r w:rsidR="00691974" w:rsidRPr="00AB178A">
          <w:t xml:space="preserve"> </w:t>
        </w:r>
      </w:ins>
      <w:ins w:id="110" w:author="Robert S Chapman" w:date="2023-11-20T13:11:00Z">
        <w:r w:rsidR="00691974" w:rsidRPr="00AB178A">
          <w:t>S-6d)</w:t>
        </w:r>
      </w:ins>
      <w:r w:rsidR="001E7722" w:rsidRPr="00AB178A">
        <w:t>,</w:t>
      </w:r>
      <w:r w:rsidR="001E7722">
        <w:t xml:space="preserve"> with higher </w:t>
      </w:r>
      <w:r w:rsidR="00AB69F4">
        <w:t>SEMs</w:t>
      </w:r>
      <w:r w:rsidR="001E7722">
        <w:t xml:space="preserve"> at lower extreme levels of </w:t>
      </w:r>
      <w:r w:rsidR="005D00BE" w:rsidRPr="007A642A">
        <w:rPr>
          <w:i/>
          <w:iCs/>
        </w:rPr>
        <w:sym w:font="Symbol" w:char="F071"/>
      </w:r>
      <w:r w:rsidR="005D00BE">
        <w:t xml:space="preserve"> </w:t>
      </w:r>
      <w:r w:rsidR="004129C5">
        <w:t>.</w:t>
      </w:r>
      <w:r w:rsidR="001E7722">
        <w:t xml:space="preserve"> In comparison, </w:t>
      </w:r>
      <w:r w:rsidR="00E570CD">
        <w:t>PI-NC</w:t>
      </w:r>
      <w:r w:rsidR="001E7722">
        <w:t xml:space="preserve"> routing </w:t>
      </w:r>
      <w:commentRangeEnd w:id="103"/>
      <w:r w:rsidR="00A57A43">
        <w:rPr>
          <w:rStyle w:val="CommentReference"/>
          <w:rFonts w:asciiTheme="minorHAnsi" w:eastAsiaTheme="minorEastAsia" w:hAnsiTheme="minorHAnsi" w:cstheme="minorBidi"/>
          <w:kern w:val="24"/>
          <w:lang w:eastAsia="ja-JP"/>
        </w:rPr>
        <w:commentReference w:id="103"/>
      </w:r>
      <w:commentRangeEnd w:id="104"/>
      <w:r w:rsidR="00282503">
        <w:rPr>
          <w:rStyle w:val="CommentReference"/>
          <w:rFonts w:asciiTheme="minorHAnsi" w:eastAsiaTheme="minorEastAsia" w:hAnsiTheme="minorHAnsi" w:cstheme="minorBidi"/>
          <w:kern w:val="24"/>
          <w:lang w:eastAsia="ja-JP"/>
        </w:rPr>
        <w:commentReference w:id="104"/>
      </w:r>
      <w:ins w:id="111" w:author="Robert S Chapman" w:date="2023-11-20T13:11:00Z">
        <w:r w:rsidR="00365BB1" w:rsidRPr="00B80F38">
          <w:t>(Figures S-6e, S-6f)</w:t>
        </w:r>
        <w:r w:rsidR="00365BB1">
          <w:t xml:space="preserve"> </w:t>
        </w:r>
      </w:ins>
      <w:r w:rsidR="001E7722">
        <w:t xml:space="preserve">resulted in the opposite </w:t>
      </w:r>
      <w:r w:rsidR="00E570CD">
        <w:t>pattern</w:t>
      </w:r>
      <w:r w:rsidR="00686C30">
        <w:t xml:space="preserve"> </w:t>
      </w:r>
      <w:r w:rsidR="00EF13DD">
        <w:t xml:space="preserve">where </w:t>
      </w:r>
      <w:r w:rsidR="001E7722">
        <w:t xml:space="preserve">higher </w:t>
      </w:r>
      <w:r w:rsidR="00AB69F4">
        <w:t>SEMs</w:t>
      </w:r>
      <w:r w:rsidR="001E7722">
        <w:t xml:space="preserve"> </w:t>
      </w:r>
      <w:r w:rsidR="00EF13DD">
        <w:t xml:space="preserve">were located </w:t>
      </w:r>
      <w:r w:rsidR="001E7722">
        <w:t xml:space="preserve">at </w:t>
      </w:r>
      <w:r w:rsidR="00D63364">
        <w:t>higher</w:t>
      </w:r>
      <w:r w:rsidR="001E7722">
        <w:t xml:space="preserve"> extreme levels of </w:t>
      </w:r>
      <w:r w:rsidR="005D00BE" w:rsidRPr="007A642A">
        <w:rPr>
          <w:i/>
          <w:iCs/>
        </w:rPr>
        <w:sym w:font="Symbol" w:char="F071"/>
      </w:r>
      <w:r w:rsidR="005D00BE">
        <w:t xml:space="preserve"> </w:t>
      </w:r>
      <w:r w:rsidR="00686C30">
        <w:t>.</w:t>
      </w:r>
    </w:p>
    <w:p w14:paraId="062A07FA" w14:textId="77777777" w:rsidR="000F43F6" w:rsidRDefault="000F43F6" w:rsidP="00B140F5">
      <w:pPr>
        <w:spacing w:before="120"/>
        <w:jc w:val="center"/>
        <w:rPr>
          <w:b/>
        </w:rPr>
        <w:sectPr w:rsidR="000F43F6" w:rsidSect="00430193">
          <w:footnotePr>
            <w:pos w:val="beneathText"/>
          </w:footnotePr>
          <w:pgSz w:w="12240" w:h="15840"/>
          <w:pgMar w:top="1440" w:right="1440" w:bottom="1440" w:left="1440" w:header="720" w:footer="720" w:gutter="0"/>
          <w:cols w:space="720"/>
          <w:titlePg/>
          <w:docGrid w:linePitch="360"/>
        </w:sectPr>
      </w:pPr>
    </w:p>
    <w:p w14:paraId="59379A09" w14:textId="3D47B820" w:rsidR="00552A67" w:rsidRPr="00414F0F" w:rsidRDefault="00552A67" w:rsidP="006F143D">
      <w:pPr>
        <w:jc w:val="center"/>
        <w:rPr>
          <w:b/>
        </w:rPr>
      </w:pPr>
      <w:r w:rsidRPr="00414F0F">
        <w:rPr>
          <w:b/>
        </w:rPr>
        <w:lastRenderedPageBreak/>
        <w:t>Discussion</w:t>
      </w:r>
      <w:r>
        <w:rPr>
          <w:b/>
        </w:rPr>
        <w:t xml:space="preserve"> and Conclusions</w:t>
      </w:r>
    </w:p>
    <w:p w14:paraId="451D26D5" w14:textId="77777777" w:rsidR="00552A67" w:rsidRDefault="00552A67" w:rsidP="00552A67">
      <w:pPr>
        <w:widowControl w:val="0"/>
        <w:rPr>
          <w:b/>
        </w:rPr>
      </w:pPr>
      <w:r w:rsidRPr="0051144E">
        <w:rPr>
          <w:b/>
        </w:rPr>
        <w:t>Misrouting</w:t>
      </w:r>
    </w:p>
    <w:p w14:paraId="3FAF80EB" w14:textId="77777777" w:rsidR="0037447E" w:rsidRPr="0051144E" w:rsidRDefault="0037447E" w:rsidP="00552A67">
      <w:pPr>
        <w:widowControl w:val="0"/>
        <w:rPr>
          <w:b/>
        </w:rPr>
      </w:pPr>
    </w:p>
    <w:p w14:paraId="46AEDC5A" w14:textId="6BAE2F03" w:rsidR="00A84CAB" w:rsidRDefault="00552A67" w:rsidP="00552A67">
      <w:pPr>
        <w:pStyle w:val="Caption"/>
        <w:widowControl w:val="0"/>
        <w:spacing w:after="0" w:line="480" w:lineRule="auto"/>
        <w:ind w:firstLine="360"/>
        <w:rPr>
          <w:rFonts w:ascii="Times New Roman" w:hAnsi="Times New Roman" w:cs="Times New Roman"/>
          <w:i w:val="0"/>
          <w:iCs w:val="0"/>
        </w:rPr>
      </w:pPr>
      <w:r w:rsidRPr="00083AC9">
        <w:rPr>
          <w:rFonts w:ascii="Times New Roman" w:hAnsi="Times New Roman" w:cs="Times New Roman"/>
          <w:i w:val="0"/>
        </w:rPr>
        <w:t xml:space="preserve">The results of the current study demonstrate that, averaging across </w:t>
      </w:r>
      <w:proofErr w:type="spellStart"/>
      <w:r w:rsidRPr="00083AC9">
        <w:rPr>
          <w:rFonts w:ascii="Times New Roman" w:hAnsi="Times New Roman" w:cs="Times New Roman"/>
        </w:rPr>
        <w:t>θ</w:t>
      </w:r>
      <w:r w:rsidRPr="00083AC9">
        <w:rPr>
          <w:rFonts w:ascii="Times New Roman" w:hAnsi="Times New Roman" w:cs="Times New Roman"/>
          <w:i w:val="0"/>
        </w:rPr>
        <w:t>s</w:t>
      </w:r>
      <w:proofErr w:type="spellEnd"/>
      <w:r w:rsidRPr="00083AC9">
        <w:rPr>
          <w:rFonts w:ascii="Times New Roman" w:hAnsi="Times New Roman" w:cs="Times New Roman"/>
          <w:i w:val="0"/>
        </w:rPr>
        <w:t xml:space="preserve"> and all investigated conditions, routing errors occurred </w:t>
      </w:r>
      <w:r w:rsidR="005239C6">
        <w:rPr>
          <w:rFonts w:ascii="Times New Roman" w:hAnsi="Times New Roman" w:cs="Times New Roman"/>
          <w:i w:val="0"/>
        </w:rPr>
        <w:t>15</w:t>
      </w:r>
      <w:r w:rsidRPr="00083AC9">
        <w:rPr>
          <w:rFonts w:ascii="Times New Roman" w:hAnsi="Times New Roman" w:cs="Times New Roman"/>
          <w:i w:val="0"/>
        </w:rPr>
        <w:t xml:space="preserve">% of the time, with a range of </w:t>
      </w:r>
      <w:r w:rsidR="005239C6">
        <w:rPr>
          <w:rFonts w:ascii="Times New Roman" w:hAnsi="Times New Roman" w:cs="Times New Roman"/>
          <w:i w:val="0"/>
        </w:rPr>
        <w:t>8.2</w:t>
      </w:r>
      <w:r w:rsidRPr="00083AC9">
        <w:rPr>
          <w:rFonts w:ascii="Times New Roman" w:hAnsi="Times New Roman" w:cs="Times New Roman"/>
          <w:i w:val="0"/>
        </w:rPr>
        <w:t>% to</w:t>
      </w:r>
      <w:r>
        <w:rPr>
          <w:rFonts w:ascii="Times New Roman" w:hAnsi="Times New Roman" w:cs="Times New Roman"/>
        </w:rPr>
        <w:t xml:space="preserve"> </w:t>
      </w:r>
      <w:r w:rsidR="005239C6">
        <w:rPr>
          <w:rFonts w:ascii="Times New Roman" w:hAnsi="Times New Roman" w:cs="Times New Roman"/>
          <w:i w:val="0"/>
        </w:rPr>
        <w:t>25.5</w:t>
      </w:r>
      <w:r w:rsidRPr="00083AC9">
        <w:rPr>
          <w:rFonts w:ascii="Times New Roman" w:hAnsi="Times New Roman" w:cs="Times New Roman"/>
          <w:i w:val="0"/>
        </w:rPr>
        <w:t>%, depending</w:t>
      </w:r>
      <w:r>
        <w:rPr>
          <w:rFonts w:ascii="Times New Roman" w:hAnsi="Times New Roman" w:cs="Times New Roman"/>
          <w:i w:val="0"/>
        </w:rPr>
        <w:t xml:space="preserve"> </w:t>
      </w:r>
      <w:r w:rsidR="00083AC9" w:rsidRPr="00552A67">
        <w:rPr>
          <w:rFonts w:ascii="Times New Roman" w:hAnsi="Times New Roman" w:cs="Times New Roman"/>
          <w:i w:val="0"/>
          <w:iCs w:val="0"/>
        </w:rPr>
        <w:t>on item allocation in the MSTs. Placing more items in the first stage of an MST</w:t>
      </w:r>
      <w:r w:rsidR="007D778F">
        <w:rPr>
          <w:rFonts w:ascii="Times New Roman" w:hAnsi="Times New Roman" w:cs="Times New Roman"/>
          <w:i w:val="0"/>
          <w:iCs w:val="0"/>
        </w:rPr>
        <w:t xml:space="preserve"> (</w:t>
      </w:r>
      <w:r w:rsidR="00A57A43">
        <w:rPr>
          <w:rFonts w:ascii="Times New Roman" w:hAnsi="Times New Roman" w:cs="Times New Roman"/>
          <w:i w:val="0"/>
          <w:iCs w:val="0"/>
        </w:rPr>
        <w:t>“</w:t>
      </w:r>
      <w:r w:rsidR="007D778F">
        <w:rPr>
          <w:rFonts w:ascii="Times New Roman" w:hAnsi="Times New Roman" w:cs="Times New Roman"/>
          <w:i w:val="0"/>
          <w:iCs w:val="0"/>
        </w:rPr>
        <w:t>decreasing</w:t>
      </w:r>
      <w:r w:rsidR="00A57A43">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fewest routing errors, whereas placing more items in the </w:t>
      </w:r>
      <w:r w:rsidR="007D778F">
        <w:rPr>
          <w:rFonts w:ascii="Times New Roman" w:hAnsi="Times New Roman" w:cs="Times New Roman"/>
          <w:i w:val="0"/>
          <w:iCs w:val="0"/>
        </w:rPr>
        <w:t>last</w:t>
      </w:r>
      <w:r w:rsidR="00083AC9" w:rsidRPr="00552A67">
        <w:rPr>
          <w:rFonts w:ascii="Times New Roman" w:hAnsi="Times New Roman" w:cs="Times New Roman"/>
          <w:i w:val="0"/>
          <w:iCs w:val="0"/>
        </w:rPr>
        <w:t xml:space="preserve"> stage test</w:t>
      </w:r>
      <w:r w:rsidR="007D778F">
        <w:rPr>
          <w:rFonts w:ascii="Times New Roman" w:hAnsi="Times New Roman" w:cs="Times New Roman"/>
          <w:i w:val="0"/>
          <w:iCs w:val="0"/>
        </w:rPr>
        <w:t xml:space="preserve"> (</w:t>
      </w:r>
      <w:r w:rsidR="00046037">
        <w:rPr>
          <w:rFonts w:ascii="Times New Roman" w:hAnsi="Times New Roman" w:cs="Times New Roman"/>
          <w:i w:val="0"/>
          <w:iCs w:val="0"/>
        </w:rPr>
        <w:t>“</w:t>
      </w:r>
      <w:r w:rsidR="007D778F">
        <w:rPr>
          <w:rFonts w:ascii="Times New Roman" w:hAnsi="Times New Roman" w:cs="Times New Roman"/>
          <w:i w:val="0"/>
          <w:iCs w:val="0"/>
        </w:rPr>
        <w:t>increasing</w:t>
      </w:r>
      <w:r w:rsidR="00046037">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most routing errors. The percentage of routing errors generally supported the earliest two-stage research that </w:t>
      </w:r>
      <w:r w:rsidR="00403901" w:rsidRPr="00552A67">
        <w:rPr>
          <w:rFonts w:ascii="Times New Roman" w:hAnsi="Times New Roman" w:cs="Times New Roman"/>
          <w:i w:val="0"/>
          <w:iCs w:val="0"/>
        </w:rPr>
        <w:t>estimated about 20% routing errors (</w:t>
      </w:r>
      <w:proofErr w:type="spellStart"/>
      <w:r w:rsidR="002A6A1F" w:rsidRPr="00552A67">
        <w:rPr>
          <w:rFonts w:ascii="Times New Roman" w:hAnsi="Times New Roman" w:cs="Times New Roman"/>
          <w:i w:val="0"/>
          <w:iCs w:val="0"/>
        </w:rPr>
        <w:t>Angoff</w:t>
      </w:r>
      <w:proofErr w:type="spellEnd"/>
      <w:r w:rsidR="002A6A1F" w:rsidRPr="00552A67">
        <w:rPr>
          <w:rFonts w:ascii="Times New Roman" w:hAnsi="Times New Roman" w:cs="Times New Roman"/>
          <w:i w:val="0"/>
          <w:iCs w:val="0"/>
        </w:rPr>
        <w:t xml:space="preserve"> &amp; Huddleston, 1958</w:t>
      </w:r>
      <w:r w:rsidR="00403901" w:rsidRPr="00552A67">
        <w:rPr>
          <w:rFonts w:ascii="Times New Roman" w:hAnsi="Times New Roman" w:cs="Times New Roman"/>
          <w:i w:val="0"/>
          <w:iCs w:val="0"/>
        </w:rPr>
        <w:t xml:space="preserve">). </w:t>
      </w:r>
    </w:p>
    <w:p w14:paraId="28ADB892" w14:textId="31A0CB61" w:rsidR="00863264" w:rsidRPr="00552A67" w:rsidRDefault="008322EE" w:rsidP="00046037">
      <w:pPr>
        <w:pStyle w:val="Caption"/>
        <w:widowControl w:val="0"/>
        <w:spacing w:after="0" w:line="480" w:lineRule="auto"/>
        <w:ind w:firstLine="360"/>
        <w:jc w:val="left"/>
        <w:rPr>
          <w:rFonts w:ascii="Times New Roman" w:hAnsi="Times New Roman" w:cs="Times New Roman"/>
          <w:i w:val="0"/>
          <w:iCs w:val="0"/>
        </w:rPr>
      </w:pPr>
      <w:r w:rsidRPr="00552A67">
        <w:rPr>
          <w:rFonts w:ascii="Times New Roman" w:hAnsi="Times New Roman" w:cs="Times New Roman"/>
          <w:i w:val="0"/>
          <w:iCs w:val="0"/>
        </w:rPr>
        <w:t xml:space="preserve">The current study </w:t>
      </w:r>
      <w:r w:rsidR="00403901" w:rsidRPr="00552A67">
        <w:rPr>
          <w:rFonts w:ascii="Times New Roman" w:hAnsi="Times New Roman" w:cs="Times New Roman"/>
          <w:i w:val="0"/>
          <w:iCs w:val="0"/>
        </w:rPr>
        <w:t xml:space="preserve">appears to be the first that examined the effect of </w:t>
      </w:r>
      <w:r w:rsidR="00403901" w:rsidRPr="00057DF2">
        <w:rPr>
          <w:rFonts w:ascii="Times New Roman" w:hAnsi="Times New Roman" w:cs="Times New Roman"/>
          <w:lang w:eastAsia="zh-TW"/>
        </w:rPr>
        <w:t>θ</w:t>
      </w:r>
      <w:r w:rsidR="00403901" w:rsidRPr="00552A67">
        <w:rPr>
          <w:rFonts w:ascii="Times New Roman" w:hAnsi="Times New Roman" w:cs="Times New Roman"/>
          <w:i w:val="0"/>
          <w:iCs w:val="0"/>
        </w:rPr>
        <w:t xml:space="preserve"> level on routing errors. As expected, </w:t>
      </w:r>
      <w:r w:rsidRPr="00552A67">
        <w:rPr>
          <w:rFonts w:ascii="Times New Roman" w:hAnsi="Times New Roman" w:cs="Times New Roman"/>
          <w:i w:val="0"/>
          <w:iCs w:val="0"/>
        </w:rPr>
        <w:t xml:space="preserve">most </w:t>
      </w:r>
      <w:r w:rsidR="00863264" w:rsidRPr="00552A67">
        <w:rPr>
          <w:rFonts w:ascii="Times New Roman" w:hAnsi="Times New Roman" w:cs="Times New Roman"/>
          <w:i w:val="0"/>
          <w:iCs w:val="0"/>
        </w:rPr>
        <w:t xml:space="preserve">routing errors were observed </w:t>
      </w:r>
      <w:r w:rsidRPr="00552A67">
        <w:rPr>
          <w:rFonts w:ascii="Times New Roman" w:hAnsi="Times New Roman" w:cs="Times New Roman"/>
          <w:i w:val="0"/>
          <w:iCs w:val="0"/>
        </w:rPr>
        <w:t xml:space="preserve">when the </w:t>
      </w:r>
      <w:proofErr w:type="spellStart"/>
      <w:r w:rsidRPr="00552A67">
        <w:rPr>
          <w:rFonts w:ascii="Times New Roman" w:hAnsi="Times New Roman" w:cs="Times New Roman"/>
          <w:i w:val="0"/>
          <w:iCs w:val="0"/>
        </w:rPr>
        <w:t>simulee’s</w:t>
      </w:r>
      <w:proofErr w:type="spellEnd"/>
      <w:r w:rsidRPr="00552A67">
        <w:rPr>
          <w:rFonts w:ascii="Times New Roman" w:hAnsi="Times New Roman" w:cs="Times New Roman"/>
          <w:i w:val="0"/>
          <w:iCs w:val="0"/>
        </w:rPr>
        <w:t xml:space="preserve"> true </w:t>
      </w:r>
      <w:r w:rsidRPr="001B073D">
        <w:rPr>
          <w:rFonts w:ascii="Times New Roman" w:hAnsi="Times New Roman" w:cs="Times New Roman"/>
        </w:rPr>
        <w:t>θ</w:t>
      </w:r>
      <w:r w:rsidRPr="00552A67">
        <w:rPr>
          <w:rFonts w:ascii="Times New Roman" w:hAnsi="Times New Roman" w:cs="Times New Roman"/>
          <w:i w:val="0"/>
          <w:iCs w:val="0"/>
        </w:rPr>
        <w:t xml:space="preserve"> was </w:t>
      </w:r>
      <w:r w:rsidR="001B073D">
        <w:rPr>
          <w:rFonts w:ascii="Times New Roman" w:hAnsi="Times New Roman" w:cs="Times New Roman"/>
          <w:i w:val="0"/>
          <w:iCs w:val="0"/>
        </w:rPr>
        <w:t xml:space="preserve">between two </w:t>
      </w:r>
      <w:r w:rsidRPr="00B75F11">
        <w:rPr>
          <w:rFonts w:ascii="Times New Roman" w:hAnsi="Times New Roman" w:cs="Times New Roman"/>
        </w:rPr>
        <w:t>θ</w:t>
      </w:r>
      <w:r w:rsidRPr="00552A67">
        <w:rPr>
          <w:rFonts w:ascii="Times New Roman" w:hAnsi="Times New Roman" w:cs="Times New Roman"/>
          <w:i w:val="0"/>
          <w:iCs w:val="0"/>
        </w:rPr>
        <w:t xml:space="preserve"> anchor</w:t>
      </w:r>
      <w:r w:rsidR="00B75F11">
        <w:rPr>
          <w:rFonts w:ascii="Times New Roman" w:hAnsi="Times New Roman" w:cs="Times New Roman"/>
          <w:i w:val="0"/>
          <w:iCs w:val="0"/>
        </w:rPr>
        <w:t>s</w:t>
      </w:r>
      <w:r w:rsidR="00863264" w:rsidRPr="00552A67">
        <w:rPr>
          <w:rFonts w:ascii="Times New Roman" w:hAnsi="Times New Roman" w:cs="Times New Roman"/>
          <w:i w:val="0"/>
          <w:iCs w:val="0"/>
        </w:rPr>
        <w:t>: under these circumstances routing errors occurred for about 50% of examinees, a value that exceeded the 40% misrouting rate reported by Cleary et al. (196</w:t>
      </w:r>
      <w:r w:rsidR="006F485B" w:rsidRPr="00552A67">
        <w:rPr>
          <w:rFonts w:ascii="Times New Roman" w:hAnsi="Times New Roman" w:cs="Times New Roman"/>
          <w:i w:val="0"/>
          <w:iCs w:val="0"/>
        </w:rPr>
        <w:t>9</w:t>
      </w:r>
      <w:r w:rsidR="00863264" w:rsidRPr="00552A67">
        <w:rPr>
          <w:rFonts w:ascii="Times New Roman" w:hAnsi="Times New Roman" w:cs="Times New Roman"/>
          <w:i w:val="0"/>
          <w:iCs w:val="0"/>
        </w:rPr>
        <w:t xml:space="preserve">). </w:t>
      </w:r>
      <w:r w:rsidR="007466D5">
        <w:rPr>
          <w:rFonts w:ascii="Times New Roman" w:hAnsi="Times New Roman" w:cs="Times New Roman"/>
          <w:i w:val="0"/>
          <w:iCs w:val="0"/>
        </w:rPr>
        <w:t xml:space="preserve">It should be noted that </w:t>
      </w:r>
      <w:r w:rsidR="00FD3879">
        <w:rPr>
          <w:rFonts w:ascii="Times New Roman" w:hAnsi="Times New Roman" w:cs="Times New Roman"/>
          <w:i w:val="0"/>
          <w:iCs w:val="0"/>
        </w:rPr>
        <w:t xml:space="preserve">because this was a Monte Carlo simulation study, the responses of all </w:t>
      </w:r>
      <w:proofErr w:type="spellStart"/>
      <w:r w:rsidR="00FD3879">
        <w:rPr>
          <w:rFonts w:ascii="Times New Roman" w:hAnsi="Times New Roman" w:cs="Times New Roman"/>
          <w:i w:val="0"/>
          <w:iCs w:val="0"/>
        </w:rPr>
        <w:t>simulee</w:t>
      </w:r>
      <w:r w:rsidR="009E0C9A">
        <w:rPr>
          <w:rFonts w:ascii="Times New Roman" w:hAnsi="Times New Roman" w:cs="Times New Roman"/>
          <w:i w:val="0"/>
          <w:iCs w:val="0"/>
        </w:rPr>
        <w:t>s</w:t>
      </w:r>
      <w:proofErr w:type="spellEnd"/>
      <w:r w:rsidR="009E0C9A">
        <w:rPr>
          <w:rFonts w:ascii="Times New Roman" w:hAnsi="Times New Roman" w:cs="Times New Roman"/>
          <w:i w:val="0"/>
          <w:iCs w:val="0"/>
        </w:rPr>
        <w:t xml:space="preserve"> </w:t>
      </w:r>
      <w:r w:rsidR="007D778F">
        <w:rPr>
          <w:rFonts w:ascii="Times New Roman" w:hAnsi="Times New Roman" w:cs="Times New Roman"/>
          <w:i w:val="0"/>
          <w:iCs w:val="0"/>
        </w:rPr>
        <w:t>were probabilistically generated based on an IRT</w:t>
      </w:r>
      <w:r w:rsidR="009E0C9A">
        <w:rPr>
          <w:rFonts w:ascii="Times New Roman" w:hAnsi="Times New Roman" w:cs="Times New Roman"/>
          <w:i w:val="0"/>
          <w:iCs w:val="0"/>
        </w:rPr>
        <w:t xml:space="preserve"> model. </w:t>
      </w:r>
      <w:r w:rsidR="007D778F">
        <w:rPr>
          <w:rFonts w:ascii="Times New Roman" w:hAnsi="Times New Roman" w:cs="Times New Roman"/>
          <w:i w:val="0"/>
          <w:iCs w:val="0"/>
        </w:rPr>
        <w:t>But</w:t>
      </w:r>
      <w:r w:rsidR="009E0C9A">
        <w:rPr>
          <w:rFonts w:ascii="Times New Roman" w:hAnsi="Times New Roman" w:cs="Times New Roman"/>
          <w:i w:val="0"/>
          <w:iCs w:val="0"/>
        </w:rPr>
        <w:t xml:space="preserve"> responses </w:t>
      </w:r>
      <w:r w:rsidR="008E46F3">
        <w:rPr>
          <w:rFonts w:ascii="Times New Roman" w:hAnsi="Times New Roman" w:cs="Times New Roman"/>
          <w:i w:val="0"/>
          <w:iCs w:val="0"/>
        </w:rPr>
        <w:t xml:space="preserve">of real examinees </w:t>
      </w:r>
      <w:r w:rsidR="009E0C9A">
        <w:rPr>
          <w:rFonts w:ascii="Times New Roman" w:hAnsi="Times New Roman" w:cs="Times New Roman"/>
          <w:i w:val="0"/>
          <w:iCs w:val="0"/>
        </w:rPr>
        <w:t>are not always model fitting</w:t>
      </w:r>
      <w:r w:rsidR="0085219B">
        <w:rPr>
          <w:rFonts w:ascii="Times New Roman" w:hAnsi="Times New Roman" w:cs="Times New Roman"/>
          <w:i w:val="0"/>
          <w:iCs w:val="0"/>
        </w:rPr>
        <w:t xml:space="preserve">; therefore, it could be expected that with real examinees, </w:t>
      </w:r>
      <w:r w:rsidR="00950DDE">
        <w:rPr>
          <w:rFonts w:ascii="Times New Roman" w:hAnsi="Times New Roman" w:cs="Times New Roman"/>
          <w:i w:val="0"/>
          <w:iCs w:val="0"/>
        </w:rPr>
        <w:t>per</w:t>
      </w:r>
      <w:r w:rsidR="008E46F3">
        <w:rPr>
          <w:rFonts w:ascii="Times New Roman" w:hAnsi="Times New Roman" w:cs="Times New Roman"/>
          <w:i w:val="0"/>
          <w:iCs w:val="0"/>
        </w:rPr>
        <w:t>c</w:t>
      </w:r>
      <w:r w:rsidR="00950DDE">
        <w:rPr>
          <w:rFonts w:ascii="Times New Roman" w:hAnsi="Times New Roman" w:cs="Times New Roman"/>
          <w:i w:val="0"/>
          <w:iCs w:val="0"/>
        </w:rPr>
        <w:t xml:space="preserve">entages of misrouting could be even higher than </w:t>
      </w:r>
      <w:r w:rsidR="00D53B7C">
        <w:rPr>
          <w:rFonts w:ascii="Times New Roman" w:hAnsi="Times New Roman" w:cs="Times New Roman"/>
          <w:i w:val="0"/>
          <w:iCs w:val="0"/>
        </w:rPr>
        <w:t>that</w:t>
      </w:r>
      <w:r w:rsidR="007D778F">
        <w:rPr>
          <w:rFonts w:ascii="Times New Roman" w:hAnsi="Times New Roman" w:cs="Times New Roman"/>
          <w:i w:val="0"/>
          <w:iCs w:val="0"/>
        </w:rPr>
        <w:t xml:space="preserve"> </w:t>
      </w:r>
      <w:r w:rsidR="008E46F3">
        <w:rPr>
          <w:rFonts w:ascii="Times New Roman" w:hAnsi="Times New Roman" w:cs="Times New Roman"/>
          <w:i w:val="0"/>
          <w:iCs w:val="0"/>
        </w:rPr>
        <w:t>observed in this study.</w:t>
      </w:r>
    </w:p>
    <w:p w14:paraId="57D29F27" w14:textId="39EA8DBC" w:rsidR="008322EE" w:rsidRDefault="00863264" w:rsidP="009D6579">
      <w:pPr>
        <w:widowControl w:val="0"/>
        <w:spacing w:line="480" w:lineRule="auto"/>
        <w:ind w:firstLine="360"/>
      </w:pPr>
      <w:r>
        <w:t>R</w:t>
      </w:r>
      <w:r w:rsidR="008322EE">
        <w:t xml:space="preserve">outing errors </w:t>
      </w:r>
      <w:r>
        <w:t>were also found to</w:t>
      </w:r>
      <w:r w:rsidR="008322EE">
        <w:t xml:space="preserve"> adversely affect bias, RMSE and, to </w:t>
      </w:r>
      <w:r w:rsidR="00D14768">
        <w:t>a lesser</w:t>
      </w:r>
      <w:r w:rsidR="008322EE">
        <w:t xml:space="preserve"> extent, SEM.</w:t>
      </w:r>
      <w:r>
        <w:t xml:space="preserve"> </w:t>
      </w:r>
      <w:r w:rsidR="00AB42D9">
        <w:t>W</w:t>
      </w:r>
      <w:r>
        <w:t>hen those who were misrouted were separated from those who were not, the picture changed dramatical</w:t>
      </w:r>
      <w:r w:rsidR="0051144E">
        <w:t>l</w:t>
      </w:r>
      <w:r>
        <w:t xml:space="preserve">y, especially for bias.  Misrouting resulted in extreme directional bias at different </w:t>
      </w:r>
      <w:r w:rsidRPr="002A6A1F">
        <w:rPr>
          <w:i/>
          <w:lang w:eastAsia="zh-TW"/>
        </w:rPr>
        <w:t>θ</w:t>
      </w:r>
      <w:r>
        <w:t xml:space="preserve"> levels, which were cancelled when the data were aggregated</w:t>
      </w:r>
      <w:r w:rsidR="0051144E">
        <w:t xml:space="preserve"> across misrouting conditions</w:t>
      </w:r>
      <w:r w:rsidR="003835AB">
        <w:t xml:space="preserve"> and </w:t>
      </w:r>
      <w:r w:rsidR="003835AB" w:rsidRPr="007A642A">
        <w:rPr>
          <w:i/>
          <w:iCs/>
        </w:rPr>
        <w:sym w:font="Symbol" w:char="F071"/>
      </w:r>
      <w:r w:rsidR="003835AB">
        <w:t xml:space="preserve"> levels</w:t>
      </w:r>
      <w:r w:rsidR="0051144E">
        <w:t xml:space="preserve">. Misrouted </w:t>
      </w:r>
      <w:proofErr w:type="spellStart"/>
      <w:r w:rsidR="0051144E">
        <w:t>simulees</w:t>
      </w:r>
      <w:proofErr w:type="spellEnd"/>
      <w:r w:rsidR="0051144E">
        <w:t xml:space="preserve"> with </w:t>
      </w:r>
      <w:proofErr w:type="spellStart"/>
      <w:r w:rsidR="0051144E" w:rsidRPr="002A6A1F">
        <w:rPr>
          <w:i/>
          <w:lang w:eastAsia="zh-TW"/>
        </w:rPr>
        <w:t>θ</w:t>
      </w:r>
      <w:r w:rsidR="0051144E">
        <w:t>s</w:t>
      </w:r>
      <w:proofErr w:type="spellEnd"/>
      <w:r w:rsidR="0051144E">
        <w:t xml:space="preserve"> near the anchor points had </w:t>
      </w:r>
      <w:commentRangeStart w:id="112"/>
      <w:commentRangeStart w:id="113"/>
      <w:del w:id="114" w:author="Robert S Chapman" w:date="2023-11-20T10:06:00Z">
        <w:r w:rsidR="0051144E" w:rsidDel="00291B67">
          <w:delText xml:space="preserve">very </w:delText>
        </w:r>
      </w:del>
      <w:r w:rsidR="0051144E">
        <w:t xml:space="preserve">high </w:t>
      </w:r>
      <w:del w:id="115" w:author="Robert S Chapman" w:date="2023-11-20T10:06:00Z">
        <w:r w:rsidR="0051144E" w:rsidDel="00291B67">
          <w:delText xml:space="preserve">levels </w:delText>
        </w:r>
      </w:del>
      <w:ins w:id="116" w:author="Robert S Chapman" w:date="2023-11-20T10:06:00Z">
        <w:r w:rsidR="00291B67">
          <w:t xml:space="preserve">magnitudes </w:t>
        </w:r>
      </w:ins>
      <w:r w:rsidR="0051144E">
        <w:t>of bias</w:t>
      </w:r>
      <w:ins w:id="117" w:author="Robert S Chapman" w:date="2023-11-20T10:06:00Z">
        <w:r w:rsidR="00291B67">
          <w:t xml:space="preserve"> (</w:t>
        </w:r>
      </w:ins>
      <w:ins w:id="118" w:author="Robert S Chapman" w:date="2023-11-20T10:08:00Z">
        <w:r w:rsidR="00291B67">
          <w:t>over-</w:t>
        </w:r>
      </w:ins>
      <w:ins w:id="119" w:author="Robert S Chapman" w:date="2023-11-20T10:07:00Z">
        <w:r w:rsidR="00291B67">
          <w:t xml:space="preserve">estimation at low levels of theta and </w:t>
        </w:r>
      </w:ins>
      <w:ins w:id="120" w:author="Robert S Chapman" w:date="2023-11-20T10:08:00Z">
        <w:r w:rsidR="00291B67">
          <w:t>under-</w:t>
        </w:r>
      </w:ins>
      <w:ins w:id="121" w:author="Robert S Chapman" w:date="2023-11-20T10:07:00Z">
        <w:r w:rsidR="00291B67">
          <w:t>estimation at high levels of theta)</w:t>
        </w:r>
      </w:ins>
      <w:ins w:id="122" w:author="Robert S Chapman" w:date="2023-11-20T10:06:00Z">
        <w:r w:rsidR="00291B67">
          <w:t xml:space="preserve"> </w:t>
        </w:r>
      </w:ins>
      <w:r w:rsidR="0051144E">
        <w:t xml:space="preserve"> </w:t>
      </w:r>
      <w:commentRangeEnd w:id="112"/>
      <w:r w:rsidR="004E1AE6">
        <w:rPr>
          <w:rStyle w:val="CommentReference"/>
          <w:rFonts w:asciiTheme="minorHAnsi" w:eastAsiaTheme="minorEastAsia" w:hAnsiTheme="minorHAnsi" w:cstheme="minorBidi"/>
          <w:kern w:val="24"/>
          <w:lang w:eastAsia="ja-JP"/>
        </w:rPr>
        <w:commentReference w:id="112"/>
      </w:r>
      <w:commentRangeEnd w:id="113"/>
      <w:r w:rsidR="00166A93">
        <w:rPr>
          <w:rStyle w:val="CommentReference"/>
          <w:rFonts w:asciiTheme="minorHAnsi" w:eastAsiaTheme="minorEastAsia" w:hAnsiTheme="minorHAnsi" w:cstheme="minorBidi"/>
          <w:kern w:val="24"/>
          <w:lang w:eastAsia="ja-JP"/>
        </w:rPr>
        <w:commentReference w:id="113"/>
      </w:r>
      <w:r w:rsidR="0051144E">
        <w:t xml:space="preserve">whereas those who were not misrouted displayed bias in the opposite direction. </w:t>
      </w:r>
    </w:p>
    <w:p w14:paraId="27A020B4" w14:textId="4142885E" w:rsidR="00AC13C1" w:rsidRDefault="00AC13C1" w:rsidP="009D6579">
      <w:pPr>
        <w:widowControl w:val="0"/>
        <w:spacing w:line="480" w:lineRule="auto"/>
        <w:ind w:firstLine="360"/>
      </w:pPr>
      <w:r w:rsidRPr="00B337A8">
        <w:t xml:space="preserve">SEM showed some </w:t>
      </w:r>
      <w:r w:rsidR="006562D6" w:rsidRPr="00B337A8">
        <w:t>effect</w:t>
      </w:r>
      <w:r w:rsidRPr="00B337A8">
        <w:t xml:space="preserve"> due to misrouting, particular</w:t>
      </w:r>
      <w:r w:rsidR="006562D6" w:rsidRPr="00B337A8">
        <w:t>l</w:t>
      </w:r>
      <w:r w:rsidRPr="00B337A8">
        <w:t xml:space="preserve">y when the results were examined </w:t>
      </w:r>
      <w:proofErr w:type="gramStart"/>
      <w:r w:rsidRPr="00B337A8">
        <w:lastRenderedPageBreak/>
        <w:t>taking into account</w:t>
      </w:r>
      <w:proofErr w:type="gramEnd"/>
      <w:r w:rsidRPr="00B337A8">
        <w:t xml:space="preserve"> routing errors.</w:t>
      </w:r>
      <w:r w:rsidR="006562D6" w:rsidRPr="00B337A8">
        <w:t xml:space="preserve"> </w:t>
      </w:r>
      <w:r w:rsidRPr="00B337A8">
        <w:t xml:space="preserve">However, there was little difference in conditional SEM functions </w:t>
      </w:r>
      <w:r w:rsidR="006B6037">
        <w:t xml:space="preserve">between </w:t>
      </w:r>
      <w:proofErr w:type="spellStart"/>
      <w:r w:rsidR="006B6037">
        <w:t>simulees</w:t>
      </w:r>
      <w:proofErr w:type="spellEnd"/>
      <w:r w:rsidR="006B6037">
        <w:t xml:space="preserve"> with and without </w:t>
      </w:r>
      <w:proofErr w:type="spellStart"/>
      <w:r w:rsidRPr="00B337A8">
        <w:t>misroutings</w:t>
      </w:r>
      <w:proofErr w:type="spellEnd"/>
      <w:r w:rsidR="006B6037">
        <w:t xml:space="preserve">. This indifference </w:t>
      </w:r>
      <w:r w:rsidRPr="00B337A8">
        <w:t xml:space="preserve">contrasts sharply with </w:t>
      </w:r>
      <w:r w:rsidR="006B6037">
        <w:t>the results</w:t>
      </w:r>
      <w:r w:rsidRPr="00B337A8">
        <w:t xml:space="preserve"> obtained for bias and RMSE</w:t>
      </w:r>
      <w:r w:rsidR="006B6037">
        <w:t xml:space="preserve"> and </w:t>
      </w:r>
      <w:r w:rsidRPr="00B337A8">
        <w:t xml:space="preserve">suggests that the SEM of the </w:t>
      </w:r>
      <w:r w:rsidRPr="00B337A8">
        <w:rPr>
          <w:i/>
          <w:lang w:eastAsia="zh-TW"/>
        </w:rPr>
        <w:t>θ</w:t>
      </w:r>
      <w:r w:rsidRPr="00B337A8">
        <w:t xml:space="preserve"> estimates as computed from Equation </w:t>
      </w:r>
      <w:r w:rsidR="00223E60">
        <w:t xml:space="preserve">5 </w:t>
      </w:r>
      <w:r w:rsidRPr="00B337A8">
        <w:t>is not an adequate criterion for eva</w:t>
      </w:r>
      <w:r w:rsidR="00F319DE" w:rsidRPr="00B337A8">
        <w:t>l</w:t>
      </w:r>
      <w:r w:rsidRPr="00B337A8">
        <w:t>uating the effects of misrouting, or by extension the comparable performance of</w:t>
      </w:r>
      <w:r w:rsidR="00267140">
        <w:t xml:space="preserve"> different methods of testing. </w:t>
      </w:r>
      <w:r w:rsidRPr="00B337A8">
        <w:t>This is because the S</w:t>
      </w:r>
      <w:r w:rsidR="00F319DE" w:rsidRPr="00B337A8">
        <w:t>EM</w:t>
      </w:r>
      <w:r w:rsidRPr="00B337A8">
        <w:t xml:space="preserve"> is computed as a confidence interval around an estimate of </w:t>
      </w:r>
      <w:r w:rsidR="00F319DE" w:rsidRPr="00B337A8">
        <w:rPr>
          <w:i/>
          <w:lang w:eastAsia="zh-TW"/>
        </w:rPr>
        <w:t>θ</w:t>
      </w:r>
      <w:r w:rsidR="00F319DE" w:rsidRPr="00B337A8">
        <w:t xml:space="preserve">, and it implicitly assumes that the estimate is a reasonably accurate approximation to the true </w:t>
      </w:r>
      <w:r w:rsidR="00F319DE" w:rsidRPr="00B337A8">
        <w:rPr>
          <w:i/>
          <w:lang w:eastAsia="zh-TW"/>
        </w:rPr>
        <w:t>θ</w:t>
      </w:r>
      <w:r w:rsidR="00F319DE" w:rsidRPr="00B337A8">
        <w:t xml:space="preserve">—that is, that </w:t>
      </w:r>
      <w:r w:rsidR="00F319DE" w:rsidRPr="00B337A8">
        <w:rPr>
          <w:i/>
          <w:lang w:eastAsia="zh-TW"/>
        </w:rPr>
        <w:t>θ</w:t>
      </w:r>
      <w:r w:rsidR="00F319DE" w:rsidRPr="00B337A8">
        <w:t xml:space="preserve"> is unbiased.</w:t>
      </w:r>
      <w:r w:rsidRPr="00B337A8">
        <w:t xml:space="preserve"> </w:t>
      </w:r>
      <w:r w:rsidR="00F319DE" w:rsidRPr="00B337A8">
        <w:t xml:space="preserve">To the extent that </w:t>
      </w:r>
      <w:r w:rsidR="00F319DE" w:rsidRPr="00B337A8">
        <w:rPr>
          <w:i/>
          <w:lang w:eastAsia="zh-TW"/>
        </w:rPr>
        <w:t>θ</w:t>
      </w:r>
      <w:r w:rsidR="00F319DE" w:rsidRPr="00B337A8">
        <w:t xml:space="preserve"> is biased, as was demonstrated in this study, the </w:t>
      </w:r>
      <w:r w:rsidR="00F319DE" w:rsidRPr="00B337A8">
        <w:rPr>
          <w:i/>
          <w:lang w:eastAsia="zh-TW"/>
        </w:rPr>
        <w:t>θ</w:t>
      </w:r>
      <w:r w:rsidR="00F319DE" w:rsidRPr="00B337A8">
        <w:t xml:space="preserve"> estimate is not an adequate representation of true </w:t>
      </w:r>
      <w:r w:rsidR="00F319DE" w:rsidRPr="00B337A8">
        <w:rPr>
          <w:i/>
          <w:lang w:eastAsia="zh-TW"/>
        </w:rPr>
        <w:t>θ</w:t>
      </w:r>
      <w:r w:rsidR="00F319DE" w:rsidRPr="00B337A8">
        <w:t xml:space="preserve"> and, hence, th</w:t>
      </w:r>
      <w:r w:rsidR="006A5EBD" w:rsidRPr="00B337A8">
        <w:t>e</w:t>
      </w:r>
      <w:r w:rsidR="00F319DE" w:rsidRPr="00B337A8">
        <w:t xml:space="preserve"> confidence interval represented by t</w:t>
      </w:r>
      <w:r w:rsidR="00267140">
        <w:t xml:space="preserve">he SEM is essentially invalid. </w:t>
      </w:r>
      <w:r w:rsidR="00F319DE" w:rsidRPr="00B337A8">
        <w:t>As Lord (</w:t>
      </w:r>
      <w:r w:rsidR="00DC24D1" w:rsidRPr="00B337A8">
        <w:t>1983</w:t>
      </w:r>
      <w:r w:rsidR="00F319DE" w:rsidRPr="00B337A8">
        <w:t xml:space="preserve">) noted, the bias in MLEs arises from </w:t>
      </w:r>
      <w:r w:rsidR="006562D6" w:rsidRPr="00B337A8">
        <w:t>low test information</w:t>
      </w:r>
      <w:r w:rsidR="00F319DE" w:rsidRPr="00B337A8">
        <w:t xml:space="preserve"> </w:t>
      </w:r>
      <w:r w:rsidR="006562D6" w:rsidRPr="00B337A8">
        <w:t xml:space="preserve">at </w:t>
      </w:r>
      <w:r w:rsidR="00F319DE" w:rsidRPr="00B337A8">
        <w:t>the examinee</w:t>
      </w:r>
      <w:r w:rsidR="006562D6" w:rsidRPr="00B337A8">
        <w:t>’s</w:t>
      </w:r>
      <w:r w:rsidR="00F319DE" w:rsidRPr="00B337A8">
        <w:t xml:space="preserve"> </w:t>
      </w:r>
      <w:r w:rsidR="00422EDE" w:rsidRPr="00B337A8">
        <w:rPr>
          <w:i/>
          <w:lang w:eastAsia="zh-TW"/>
        </w:rPr>
        <w:t>θ</w:t>
      </w:r>
      <w:r w:rsidR="006562D6" w:rsidRPr="00B337A8">
        <w:rPr>
          <w:i/>
          <w:lang w:eastAsia="zh-TW"/>
        </w:rPr>
        <w:t xml:space="preserve"> </w:t>
      </w:r>
      <w:r w:rsidR="006562D6" w:rsidRPr="00B337A8">
        <w:rPr>
          <w:lang w:eastAsia="zh-TW"/>
        </w:rPr>
        <w:t>estimate</w:t>
      </w:r>
      <w:r w:rsidR="006562D6" w:rsidRPr="00B337A8">
        <w:t>:</w:t>
      </w:r>
      <w:r w:rsidR="00F319DE" w:rsidRPr="00B337A8">
        <w:t xml:space="preserve"> </w:t>
      </w:r>
      <w:r w:rsidR="006562D6" w:rsidRPr="00B337A8">
        <w:t>w</w:t>
      </w:r>
      <w:r w:rsidR="00F319DE" w:rsidRPr="00B337A8">
        <w:t>hen a</w:t>
      </w:r>
      <w:r w:rsidR="00422EDE" w:rsidRPr="00B337A8">
        <w:t xml:space="preserve"> test</w:t>
      </w:r>
      <w:r w:rsidR="00F319DE" w:rsidRPr="00B337A8">
        <w:t xml:space="preserve"> provides </w:t>
      </w:r>
      <w:r w:rsidR="00422EDE" w:rsidRPr="00B337A8">
        <w:t>low information</w:t>
      </w:r>
      <w:r w:rsidR="00F319DE" w:rsidRPr="00B337A8">
        <w:t xml:space="preserve"> for an </w:t>
      </w:r>
      <w:proofErr w:type="spellStart"/>
      <w:r w:rsidR="00F319DE" w:rsidRPr="00B337A8">
        <w:t>examinee</w:t>
      </w:r>
      <w:proofErr w:type="spellEnd"/>
      <w:r w:rsidR="00F319DE" w:rsidRPr="00B337A8">
        <w:t xml:space="preserve">, the result is a biased </w:t>
      </w:r>
      <w:r w:rsidR="00F319DE" w:rsidRPr="00B337A8">
        <w:rPr>
          <w:i/>
          <w:lang w:eastAsia="zh-TW"/>
        </w:rPr>
        <w:t>θ</w:t>
      </w:r>
      <w:r w:rsidR="00F319DE" w:rsidRPr="00B337A8">
        <w:t xml:space="preserve"> estimate (</w:t>
      </w:r>
      <w:r w:rsidR="00000DF8">
        <w:t xml:space="preserve">Warm, 1989; </w:t>
      </w:r>
      <w:r w:rsidR="00F319DE" w:rsidRPr="00B337A8">
        <w:t>Weiss &amp; von Minden, 20</w:t>
      </w:r>
      <w:r w:rsidR="00DC24D1" w:rsidRPr="00B337A8">
        <w:t>11</w:t>
      </w:r>
      <w:r w:rsidR="00F319DE" w:rsidRPr="00B337A8">
        <w:t>). It is this</w:t>
      </w:r>
      <w:r w:rsidR="006562D6" w:rsidRPr="00B337A8">
        <w:t xml:space="preserve"> low information</w:t>
      </w:r>
      <w:r w:rsidR="00F319DE" w:rsidRPr="00B337A8">
        <w:t xml:space="preserve"> that occurs in MSTs with each routing error that causes the elevated bias and RMSE in the </w:t>
      </w:r>
      <w:r w:rsidR="00F319DE" w:rsidRPr="00B337A8">
        <w:rPr>
          <w:i/>
          <w:lang w:eastAsia="zh-TW"/>
        </w:rPr>
        <w:t>θ</w:t>
      </w:r>
      <w:r w:rsidR="00F319DE" w:rsidRPr="00B337A8">
        <w:t xml:space="preserve"> </w:t>
      </w:r>
      <w:proofErr w:type="gramStart"/>
      <w:r w:rsidR="00F319DE" w:rsidRPr="00B337A8">
        <w:t>estimates, and</w:t>
      </w:r>
      <w:proofErr w:type="gramEnd"/>
      <w:r w:rsidR="00F319DE" w:rsidRPr="00B337A8">
        <w:t xml:space="preserve"> invalidates the SEM as an indicator of measurement precision.</w:t>
      </w:r>
    </w:p>
    <w:p w14:paraId="1B082AED" w14:textId="00120B75" w:rsidR="00F319DE" w:rsidRDefault="00F319DE" w:rsidP="006D44DF">
      <w:pPr>
        <w:widowControl w:val="0"/>
        <w:rPr>
          <w:b/>
        </w:rPr>
      </w:pPr>
      <w:r w:rsidRPr="00F319DE">
        <w:rPr>
          <w:b/>
        </w:rPr>
        <w:t>MST Desi</w:t>
      </w:r>
      <w:r w:rsidR="006248B9">
        <w:rPr>
          <w:b/>
        </w:rPr>
        <w:t>gn</w:t>
      </w:r>
    </w:p>
    <w:p w14:paraId="772AECC2" w14:textId="77777777" w:rsidR="009F6AE2" w:rsidRPr="00F319DE" w:rsidRDefault="009F6AE2" w:rsidP="006D44DF">
      <w:pPr>
        <w:widowControl w:val="0"/>
        <w:rPr>
          <w:b/>
        </w:rPr>
      </w:pPr>
    </w:p>
    <w:p w14:paraId="0A5243DF" w14:textId="64FA7220" w:rsidR="0055753E" w:rsidRDefault="00DC3145" w:rsidP="009D6579">
      <w:pPr>
        <w:widowControl w:val="0"/>
        <w:spacing w:line="480" w:lineRule="auto"/>
        <w:ind w:firstLine="360"/>
      </w:pPr>
      <w:r>
        <w:t>In large and well-funded testing programs</w:t>
      </w:r>
      <w:r w:rsidR="001750CF">
        <w:t>, MSTs can be assembled using algorithms that will attem</w:t>
      </w:r>
      <w:r w:rsidR="00D64B54">
        <w:t xml:space="preserve">pt to optimize the allocation of items across the modules and panels </w:t>
      </w:r>
      <w:r w:rsidR="002B72A5">
        <w:t>to meet the requirements of a specific testing application</w:t>
      </w:r>
      <w:r w:rsidR="00B15AFF">
        <w:t xml:space="preserve">; </w:t>
      </w:r>
      <w:r w:rsidR="0021559A">
        <w:t>Zheng et al. (2014) provide an overview of these methods</w:t>
      </w:r>
      <w:r w:rsidR="002B72A5">
        <w:t xml:space="preserve">.  However, for test developers who do not have the luxury of using </w:t>
      </w:r>
      <w:r w:rsidR="001F480E">
        <w:t>these types of algorithms, t</w:t>
      </w:r>
      <w:r w:rsidR="008322EE" w:rsidRPr="00AB2AEE">
        <w:t xml:space="preserve">he </w:t>
      </w:r>
      <w:r w:rsidR="008322EE">
        <w:t>current study</w:t>
      </w:r>
      <w:r w:rsidR="008322EE" w:rsidRPr="00AB2AEE">
        <w:t xml:space="preserve"> </w:t>
      </w:r>
      <w:r w:rsidR="008322EE">
        <w:t xml:space="preserve">also provides </w:t>
      </w:r>
      <w:r w:rsidR="001F480E">
        <w:t xml:space="preserve">some </w:t>
      </w:r>
      <w:r w:rsidR="008322EE" w:rsidRPr="00AB2AEE">
        <w:t>guidelines for designing an MST</w:t>
      </w:r>
      <w:r w:rsidR="008322EE">
        <w:t xml:space="preserve">, where mixed </w:t>
      </w:r>
      <w:r w:rsidR="00092405">
        <w:t xml:space="preserve">results </w:t>
      </w:r>
      <w:r w:rsidR="008322EE">
        <w:t xml:space="preserve">have </w:t>
      </w:r>
      <w:r w:rsidR="009831D8">
        <w:t xml:space="preserve">previously </w:t>
      </w:r>
      <w:r w:rsidR="008322EE">
        <w:t>been found</w:t>
      </w:r>
      <w:r w:rsidR="008322EE" w:rsidRPr="00AB2AEE">
        <w:t xml:space="preserve">. </w:t>
      </w:r>
      <w:r w:rsidR="009831D8">
        <w:t>M</w:t>
      </w:r>
      <w:r w:rsidR="008322EE" w:rsidRPr="008F4553">
        <w:t xml:space="preserve">uch of the MST research </w:t>
      </w:r>
      <w:r w:rsidR="008322EE">
        <w:t xml:space="preserve">(e.g. Wang, 2017; Zheng &amp; Chang, 2015) </w:t>
      </w:r>
      <w:r w:rsidR="008322EE" w:rsidRPr="008F4553">
        <w:t>has focused on the 1-3</w:t>
      </w:r>
      <w:r w:rsidR="008322EE">
        <w:t>-</w:t>
      </w:r>
      <w:r w:rsidR="008322EE" w:rsidRPr="008F4553">
        <w:t>3 structure</w:t>
      </w:r>
      <w:r w:rsidR="008322EE">
        <w:t>. This design</w:t>
      </w:r>
      <w:r w:rsidR="008322EE" w:rsidRPr="00AB2AEE">
        <w:t xml:space="preserve"> wa</w:t>
      </w:r>
      <w:r w:rsidR="008322EE">
        <w:t xml:space="preserve">s, however, </w:t>
      </w:r>
      <w:r w:rsidR="00092405">
        <w:t xml:space="preserve">generally </w:t>
      </w:r>
      <w:r w:rsidR="008322EE">
        <w:t>shown to be</w:t>
      </w:r>
      <w:r w:rsidR="008322EE" w:rsidRPr="00AB2AEE">
        <w:t xml:space="preserve"> inferior to the 1-3-4 design</w:t>
      </w:r>
      <w:r w:rsidR="008322EE">
        <w:t xml:space="preserve"> in the current study, possibly because</w:t>
      </w:r>
      <w:r w:rsidR="008322EE" w:rsidRPr="00AB2AEE">
        <w:t xml:space="preserve"> it </w:t>
      </w:r>
      <w:r w:rsidR="008322EE">
        <w:t>did</w:t>
      </w:r>
      <w:r w:rsidR="008322EE" w:rsidRPr="00AB2AEE">
        <w:t xml:space="preserve"> not provide the </w:t>
      </w:r>
      <w:r w:rsidR="008322EE" w:rsidRPr="00AB2AEE">
        <w:lastRenderedPageBreak/>
        <w:t xml:space="preserve">potential to improve the </w:t>
      </w:r>
      <w:r w:rsidR="008322EE" w:rsidRPr="00AB2AEE">
        <w:rPr>
          <w:i/>
        </w:rPr>
        <w:t>θ</w:t>
      </w:r>
      <w:r w:rsidR="008322EE" w:rsidRPr="00AB2AEE">
        <w:t xml:space="preserve"> estimates obtained at the second stage for examinees with ext</w:t>
      </w:r>
      <w:r w:rsidR="006E3DD8">
        <w:t>r</w:t>
      </w:r>
      <w:r w:rsidR="008322EE" w:rsidRPr="00AB2AEE">
        <w:t xml:space="preserve">eme abilities. </w:t>
      </w:r>
      <w:r w:rsidR="008322EE">
        <w:t xml:space="preserve">This corroborates </w:t>
      </w:r>
      <w:proofErr w:type="spellStart"/>
      <w:r w:rsidR="008322EE" w:rsidRPr="004A6CAF">
        <w:t>Patsula’s</w:t>
      </w:r>
      <w:proofErr w:type="spellEnd"/>
      <w:r w:rsidR="008322EE" w:rsidRPr="004A6CAF">
        <w:t xml:space="preserve"> (1999)</w:t>
      </w:r>
      <w:r w:rsidR="008322EE">
        <w:t xml:space="preserve"> study which showed that increasing the number of modules led to more accurate </w:t>
      </w:r>
      <w:r w:rsidR="008322EE" w:rsidRPr="00AB2AEE">
        <w:rPr>
          <w:i/>
        </w:rPr>
        <w:t>θ</w:t>
      </w:r>
      <w:r w:rsidR="008322EE">
        <w:t xml:space="preserve"> estimation. </w:t>
      </w:r>
      <w:r w:rsidR="00092405">
        <w:t>T</w:t>
      </w:r>
      <w:r w:rsidR="008322EE">
        <w:t xml:space="preserve">he current study </w:t>
      </w:r>
      <w:r w:rsidR="00002331">
        <w:t xml:space="preserve">also </w:t>
      </w:r>
      <w:r w:rsidR="008322EE">
        <w:t>demonstrated</w:t>
      </w:r>
      <w:r w:rsidR="008322EE" w:rsidRPr="00DD2CB9">
        <w:t xml:space="preserve"> that</w:t>
      </w:r>
      <w:r w:rsidR="008322EE">
        <w:rPr>
          <w:b/>
        </w:rPr>
        <w:t xml:space="preserve"> </w:t>
      </w:r>
      <w:r w:rsidR="008322EE">
        <w:t>p</w:t>
      </w:r>
      <w:r w:rsidR="008322EE" w:rsidRPr="00AB2AEE">
        <w:t xml:space="preserve">lacing more items in the last stage tended to produce more precise measurement, supporting the rationale </w:t>
      </w:r>
      <w:r w:rsidR="00E64350">
        <w:t xml:space="preserve">of adaptive testing </w:t>
      </w:r>
      <w:r w:rsidR="008322EE" w:rsidRPr="00AB2AEE">
        <w:t>that examinees should receive more items closely matched to their ability</w:t>
      </w:r>
      <w:r w:rsidR="00E64350">
        <w:t xml:space="preserve"> or trait level</w:t>
      </w:r>
      <w:r w:rsidR="008322EE" w:rsidRPr="00AB2AEE">
        <w:t xml:space="preserve">. </w:t>
      </w:r>
      <w:r w:rsidR="008322EE">
        <w:t xml:space="preserve">However, this outcome is contrary to </w:t>
      </w:r>
      <w:proofErr w:type="spellStart"/>
      <w:r w:rsidR="008322EE">
        <w:t>Patsula</w:t>
      </w:r>
      <w:proofErr w:type="spellEnd"/>
      <w:r w:rsidR="008322EE">
        <w:t xml:space="preserve"> (1999) and </w:t>
      </w:r>
      <w:r w:rsidR="008322EE" w:rsidRPr="00223D59">
        <w:t>Zheng et al. (2012)</w:t>
      </w:r>
      <w:r w:rsidR="008322EE">
        <w:t xml:space="preserve"> who found little effect </w:t>
      </w:r>
      <w:r w:rsidR="00092405">
        <w:t>for</w:t>
      </w:r>
      <w:r w:rsidR="008322EE">
        <w:t xml:space="preserve"> item allocation. </w:t>
      </w:r>
      <w:r w:rsidR="008322EE" w:rsidRPr="002047D0">
        <w:t>As for assembly priority, no obvious impact was found in the current study,</w:t>
      </w:r>
      <w:r w:rsidR="008322EE">
        <w:t xml:space="preserve"> which was consistent with the findings by Wang (2017) but differed from Zheng et al. (2012) who found that backward assembled MSTs outperformed forward assembled MSTs in terms of classification accuracy. A possible explanation for such discrepancy is the difference in evaluation metrics (</w:t>
      </w:r>
      <w:r w:rsidR="00E64350">
        <w:t xml:space="preserve">i.e., </w:t>
      </w:r>
      <w:r w:rsidR="008322EE">
        <w:t xml:space="preserve">classification </w:t>
      </w:r>
      <w:r w:rsidR="00092405">
        <w:t xml:space="preserve">vs. </w:t>
      </w:r>
      <w:r w:rsidR="008322EE">
        <w:t>measurement accuracy).</w:t>
      </w:r>
      <w:r w:rsidR="00092405">
        <w:t xml:space="preserve"> </w:t>
      </w:r>
    </w:p>
    <w:p w14:paraId="0C29C118" w14:textId="77777777" w:rsidR="00285819" w:rsidRDefault="00092405" w:rsidP="009D6579">
      <w:pPr>
        <w:widowControl w:val="0"/>
        <w:spacing w:line="480" w:lineRule="auto"/>
        <w:ind w:firstLine="360"/>
      </w:pPr>
      <w:r>
        <w:t>However</w:t>
      </w:r>
      <w:r w:rsidR="006562D6">
        <w:t>,</w:t>
      </w:r>
      <w:r>
        <w:t xml:space="preserve"> </w:t>
      </w:r>
      <w:r w:rsidR="006562D6">
        <w:t>a</w:t>
      </w:r>
      <w:r>
        <w:t xml:space="preserve"> slightly different picture emerged when taking </w:t>
      </w:r>
      <w:r w:rsidR="006562D6">
        <w:t>routing</w:t>
      </w:r>
      <w:r w:rsidR="00267140">
        <w:t xml:space="preserve"> errors into account. </w:t>
      </w:r>
      <w:r w:rsidR="009D6579">
        <w:t xml:space="preserve">The </w:t>
      </w:r>
      <w:r>
        <w:t xml:space="preserve">1-3-3 designs </w:t>
      </w:r>
      <w:r w:rsidR="007472A6">
        <w:t xml:space="preserve">resulted in fewer </w:t>
      </w:r>
      <w:proofErr w:type="spellStart"/>
      <w:r w:rsidR="007472A6">
        <w:t>misroutings</w:t>
      </w:r>
      <w:proofErr w:type="spellEnd"/>
      <w:r w:rsidR="007472A6">
        <w:t xml:space="preserve"> </w:t>
      </w:r>
      <w:r w:rsidR="006562D6">
        <w:t xml:space="preserve">than </w:t>
      </w:r>
      <w:r w:rsidR="007472A6">
        <w:t xml:space="preserve">for 1-3-4 designs, likely due to fewer routing options. The smallest percentage of </w:t>
      </w:r>
      <w:proofErr w:type="spellStart"/>
      <w:r w:rsidR="007472A6">
        <w:t>misroutings</w:t>
      </w:r>
      <w:proofErr w:type="spellEnd"/>
      <w:r w:rsidR="007472A6">
        <w:t xml:space="preserve"> occurred for a </w:t>
      </w:r>
      <w:r w:rsidR="0055753E">
        <w:t>randomly assembled</w:t>
      </w:r>
      <w:r w:rsidR="007472A6">
        <w:t xml:space="preserve"> 1-3-3 MST with 21 items in Stage 1 and the largest (by </w:t>
      </w:r>
      <w:r w:rsidR="0055753E">
        <w:t>more than</w:t>
      </w:r>
      <w:r w:rsidR="007472A6">
        <w:t xml:space="preserve"> three times) for a </w:t>
      </w:r>
      <w:r w:rsidR="0055753E">
        <w:t>spiral assembled</w:t>
      </w:r>
      <w:r w:rsidR="007472A6">
        <w:t xml:space="preserve"> 1-3-4 design with seven items in the first stage. </w:t>
      </w:r>
    </w:p>
    <w:p w14:paraId="0E3DA7A5" w14:textId="55E6B6D3" w:rsidR="00CF0774" w:rsidRDefault="00CF0774" w:rsidP="009D6579">
      <w:pPr>
        <w:widowControl w:val="0"/>
        <w:spacing w:line="480" w:lineRule="auto"/>
        <w:ind w:firstLine="360"/>
      </w:pPr>
      <w:r>
        <w:t>When examining the researcher choice of how to make routing decisions, there were two broad strategies evaluated: the maximum information approach which leverages IRT-based information from test modules and individual examinees to make routing decisions</w:t>
      </w:r>
      <w:r w:rsidR="000B2BCE">
        <w:t xml:space="preserve">, </w:t>
      </w:r>
      <w:r>
        <w:t>or the population interval distribution method which utilizes known population score distributions of IRT or number</w:t>
      </w:r>
      <w:r w:rsidR="00CC0D7D">
        <w:t>-</w:t>
      </w:r>
      <w:r>
        <w:t xml:space="preserve">correct scores to create </w:t>
      </w:r>
      <w:r w:rsidR="00AD131B">
        <w:t>cut p</w:t>
      </w:r>
      <w:r w:rsidR="009D6579">
        <w:t xml:space="preserve">oint </w:t>
      </w:r>
      <w:r>
        <w:t>threshold</w:t>
      </w:r>
      <w:r w:rsidR="009D6579">
        <w:t>s</w:t>
      </w:r>
      <w:r>
        <w:t xml:space="preserve"> for routing. Across all metrics, the </w:t>
      </w:r>
      <w:r w:rsidRPr="000B2BCE">
        <w:t xml:space="preserve">population interval method </w:t>
      </w:r>
      <w:r w:rsidR="000B2BCE" w:rsidRPr="002564F3">
        <w:t xml:space="preserve">using </w:t>
      </w:r>
      <w:r w:rsidRPr="000B2BCE">
        <w:t>number</w:t>
      </w:r>
      <w:r w:rsidR="000B2BCE" w:rsidRPr="002564F3">
        <w:t>-</w:t>
      </w:r>
      <w:r w:rsidRPr="000B2BCE">
        <w:t xml:space="preserve">correct routing </w:t>
      </w:r>
      <w:r>
        <w:t xml:space="preserve">was outperformed by routing methods that utilized elements of IRT (i.e., maximum information and population interval distribution </w:t>
      </w:r>
      <w:r w:rsidR="0087712A" w:rsidRPr="005701AD">
        <w:rPr>
          <w:rFonts w:eastAsiaTheme="minorEastAsia"/>
        </w:rPr>
        <w:sym w:font="Symbol" w:char="F071"/>
      </w:r>
      <w:r w:rsidR="0087712A">
        <w:t xml:space="preserve"> </w:t>
      </w:r>
      <w:r>
        <w:t xml:space="preserve"> </w:t>
      </w:r>
      <w:proofErr w:type="spellStart"/>
      <w:r w:rsidR="00790F02">
        <w:lastRenderedPageBreak/>
        <w:t>cutscore</w:t>
      </w:r>
      <w:proofErr w:type="spellEnd"/>
      <w:r>
        <w:t xml:space="preserve"> routing methods), with one exception. In the case of </w:t>
      </w:r>
      <w:proofErr w:type="spellStart"/>
      <w:r>
        <w:t>simulees</w:t>
      </w:r>
      <w:proofErr w:type="spellEnd"/>
      <w:r>
        <w:t xml:space="preserve"> with two </w:t>
      </w:r>
      <w:r w:rsidR="009D6579">
        <w:t xml:space="preserve">path </w:t>
      </w:r>
      <w:r>
        <w:t>errors, population interval distribution routing appear</w:t>
      </w:r>
      <w:r w:rsidR="000B2BCE">
        <w:t>ed</w:t>
      </w:r>
      <w:r>
        <w:t xml:space="preserve"> to do better than maximum information routing. However, this </w:t>
      </w:r>
      <w:r w:rsidR="009D6579">
        <w:t xml:space="preserve">may be </w:t>
      </w:r>
      <w:r>
        <w:t xml:space="preserve">an artifact of where routing errors occur on the </w:t>
      </w:r>
      <w:r w:rsidR="00815C40" w:rsidRPr="007A642A">
        <w:rPr>
          <w:i/>
          <w:iCs/>
        </w:rPr>
        <w:sym w:font="Symbol" w:char="F071"/>
      </w:r>
      <w:r w:rsidR="00815C40">
        <w:t xml:space="preserve"> </w:t>
      </w:r>
      <w:r>
        <w:t xml:space="preserve"> spectrum; </w:t>
      </w:r>
      <w:proofErr w:type="spellStart"/>
      <w:r>
        <w:t>simulees</w:t>
      </w:r>
      <w:proofErr w:type="spellEnd"/>
      <w:r>
        <w:t xml:space="preserve"> with two errors who are routed with population interval distribution </w:t>
      </w:r>
      <w:r w:rsidR="00AD131B">
        <w:t>cut p</w:t>
      </w:r>
      <w:r>
        <w:t>oints are concentrated near the center of measurement space (</w:t>
      </w:r>
      <w:r w:rsidR="00815C40" w:rsidRPr="007A642A">
        <w:rPr>
          <w:i/>
          <w:iCs/>
        </w:rPr>
        <w:sym w:font="Symbol" w:char="F071"/>
      </w:r>
      <w:r w:rsidR="00815C40">
        <w:t xml:space="preserve"> </w:t>
      </w:r>
      <w:r>
        <w:t xml:space="preserve"> = </w:t>
      </w:r>
      <w:r w:rsidR="00815C40">
        <w:sym w:font="Symbol" w:char="F02D"/>
      </w:r>
      <w:r>
        <w:t xml:space="preserve">1 to 1) where greater item information </w:t>
      </w:r>
      <w:r w:rsidR="00815C40">
        <w:t xml:space="preserve">and </w:t>
      </w:r>
      <w:r>
        <w:t xml:space="preserve">better measurement precision exists. In contrast, </w:t>
      </w:r>
      <w:proofErr w:type="spellStart"/>
      <w:r>
        <w:t>simulees</w:t>
      </w:r>
      <w:proofErr w:type="spellEnd"/>
      <w:r>
        <w:t xml:space="preserve"> with two errors who are routed with the maximum information approach have a broader and more diffuse span across the </w:t>
      </w:r>
      <w:r w:rsidR="00844C71" w:rsidRPr="007A642A">
        <w:rPr>
          <w:i/>
          <w:iCs/>
        </w:rPr>
        <w:sym w:font="Symbol" w:char="F071"/>
      </w:r>
      <w:r w:rsidR="00844C71">
        <w:t xml:space="preserve"> </w:t>
      </w:r>
      <w:r>
        <w:t xml:space="preserve"> spectrum, perhaps reflecting the reality that examinee non-model fitting responses may exist at all levels of ability. Another concern with employing the population interval distribution </w:t>
      </w:r>
      <w:proofErr w:type="spellStart"/>
      <w:r w:rsidR="00790F02">
        <w:t>cutscore</w:t>
      </w:r>
      <w:r>
        <w:t>s</w:t>
      </w:r>
      <w:proofErr w:type="spellEnd"/>
      <w:r w:rsidR="00487E79">
        <w:t xml:space="preserve"> is the assumption of the population distribution of scores. It is unlikely that the </w:t>
      </w:r>
      <w:r>
        <w:t xml:space="preserve">test designer knows the underlying population </w:t>
      </w:r>
      <w:r w:rsidR="00487E79">
        <w:t xml:space="preserve">score </w:t>
      </w:r>
      <w:r>
        <w:t>distribution</w:t>
      </w:r>
      <w:r w:rsidR="00CA7EF6">
        <w:t xml:space="preserve"> with certainty</w:t>
      </w:r>
      <w:r w:rsidR="00487E79">
        <w:t xml:space="preserve">. Although not examined in this </w:t>
      </w:r>
      <w:r w:rsidR="000B2BCE">
        <w:t>study</w:t>
      </w:r>
      <w:r w:rsidR="00487E79">
        <w:t>, it is logical to assume that a mismatch between the choice of</w:t>
      </w:r>
      <w:r w:rsidR="00CA7EF6">
        <w:t xml:space="preserve"> population-derived</w:t>
      </w:r>
      <w:r w:rsidR="00487E79">
        <w:t xml:space="preserve"> score </w:t>
      </w:r>
      <w:r w:rsidR="00AD131B">
        <w:t>cut p</w:t>
      </w:r>
      <w:r w:rsidR="00487E79">
        <w:t>oints and the realized empirical distribution of scores would lead to additional error, both in terms of path routing and measurement</w:t>
      </w:r>
      <w:r w:rsidR="00CA7EF6">
        <w:t xml:space="preserve"> </w:t>
      </w:r>
      <w:r w:rsidR="000B2BCE">
        <w:t>precision</w:t>
      </w:r>
      <w:r w:rsidR="00487E79">
        <w:t xml:space="preserve">. </w:t>
      </w:r>
    </w:p>
    <w:p w14:paraId="4DC04B7B" w14:textId="25131CF5" w:rsidR="008322EE" w:rsidRDefault="007472A6" w:rsidP="009D6579">
      <w:pPr>
        <w:widowControl w:val="0"/>
        <w:spacing w:line="480" w:lineRule="auto"/>
        <w:ind w:firstLine="360"/>
      </w:pPr>
      <w:r>
        <w:t>Thus, the choice of design for an MST should focus on minimizing the number and effects of routing errors, to provide maximally effective measurements.</w:t>
      </w:r>
      <w:r w:rsidR="0033394B">
        <w:t xml:space="preserve">  </w:t>
      </w:r>
      <w:r w:rsidR="000833A1">
        <w:t>S</w:t>
      </w:r>
      <w:r w:rsidR="0033394B">
        <w:t>ince routing errors can only be fully ide</w:t>
      </w:r>
      <w:r w:rsidR="000532EA">
        <w:t xml:space="preserve">ntified by means of Monte Carlo simulations, MST developers should </w:t>
      </w:r>
      <w:r w:rsidR="00383C41">
        <w:t xml:space="preserve">implement simulations </w:t>
      </w:r>
      <w:r w:rsidR="00BC2274">
        <w:t xml:space="preserve">prior to fielding an MST </w:t>
      </w:r>
      <w:r w:rsidR="00383C41">
        <w:t xml:space="preserve">to </w:t>
      </w:r>
      <w:r w:rsidR="00A14F1A">
        <w:t>evaluate the magnitude and effects of routing errors for candidate MST de</w:t>
      </w:r>
      <w:r w:rsidR="00594B6E">
        <w:t xml:space="preserve">signs and select the design that minimizes those errors while having </w:t>
      </w:r>
      <w:r w:rsidR="00255B2D">
        <w:t xml:space="preserve">the least effect on measurement accuracy.  </w:t>
      </w:r>
      <w:r w:rsidR="00557ECE">
        <w:t>A</w:t>
      </w:r>
      <w:r w:rsidR="00255B2D">
        <w:t xml:space="preserve">t the same time, MST researchers should seek ways to reduce the number </w:t>
      </w:r>
      <w:r w:rsidR="00CA48D5">
        <w:t xml:space="preserve">and </w:t>
      </w:r>
      <w:r w:rsidR="00255B2D">
        <w:t>effect</w:t>
      </w:r>
      <w:r w:rsidR="00CA48D5">
        <w:t>s</w:t>
      </w:r>
      <w:r w:rsidR="00255B2D">
        <w:t xml:space="preserve"> of </w:t>
      </w:r>
      <w:r w:rsidR="00CA48D5">
        <w:t xml:space="preserve">routing errors, since they are an intrinsic </w:t>
      </w:r>
      <w:r w:rsidR="00DB73C2">
        <w:t>characteristic of MST</w:t>
      </w:r>
      <w:r w:rsidR="00BC2274">
        <w:t>s</w:t>
      </w:r>
      <w:r w:rsidR="00DB73C2">
        <w:t>.</w:t>
      </w:r>
      <w:r w:rsidR="00487E79">
        <w:t xml:space="preserve"> </w:t>
      </w:r>
    </w:p>
    <w:p w14:paraId="651C989B" w14:textId="3E1A55FA" w:rsidR="008322EE" w:rsidRDefault="008322EE" w:rsidP="006D44DF">
      <w:pPr>
        <w:widowControl w:val="0"/>
        <w:rPr>
          <w:b/>
        </w:rPr>
      </w:pPr>
      <w:r w:rsidRPr="00B13FC6">
        <w:rPr>
          <w:b/>
        </w:rPr>
        <w:t>Limitations</w:t>
      </w:r>
      <w:r>
        <w:rPr>
          <w:b/>
        </w:rPr>
        <w:t xml:space="preserve"> and </w:t>
      </w:r>
      <w:r w:rsidR="009E1E73">
        <w:rPr>
          <w:b/>
        </w:rPr>
        <w:t>F</w:t>
      </w:r>
      <w:r>
        <w:rPr>
          <w:b/>
        </w:rPr>
        <w:t xml:space="preserve">uture </w:t>
      </w:r>
      <w:r w:rsidR="009E1E73">
        <w:rPr>
          <w:b/>
        </w:rPr>
        <w:t>R</w:t>
      </w:r>
      <w:r>
        <w:rPr>
          <w:b/>
        </w:rPr>
        <w:t xml:space="preserve">esearch </w:t>
      </w:r>
      <w:r w:rsidR="009E1E73">
        <w:rPr>
          <w:b/>
        </w:rPr>
        <w:t>D</w:t>
      </w:r>
      <w:r>
        <w:rPr>
          <w:b/>
        </w:rPr>
        <w:t>irections</w:t>
      </w:r>
    </w:p>
    <w:p w14:paraId="74B1B68A" w14:textId="77777777" w:rsidR="001154E9" w:rsidRPr="00B13FC6" w:rsidRDefault="001154E9" w:rsidP="006D44DF">
      <w:pPr>
        <w:widowControl w:val="0"/>
        <w:rPr>
          <w:b/>
        </w:rPr>
      </w:pPr>
    </w:p>
    <w:p w14:paraId="3AF93228" w14:textId="5E8A6F07" w:rsidR="008322EE" w:rsidRPr="00E77CB2" w:rsidRDefault="008322EE" w:rsidP="00CA7EF6">
      <w:pPr>
        <w:widowControl w:val="0"/>
        <w:spacing w:line="480" w:lineRule="auto"/>
        <w:ind w:firstLine="360"/>
        <w:rPr>
          <w:iCs/>
        </w:rPr>
      </w:pPr>
      <w:r>
        <w:t xml:space="preserve">A possible limitation to this study was that no content balancing or item exposure control </w:t>
      </w:r>
      <w:r w:rsidR="00AE06FF">
        <w:lastRenderedPageBreak/>
        <w:t>beyond that</w:t>
      </w:r>
      <w:r w:rsidR="00775488">
        <w:t xml:space="preserve"> which is</w:t>
      </w:r>
      <w:r w:rsidR="00AE06FF">
        <w:t xml:space="preserve"> inherent in the form of MSTs </w:t>
      </w:r>
      <w:r>
        <w:t xml:space="preserve">was </w:t>
      </w:r>
      <w:r w:rsidR="00345DEC">
        <w:t>implemented</w:t>
      </w:r>
      <w:r w:rsidR="00775488">
        <w:t xml:space="preserve"> </w:t>
      </w:r>
      <w:r w:rsidR="00C6392F">
        <w:t xml:space="preserve">in the </w:t>
      </w:r>
      <w:r w:rsidR="00775488">
        <w:t>simulations</w:t>
      </w:r>
      <w:r w:rsidR="00AE06FF">
        <w:t xml:space="preserve"> or manipulated</w:t>
      </w:r>
      <w:r>
        <w:t xml:space="preserve">. In practice, these </w:t>
      </w:r>
      <w:r w:rsidR="00AE06FF">
        <w:t xml:space="preserve">additional </w:t>
      </w:r>
      <w:r>
        <w:t xml:space="preserve">constraints are often imposed </w:t>
      </w:r>
      <w:r w:rsidR="002E5350">
        <w:t xml:space="preserve">in some testing programs </w:t>
      </w:r>
      <w:r>
        <w:t>to ensure content coverage and test security</w:t>
      </w:r>
      <w:r w:rsidR="005A46E4">
        <w:t>, but in contrast to ite</w:t>
      </w:r>
      <w:r w:rsidR="000B2BCE">
        <w:t>m</w:t>
      </w:r>
      <w:r w:rsidR="005A46E4">
        <w:t>-by-item CAT these are usually integrated in</w:t>
      </w:r>
      <w:r w:rsidR="005907CC">
        <w:t>to</w:t>
      </w:r>
      <w:r w:rsidR="005A46E4">
        <w:t xml:space="preserve"> the module d</w:t>
      </w:r>
      <w:r w:rsidR="005907CC">
        <w:t>e</w:t>
      </w:r>
      <w:r w:rsidR="005A46E4">
        <w:t>sign st</w:t>
      </w:r>
      <w:r w:rsidR="005907CC">
        <w:t>a</w:t>
      </w:r>
      <w:r w:rsidR="005A46E4">
        <w:t>ges in MST</w:t>
      </w:r>
      <w:r w:rsidR="005907CC">
        <w:t>s</w:t>
      </w:r>
      <w:r w:rsidR="005A46E4">
        <w:t>.  Neverthe</w:t>
      </w:r>
      <w:r w:rsidR="00C534CD">
        <w:t>les</w:t>
      </w:r>
      <w:r w:rsidR="005A46E4">
        <w:t xml:space="preserve">s, </w:t>
      </w:r>
      <w:r w:rsidR="005907CC">
        <w:t>f</w:t>
      </w:r>
      <w:r w:rsidRPr="00901384">
        <w:t xml:space="preserve">uture </w:t>
      </w:r>
      <w:r>
        <w:t>research can</w:t>
      </w:r>
      <w:r w:rsidRPr="00901384">
        <w:t xml:space="preserve"> </w:t>
      </w:r>
      <w:r>
        <w:t>assess the impact of these</w:t>
      </w:r>
      <w:r w:rsidRPr="00901384">
        <w:t xml:space="preserve"> practical constraints</w:t>
      </w:r>
      <w:r>
        <w:t xml:space="preserve"> on the functioning of MSTs.</w:t>
      </w:r>
      <w:r w:rsidR="00422EDE">
        <w:t xml:space="preserve"> In addition, t</w:t>
      </w:r>
      <w:r w:rsidRPr="00B30317">
        <w:t>he</w:t>
      </w:r>
      <w:r>
        <w:t xml:space="preserve"> </w:t>
      </w:r>
      <w:r w:rsidRPr="00AB2AEE">
        <w:rPr>
          <w:i/>
        </w:rPr>
        <w:t>θ</w:t>
      </w:r>
      <w:r>
        <w:rPr>
          <w:i/>
        </w:rPr>
        <w:t xml:space="preserve"> </w:t>
      </w:r>
      <w:r>
        <w:t>anchors in the last two stages of the 1-3-3</w:t>
      </w:r>
      <w:r w:rsidRPr="00B30317">
        <w:t xml:space="preserve"> design used in this study </w:t>
      </w:r>
      <w:r>
        <w:t>w</w:t>
      </w:r>
      <w:r w:rsidR="006F015E">
        <w:t>ere</w:t>
      </w:r>
      <w:r>
        <w:t xml:space="preserve"> limited to (</w:t>
      </w:r>
      <m:oMath>
        <m:r>
          <m:rPr>
            <m:nor/>
          </m:rPr>
          <w:rPr>
            <w:rFonts w:eastAsia="Calibri"/>
          </w:rPr>
          <w:sym w:font="Symbol" w:char="F02D"/>
        </m:r>
      </m:oMath>
      <w:r>
        <w:t xml:space="preserve">1, 0, 1). Future studies can examine whether using a wider set of </w:t>
      </w:r>
      <w:r w:rsidRPr="00AB2AEE">
        <w:rPr>
          <w:i/>
        </w:rPr>
        <w:t>θ</w:t>
      </w:r>
      <w:r>
        <w:rPr>
          <w:i/>
        </w:rPr>
        <w:t xml:space="preserve"> </w:t>
      </w:r>
      <w:r>
        <w:t>anchors e.g. (</w:t>
      </w:r>
      <m:oMath>
        <m:r>
          <m:rPr>
            <m:nor/>
          </m:rPr>
          <w:rPr>
            <w:rFonts w:eastAsia="Calibri"/>
          </w:rPr>
          <w:sym w:font="Symbol" w:char="F02D"/>
        </m:r>
      </m:oMath>
      <w:r>
        <w:t xml:space="preserve">2, 0, 2) in the last stage can overcome the poor estimation in the extreme </w:t>
      </w:r>
      <w:r w:rsidRPr="00AB2AEE">
        <w:rPr>
          <w:i/>
        </w:rPr>
        <w:t>θ</w:t>
      </w:r>
      <w:r>
        <w:rPr>
          <w:i/>
        </w:rPr>
        <w:t xml:space="preserve"> </w:t>
      </w:r>
      <w:r w:rsidRPr="002A6A95">
        <w:t>range</w:t>
      </w:r>
      <w:r w:rsidR="00422EDE">
        <w:t xml:space="preserve">s and/or reduce the number of routing errors or </w:t>
      </w:r>
      <w:r w:rsidR="002F2AC3">
        <w:t>their</w:t>
      </w:r>
      <w:r w:rsidR="00422EDE">
        <w:t xml:space="preserve"> effects on measurement precision</w:t>
      </w:r>
      <w:r>
        <w:rPr>
          <w:i/>
        </w:rPr>
        <w:t>.</w:t>
      </w:r>
      <w:r w:rsidR="00E73AF7">
        <w:rPr>
          <w:i/>
        </w:rPr>
        <w:t xml:space="preserve">  </w:t>
      </w:r>
      <w:r w:rsidR="00E73AF7" w:rsidRPr="00E73AF7">
        <w:rPr>
          <w:iCs/>
        </w:rPr>
        <w:t>Future research should</w:t>
      </w:r>
      <w:r w:rsidR="00E73AF7">
        <w:rPr>
          <w:i/>
        </w:rPr>
        <w:t xml:space="preserve"> </w:t>
      </w:r>
      <w:r w:rsidR="00E73AF7" w:rsidRPr="00E77CB2">
        <w:rPr>
          <w:iCs/>
        </w:rPr>
        <w:t xml:space="preserve">also investigate alternative </w:t>
      </w:r>
      <w:r w:rsidR="008B373F" w:rsidRPr="00E77CB2">
        <w:rPr>
          <w:iCs/>
        </w:rPr>
        <w:t>MST design</w:t>
      </w:r>
      <w:r w:rsidR="00E77CB2" w:rsidRPr="00E77CB2">
        <w:rPr>
          <w:iCs/>
        </w:rPr>
        <w:t>s</w:t>
      </w:r>
      <w:r w:rsidR="008B373F" w:rsidRPr="00E77CB2">
        <w:rPr>
          <w:iCs/>
        </w:rPr>
        <w:t xml:space="preserve"> beyond the specific 1-3</w:t>
      </w:r>
      <w:r w:rsidR="00E77CB2" w:rsidRPr="00E77CB2">
        <w:rPr>
          <w:iCs/>
        </w:rPr>
        <w:t>-</w:t>
      </w:r>
      <w:r w:rsidR="008B373F" w:rsidRPr="00E77CB2">
        <w:rPr>
          <w:iCs/>
        </w:rPr>
        <w:t>3 and 1-3-4 designs used here</w:t>
      </w:r>
      <w:r w:rsidR="00E77CB2">
        <w:rPr>
          <w:iCs/>
        </w:rPr>
        <w:t>.</w:t>
      </w:r>
      <w:r w:rsidR="007B5113">
        <w:rPr>
          <w:iCs/>
        </w:rPr>
        <w:t xml:space="preserve">  </w:t>
      </w:r>
      <w:r w:rsidR="00733F95">
        <w:rPr>
          <w:iCs/>
        </w:rPr>
        <w:t>In addition, the results of this study are dependent on the routing rule used, in this case id</w:t>
      </w:r>
      <w:r w:rsidR="00CA37D6">
        <w:rPr>
          <w:iCs/>
        </w:rPr>
        <w:t xml:space="preserve">entify the module that provided maximum information at the </w:t>
      </w:r>
      <w:proofErr w:type="spellStart"/>
      <w:r w:rsidR="00CA37D6">
        <w:rPr>
          <w:iCs/>
        </w:rPr>
        <w:t>simulee’s</w:t>
      </w:r>
      <w:proofErr w:type="spellEnd"/>
      <w:r w:rsidR="00CA37D6">
        <w:rPr>
          <w:iCs/>
        </w:rPr>
        <w:t xml:space="preserve"> </w:t>
      </w:r>
      <w:r w:rsidR="00CA37D6" w:rsidRPr="00BC2274">
        <w:rPr>
          <w:i/>
        </w:rPr>
        <w:t>θ</w:t>
      </w:r>
      <w:r w:rsidR="00CA37D6">
        <w:rPr>
          <w:iCs/>
        </w:rPr>
        <w:t xml:space="preserve"> estimate at the routing </w:t>
      </w:r>
      <w:r w:rsidR="005B1306">
        <w:rPr>
          <w:iCs/>
        </w:rPr>
        <w:t xml:space="preserve">juncture.  Other routing rules are possible (e.g., Weissman, 2014) </w:t>
      </w:r>
      <w:r w:rsidR="00032B51">
        <w:rPr>
          <w:iCs/>
        </w:rPr>
        <w:t>and should be investigated in future studies.</w:t>
      </w:r>
    </w:p>
    <w:p w14:paraId="0505FF74" w14:textId="77777777" w:rsidR="008322EE" w:rsidRPr="00414F0F" w:rsidRDefault="008322EE" w:rsidP="00CA7EF6">
      <w:pPr>
        <w:widowControl w:val="0"/>
        <w:spacing w:line="480" w:lineRule="auto"/>
        <w:rPr>
          <w:b/>
        </w:rPr>
      </w:pPr>
      <w:r w:rsidRPr="00414F0F">
        <w:rPr>
          <w:b/>
        </w:rPr>
        <w:t>Conclusions</w:t>
      </w:r>
    </w:p>
    <w:p w14:paraId="62482EBE" w14:textId="5377C819" w:rsidR="009519A3" w:rsidRPr="00AB2AEE" w:rsidRDefault="009519A3" w:rsidP="00CA7EF6">
      <w:pPr>
        <w:widowControl w:val="0"/>
        <w:spacing w:line="480" w:lineRule="auto"/>
        <w:ind w:firstLine="360"/>
      </w:pPr>
      <w:r>
        <w:t>R</w:t>
      </w:r>
      <w:r w:rsidR="008322EE" w:rsidRPr="0054370A">
        <w:t xml:space="preserve">outing errors </w:t>
      </w:r>
      <w:r w:rsidR="00BC3D30">
        <w:t xml:space="preserve">in MSTs </w:t>
      </w:r>
      <w:r w:rsidR="008322EE">
        <w:t xml:space="preserve">were found to </w:t>
      </w:r>
      <w:r>
        <w:t xml:space="preserve">adversely </w:t>
      </w:r>
      <w:r w:rsidR="008322EE" w:rsidRPr="0054370A">
        <w:t>affect</w:t>
      </w:r>
      <w:r w:rsidR="008322EE">
        <w:t xml:space="preserve"> </w:t>
      </w:r>
      <w:r w:rsidR="008322EE" w:rsidRPr="0054370A">
        <w:t>measurement</w:t>
      </w:r>
      <w:r>
        <w:t xml:space="preserve"> quality</w:t>
      </w:r>
      <w:r w:rsidR="008322EE">
        <w:t xml:space="preserve">. </w:t>
      </w:r>
      <w:r w:rsidR="008322EE" w:rsidRPr="00AB2AEE">
        <w:t>Results of routing error analyses imply a need to seek ways to minimize the frequency or effects of routing errors.</w:t>
      </w:r>
      <w:r w:rsidR="008322EE">
        <w:t xml:space="preserve"> </w:t>
      </w:r>
      <w:r w:rsidR="00AF4821">
        <w:t>M</w:t>
      </w:r>
      <w:r>
        <w:t xml:space="preserve">ore research is necessary to evaluate solutions to the misrouting problem, </w:t>
      </w:r>
      <w:r w:rsidR="00267140">
        <w:t>although</w:t>
      </w:r>
      <w:r w:rsidR="00AF4821">
        <w:t xml:space="preserve"> </w:t>
      </w:r>
      <w:r w:rsidR="00971773">
        <w:t xml:space="preserve">the present results </w:t>
      </w:r>
      <w:r w:rsidR="00AF4821">
        <w:t xml:space="preserve">indicate </w:t>
      </w:r>
      <w:r w:rsidR="00971773">
        <w:t>that</w:t>
      </w:r>
      <w:r w:rsidR="00AF4821">
        <w:t xml:space="preserve"> the (</w:t>
      </w:r>
      <w:r w:rsidR="00267140">
        <w:t>21,14,7</w:t>
      </w:r>
      <w:r w:rsidR="00AF4821">
        <w:t xml:space="preserve">) design had the smallest percent of routing errors </w:t>
      </w:r>
      <w:r w:rsidR="0077351B">
        <w:t xml:space="preserve">but also </w:t>
      </w:r>
      <w:r w:rsidR="00AF4821">
        <w:t xml:space="preserve">the </w:t>
      </w:r>
      <w:r w:rsidR="0077351B">
        <w:t>poorest</w:t>
      </w:r>
      <w:r w:rsidR="00AF4821">
        <w:t xml:space="preserve"> performance in terms of </w:t>
      </w:r>
      <w:r w:rsidR="00456DB3">
        <w:t xml:space="preserve">conditional </w:t>
      </w:r>
      <w:r w:rsidR="00AF4821">
        <w:t xml:space="preserve">bias and RMSE. </w:t>
      </w:r>
      <w:r w:rsidRPr="00AB2AEE">
        <w:t>MSTs have been proposed as a means of controlling content balance and other test assembly characteristics (Yan</w:t>
      </w:r>
      <w:r>
        <w:t xml:space="preserve"> et al.,</w:t>
      </w:r>
      <w:r w:rsidRPr="00AB2AEE">
        <w:t xml:space="preserve"> 2014), </w:t>
      </w:r>
      <w:r>
        <w:t xml:space="preserve">but </w:t>
      </w:r>
      <w:r w:rsidRPr="00AB2AEE">
        <w:t>the present results raise the issue of whether those objectives are worth the tradeoffs in measurement accuracy</w:t>
      </w:r>
      <w:r w:rsidR="00013CC8">
        <w:t xml:space="preserve"> and</w:t>
      </w:r>
      <w:r w:rsidRPr="00AB2AEE">
        <w:t xml:space="preserve"> precision </w:t>
      </w:r>
      <w:r w:rsidR="004949AE">
        <w:t xml:space="preserve">for examinees </w:t>
      </w:r>
      <w:proofErr w:type="gramStart"/>
      <w:r w:rsidR="00A97EC9">
        <w:t>who</w:t>
      </w:r>
      <w:r w:rsidR="000B2BCE">
        <w:t>se</w:t>
      </w:r>
      <w:proofErr w:type="gramEnd"/>
      <w:r w:rsidR="00A97EC9">
        <w:t xml:space="preserve"> true </w:t>
      </w:r>
      <w:proofErr w:type="spellStart"/>
      <w:r w:rsidR="00A97EC9" w:rsidRPr="00013CC8">
        <w:rPr>
          <w:i/>
          <w:iCs/>
        </w:rPr>
        <w:t>θ</w:t>
      </w:r>
      <w:r w:rsidR="00A97EC9">
        <w:t>s</w:t>
      </w:r>
      <w:proofErr w:type="spellEnd"/>
      <w:r w:rsidR="00A97EC9">
        <w:t xml:space="preserve"> deviate from the </w:t>
      </w:r>
      <w:r w:rsidR="00DC1FB0">
        <w:t xml:space="preserve">average </w:t>
      </w:r>
      <w:r w:rsidR="00DC1FB0" w:rsidRPr="00013CC8">
        <w:rPr>
          <w:i/>
          <w:iCs/>
        </w:rPr>
        <w:t>θ</w:t>
      </w:r>
      <w:r w:rsidR="00DC1FB0">
        <w:t xml:space="preserve"> for a group of exam</w:t>
      </w:r>
      <w:r w:rsidR="004416D5">
        <w:t>i</w:t>
      </w:r>
      <w:r w:rsidR="00DC1FB0">
        <w:t>nees</w:t>
      </w:r>
      <w:r w:rsidRPr="00AB2AEE">
        <w:t>.</w:t>
      </w:r>
      <w:r>
        <w:t xml:space="preserve"> </w:t>
      </w:r>
      <w:r w:rsidRPr="00AB2AEE">
        <w:t>MSTs m</w:t>
      </w:r>
      <w:r>
        <w:t>ight</w:t>
      </w:r>
      <w:r w:rsidRPr="00AB2AEE">
        <w:t xml:space="preserve"> not be the best choice for tests intending to measure </w:t>
      </w:r>
      <w:r w:rsidRPr="00AB2AEE">
        <w:lastRenderedPageBreak/>
        <w:t xml:space="preserve">individual differences rather than making pass-fail decisions, </w:t>
      </w:r>
      <w:r w:rsidR="00971773">
        <w:t xml:space="preserve">because </w:t>
      </w:r>
      <w:r w:rsidRPr="00AB2AEE">
        <w:t xml:space="preserve">the </w:t>
      </w:r>
      <w:r w:rsidRPr="00AB2AEE">
        <w:rPr>
          <w:i/>
        </w:rPr>
        <w:t>θ</w:t>
      </w:r>
      <w:r w:rsidRPr="00AB2AEE">
        <w:t xml:space="preserve"> estimates of examinees with high or low </w:t>
      </w:r>
      <w:proofErr w:type="spellStart"/>
      <w:r w:rsidRPr="00AB2AEE">
        <w:rPr>
          <w:i/>
        </w:rPr>
        <w:t>θ</w:t>
      </w:r>
      <w:r w:rsidRPr="00AB2AEE">
        <w:t>s</w:t>
      </w:r>
      <w:proofErr w:type="spellEnd"/>
      <w:r w:rsidRPr="00AB2AEE">
        <w:t xml:space="preserve"> will be both biased and </w:t>
      </w:r>
      <w:r w:rsidR="006D44DF">
        <w:t>imprecise</w:t>
      </w:r>
      <w:r w:rsidR="000817F5">
        <w:t>,</w:t>
      </w:r>
      <w:r w:rsidR="00DA0372">
        <w:t xml:space="preserve"> as well as those </w:t>
      </w:r>
      <w:r w:rsidR="000817F5">
        <w:t xml:space="preserve">of </w:t>
      </w:r>
      <w:r w:rsidR="007B2402">
        <w:t xml:space="preserve">potentially substantial proportions of </w:t>
      </w:r>
      <w:r w:rsidR="00DA0372">
        <w:t>examinees who have been misrouted</w:t>
      </w:r>
      <w:r w:rsidR="004A6CAF">
        <w:t>.</w:t>
      </w:r>
    </w:p>
    <w:p w14:paraId="6E2878BC" w14:textId="77777777" w:rsidR="00F23C20" w:rsidRDefault="00F23C20" w:rsidP="006D44DF">
      <w:pPr>
        <w:jc w:val="center"/>
        <w:rPr>
          <w:b/>
        </w:rPr>
      </w:pPr>
    </w:p>
    <w:p w14:paraId="0A736ABB" w14:textId="21ACBD62" w:rsidR="008322EE" w:rsidRDefault="008322EE" w:rsidP="006D44DF">
      <w:pPr>
        <w:jc w:val="center"/>
        <w:rPr>
          <w:b/>
        </w:rPr>
      </w:pPr>
      <w:r>
        <w:rPr>
          <w:b/>
        </w:rPr>
        <w:t>References</w:t>
      </w:r>
    </w:p>
    <w:p w14:paraId="23B5B6C1" w14:textId="77777777" w:rsidR="00C534CD" w:rsidRDefault="00C534CD" w:rsidP="006D44DF">
      <w:pPr>
        <w:jc w:val="center"/>
        <w:rPr>
          <w:b/>
        </w:rPr>
      </w:pPr>
    </w:p>
    <w:p w14:paraId="08D2478D" w14:textId="3697A020" w:rsidR="008322EE" w:rsidRPr="005F5FB7" w:rsidRDefault="00000000" w:rsidP="00B12879">
      <w:pPr>
        <w:widowControl w:val="0"/>
        <w:spacing w:line="480" w:lineRule="auto"/>
        <w:ind w:left="720" w:hanging="720"/>
      </w:pPr>
      <w:hyperlink r:id="rId18" w:history="1">
        <w:proofErr w:type="spellStart"/>
        <w:r w:rsidR="008322EE" w:rsidRPr="005F5FB7">
          <w:rPr>
            <w:rStyle w:val="Hyperlink"/>
            <w:color w:val="auto"/>
            <w:u w:val="none"/>
          </w:rPr>
          <w:t>Angoff</w:t>
        </w:r>
        <w:proofErr w:type="spellEnd"/>
        <w:r w:rsidR="008322EE" w:rsidRPr="005F5FB7">
          <w:rPr>
            <w:rStyle w:val="Hyperlink"/>
            <w:color w:val="auto"/>
            <w:u w:val="none"/>
          </w:rPr>
          <w:t>,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9"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71E6C529" w:rsidR="008322EE" w:rsidRPr="005F5FB7" w:rsidRDefault="00000000" w:rsidP="00B12879">
      <w:pPr>
        <w:widowControl w:val="0"/>
        <w:spacing w:line="480" w:lineRule="auto"/>
        <w:ind w:left="720" w:hanging="720"/>
      </w:pPr>
      <w:hyperlink r:id="rId20" w:history="1">
        <w:r w:rsidR="008322EE" w:rsidRPr="005F5FB7">
          <w:rPr>
            <w:rStyle w:val="Hyperlink"/>
            <w:color w:val="auto"/>
            <w:u w:val="none"/>
          </w:rPr>
          <w:t>Betz, N. E.</w:t>
        </w:r>
      </w:hyperlink>
      <w:r w:rsidR="008322EE" w:rsidRPr="005F5FB7">
        <w:t xml:space="preserve">, &amp; </w:t>
      </w:r>
      <w:hyperlink r:id="rId21" w:history="1">
        <w:r w:rsidR="008322EE" w:rsidRPr="005F5FB7">
          <w:rPr>
            <w:rStyle w:val="Hyperlink"/>
            <w:color w:val="auto"/>
            <w:u w:val="none"/>
          </w:rPr>
          <w:t>Weiss, D. J.</w:t>
        </w:r>
      </w:hyperlink>
      <w:r w:rsidR="008322EE" w:rsidRPr="005F5FB7">
        <w:t xml:space="preserve">. (1973). </w:t>
      </w:r>
      <w:hyperlink r:id="rId22"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3D26B86C" w:rsidR="008322EE" w:rsidRPr="005F5FB7" w:rsidRDefault="00000000" w:rsidP="00B12879">
      <w:pPr>
        <w:widowControl w:val="0"/>
        <w:spacing w:line="480" w:lineRule="auto"/>
        <w:ind w:left="720" w:hanging="720"/>
      </w:pPr>
      <w:hyperlink r:id="rId23" w:history="1">
        <w:r w:rsidR="008322EE" w:rsidRPr="005F5FB7">
          <w:rPr>
            <w:rStyle w:val="Hyperlink"/>
            <w:color w:val="auto"/>
            <w:u w:val="none"/>
          </w:rPr>
          <w:t>Betz, N. E.</w:t>
        </w:r>
      </w:hyperlink>
      <w:r w:rsidR="008322EE" w:rsidRPr="005F5FB7">
        <w:t xml:space="preserve">, &amp; </w:t>
      </w:r>
      <w:hyperlink r:id="rId24" w:history="1">
        <w:r w:rsidR="008322EE" w:rsidRPr="005F5FB7">
          <w:rPr>
            <w:rStyle w:val="Hyperlink"/>
            <w:color w:val="auto"/>
            <w:u w:val="none"/>
          </w:rPr>
          <w:t>Weiss, D. J.</w:t>
        </w:r>
      </w:hyperlink>
      <w:r w:rsidR="008322EE" w:rsidRPr="005F5FB7">
        <w:t xml:space="preserve">. (1974). </w:t>
      </w:r>
      <w:hyperlink r:id="rId25"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117DCAE6" w:rsidR="00A53A46" w:rsidRPr="00897A08" w:rsidRDefault="00A53A46" w:rsidP="00B12879">
      <w:pPr>
        <w:widowControl w:val="0"/>
        <w:spacing w:line="480" w:lineRule="auto"/>
        <w:ind w:left="720" w:hanging="720"/>
      </w:pPr>
      <w:r w:rsidRPr="005F5FB7">
        <w:t xml:space="preserve">Chen, L. Y. (2010). </w:t>
      </w:r>
      <w:r w:rsidRPr="005F5FB7">
        <w:rPr>
          <w:i/>
        </w:rPr>
        <w:t>An investigation of the optimal test design for multi-stage test</w:t>
      </w:r>
      <w:r w:rsidR="00D0707A">
        <w:rPr>
          <w:i/>
        </w:rPr>
        <w:t>s</w:t>
      </w:r>
      <w:r w:rsidRPr="005F5FB7">
        <w:rPr>
          <w:i/>
        </w:rPr>
        <w:t xml:space="preserve"> using the generalized partial credit model</w:t>
      </w:r>
      <w:r w:rsidRPr="006C7651">
        <w:t xml:space="preserve"> (Unpublished doctoral dissertation).</w:t>
      </w:r>
      <w:r>
        <w:t xml:space="preserve"> </w:t>
      </w:r>
      <w:r w:rsidRPr="00897A08">
        <w:t>The University of Texas at Austin</w:t>
      </w:r>
      <w:r>
        <w:t>.</w:t>
      </w:r>
    </w:p>
    <w:p w14:paraId="15465833" w14:textId="21DD8DDB" w:rsidR="008322EE" w:rsidRPr="00897A08" w:rsidRDefault="00000000" w:rsidP="00B12879">
      <w:pPr>
        <w:widowControl w:val="0"/>
        <w:spacing w:line="480" w:lineRule="auto"/>
        <w:ind w:left="720" w:hanging="720"/>
      </w:pPr>
      <w:hyperlink r:id="rId26" w:history="1">
        <w:r w:rsidR="008322EE" w:rsidRPr="005F5FB7">
          <w:rPr>
            <w:rStyle w:val="Hyperlink"/>
            <w:color w:val="auto"/>
            <w:u w:val="none"/>
          </w:rPr>
          <w:t>Cleary, T. A.</w:t>
        </w:r>
      </w:hyperlink>
      <w:r w:rsidR="008322EE" w:rsidRPr="005F5FB7">
        <w:t xml:space="preserve">, </w:t>
      </w:r>
      <w:hyperlink r:id="rId27" w:history="1">
        <w:r w:rsidR="008322EE" w:rsidRPr="005F5FB7">
          <w:rPr>
            <w:rStyle w:val="Hyperlink"/>
            <w:color w:val="auto"/>
            <w:u w:val="none"/>
          </w:rPr>
          <w:t>Linn, R. L.</w:t>
        </w:r>
      </w:hyperlink>
      <w:r w:rsidR="008322EE" w:rsidRPr="005F5FB7">
        <w:t xml:space="preserve">, &amp; </w:t>
      </w:r>
      <w:hyperlink r:id="rId28" w:history="1">
        <w:r w:rsidR="008322EE" w:rsidRPr="005F5FB7">
          <w:rPr>
            <w:rStyle w:val="Hyperlink"/>
            <w:color w:val="auto"/>
            <w:u w:val="none"/>
          </w:rPr>
          <w:t>Rock, D. A.</w:t>
        </w:r>
      </w:hyperlink>
      <w:r w:rsidR="008322EE" w:rsidRPr="005F5FB7">
        <w:t xml:space="preserve">. (1969). </w:t>
      </w:r>
      <w:hyperlink r:id="rId29"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4B97DC28" w:rsidR="00E716BB" w:rsidRDefault="00E716BB" w:rsidP="00B12879">
      <w:pPr>
        <w:autoSpaceDE w:val="0"/>
        <w:autoSpaceDN w:val="0"/>
        <w:adjustRightInd w:val="0"/>
        <w:spacing w:line="480" w:lineRule="auto"/>
        <w:ind w:left="720" w:hanging="720"/>
      </w:pPr>
      <w:r w:rsidRPr="00DA7070">
        <w:t xml:space="preserve">Han, K. (2020). Framework for </w:t>
      </w:r>
      <w:r>
        <w:t>d</w:t>
      </w:r>
      <w:r w:rsidRPr="00DA7070">
        <w:t xml:space="preserve">eveloping </w:t>
      </w:r>
      <w:r>
        <w:t>m</w:t>
      </w:r>
      <w:r w:rsidRPr="00DA7070">
        <w:t xml:space="preserve">ultistage </w:t>
      </w:r>
      <w:r>
        <w:t>t</w:t>
      </w:r>
      <w:r w:rsidRPr="00DA7070">
        <w:t xml:space="preserve">esting </w:t>
      </w:r>
      <w:r>
        <w:t>w</w:t>
      </w:r>
      <w:r w:rsidRPr="00DA7070">
        <w:t xml:space="preserve">ith </w:t>
      </w:r>
      <w:r>
        <w:t>i</w:t>
      </w:r>
      <w:r w:rsidRPr="00DA7070">
        <w:t xml:space="preserve">ntersectional </w:t>
      </w:r>
      <w:r>
        <w:t>r</w:t>
      </w:r>
      <w:r w:rsidRPr="00DA7070">
        <w:t xml:space="preserve">outing for </w:t>
      </w:r>
      <w:r>
        <w:t>sh</w:t>
      </w:r>
      <w:r w:rsidRPr="00DA7070">
        <w:t>ort-</w:t>
      </w:r>
      <w:r>
        <w:t>l</w:t>
      </w:r>
      <w:r w:rsidRPr="00DA7070">
        <w:t xml:space="preserve">ength Tests. </w:t>
      </w:r>
      <w:r w:rsidRPr="003463B0">
        <w:rPr>
          <w:i/>
          <w:iCs/>
        </w:rPr>
        <w:t>Applied Psychological Measurement, 44(2)</w:t>
      </w:r>
      <w:r>
        <w:t>,</w:t>
      </w:r>
      <w:r w:rsidRPr="00DA7070">
        <w:t xml:space="preserve"> 87–</w:t>
      </w:r>
      <w:proofErr w:type="gramStart"/>
      <w:r w:rsidRPr="00DA7070">
        <w:t>102</w:t>
      </w:r>
      <w:proofErr w:type="gramEnd"/>
    </w:p>
    <w:p w14:paraId="2ECD7C62" w14:textId="1BE5BCF4" w:rsidR="00A53A46" w:rsidRPr="005F5FB7" w:rsidRDefault="00A53A46" w:rsidP="00B12879">
      <w:pPr>
        <w:spacing w:line="480" w:lineRule="auto"/>
        <w:ind w:left="720" w:hanging="720"/>
      </w:pPr>
      <w:proofErr w:type="spellStart"/>
      <w:r w:rsidRPr="005F5FB7">
        <w:t>Jodoin</w:t>
      </w:r>
      <w:proofErr w:type="spellEnd"/>
      <w:r w:rsidRPr="005F5FB7">
        <w:t xml:space="preserve">, M. G., </w:t>
      </w:r>
      <w:proofErr w:type="spellStart"/>
      <w:r w:rsidRPr="005F5FB7">
        <w:t>Zenisky</w:t>
      </w:r>
      <w:proofErr w:type="spellEnd"/>
      <w:r w:rsidRPr="005F5FB7">
        <w:t xml:space="preserve">, A., &amp; Hambleton, R. K. (2006). Comparison of the psychometric properties of several computer-based test designs for credentialing exams with multiple purposes. </w:t>
      </w:r>
      <w:r w:rsidRPr="005F5FB7">
        <w:rPr>
          <w:i/>
        </w:rPr>
        <w:t>Applied Measurement in Education, 19</w:t>
      </w:r>
      <w:r w:rsidRPr="005F5FB7">
        <w:t>(3), 203-220.</w:t>
      </w:r>
    </w:p>
    <w:p w14:paraId="2D1B86C5" w14:textId="578EAEFC" w:rsidR="008322EE" w:rsidRPr="005F5FB7" w:rsidRDefault="008322EE" w:rsidP="00B12879">
      <w:pPr>
        <w:spacing w:line="480" w:lineRule="auto"/>
        <w:ind w:left="720" w:hanging="720"/>
      </w:pPr>
      <w:r w:rsidRPr="005F5FB7">
        <w:lastRenderedPageBreak/>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17DBEB4A" w:rsidR="008322EE" w:rsidRPr="005F5FB7" w:rsidRDefault="00AF1CA5" w:rsidP="00B12879">
      <w:pPr>
        <w:spacing w:line="480" w:lineRule="auto"/>
        <w:ind w:left="720" w:hanging="720"/>
      </w:pPr>
      <w:r w:rsidRPr="00AF1CA5">
        <w:rPr>
          <w:rStyle w:val="Hyperlink"/>
          <w:color w:val="auto"/>
          <w:u w:val="none"/>
        </w:rPr>
        <w:t xml:space="preserve">Larkin </w:t>
      </w:r>
      <w:hyperlink r:id="rId30" w:history="1">
        <w:r w:rsidR="008322EE" w:rsidRPr="005F5FB7">
          <w:rPr>
            <w:rStyle w:val="Hyperlink"/>
            <w:color w:val="auto"/>
            <w:u w:val="none"/>
          </w:rPr>
          <w:t>, K. C.</w:t>
        </w:r>
      </w:hyperlink>
      <w:r w:rsidR="008322EE" w:rsidRPr="005F5FB7">
        <w:t xml:space="preserve">, &amp; </w:t>
      </w:r>
      <w:hyperlink r:id="rId31" w:history="1">
        <w:r w:rsidR="008322EE" w:rsidRPr="005F5FB7">
          <w:rPr>
            <w:rStyle w:val="Hyperlink"/>
            <w:color w:val="auto"/>
            <w:u w:val="none"/>
          </w:rPr>
          <w:t>Weiss, D. J.</w:t>
        </w:r>
      </w:hyperlink>
      <w:r w:rsidR="008322EE" w:rsidRPr="005F5FB7">
        <w:t xml:space="preserve">. (1975). </w:t>
      </w:r>
      <w:hyperlink r:id="rId32"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6ADE4561" w:rsidR="008322EE" w:rsidRPr="005F5FB7" w:rsidRDefault="008322EE" w:rsidP="00B12879">
      <w:pPr>
        <w:spacing w:line="480" w:lineRule="auto"/>
        <w:ind w:left="720" w:hanging="720"/>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6C188FB9" w:rsidR="008322EE" w:rsidRPr="005F5FB7" w:rsidRDefault="00000000" w:rsidP="00B12879">
      <w:pPr>
        <w:spacing w:line="480" w:lineRule="auto"/>
        <w:ind w:left="720" w:hanging="720"/>
      </w:pPr>
      <w:hyperlink r:id="rId33" w:history="1">
        <w:r w:rsidR="008322EE" w:rsidRPr="005F5FB7">
          <w:rPr>
            <w:rStyle w:val="Hyperlink"/>
            <w:color w:val="auto"/>
            <w:u w:val="none"/>
          </w:rPr>
          <w:t>Lord, F. M</w:t>
        </w:r>
      </w:hyperlink>
      <w:r w:rsidR="008322EE" w:rsidRPr="005F5FB7">
        <w:t xml:space="preserve">. (1974). </w:t>
      </w:r>
      <w:hyperlink r:id="rId34"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054EA538" w:rsidR="006B4B9D" w:rsidRPr="00897A08" w:rsidRDefault="006B4B9D" w:rsidP="00B12879">
      <w:pPr>
        <w:spacing w:line="480" w:lineRule="auto"/>
        <w:ind w:left="720" w:hanging="720"/>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3525164F" w:rsidR="00A53A46" w:rsidRPr="005F5FB7" w:rsidRDefault="00A53A46" w:rsidP="00B12879">
      <w:pPr>
        <w:spacing w:line="480" w:lineRule="auto"/>
        <w:ind w:left="720" w:hanging="720"/>
      </w:pPr>
      <w:proofErr w:type="spellStart"/>
      <w:r w:rsidRPr="005F5FB7">
        <w:t>Luecht</w:t>
      </w:r>
      <w:proofErr w:type="spellEnd"/>
      <w:r w:rsidRPr="005F5FB7">
        <w:t xml:space="preserve">, R., Brumfield, T., &amp; Breithaupt, K. (2006). A </w:t>
      </w:r>
      <w:proofErr w:type="spellStart"/>
      <w:r w:rsidRPr="005F5FB7">
        <w:t>testlet</w:t>
      </w:r>
      <w:proofErr w:type="spellEnd"/>
      <w:r w:rsidRPr="005F5FB7">
        <w:t xml:space="preserve"> assembly design for adaptive multistage tests. </w:t>
      </w:r>
      <w:r w:rsidRPr="005F5FB7">
        <w:rPr>
          <w:i/>
        </w:rPr>
        <w:t>Applied Measurement in Education, 19</w:t>
      </w:r>
      <w:r w:rsidRPr="005F5FB7">
        <w:t>(3), 189-202.</w:t>
      </w:r>
    </w:p>
    <w:p w14:paraId="58F3CE19" w14:textId="6AD59AAE" w:rsidR="008322EE" w:rsidRPr="005F5FB7" w:rsidRDefault="008322EE" w:rsidP="00B12879">
      <w:pPr>
        <w:spacing w:line="480" w:lineRule="auto"/>
        <w:ind w:left="720" w:hanging="720"/>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1F9BF814" w:rsidR="00B31582" w:rsidRPr="00B31582" w:rsidRDefault="00B31582" w:rsidP="00B12879">
      <w:pPr>
        <w:pStyle w:val="ListParagraph"/>
        <w:ind w:hanging="720"/>
        <w:jc w:val="left"/>
        <w:rPr>
          <w:rFonts w:ascii="Times New Roman" w:eastAsiaTheme="minorHAnsi" w:hAnsi="Times New Roman" w:cs="Times New Roman"/>
        </w:rPr>
      </w:pPr>
      <w:proofErr w:type="spellStart"/>
      <w:r w:rsidRPr="00B31582">
        <w:rPr>
          <w:rFonts w:ascii="Times New Roman" w:eastAsiaTheme="minorHAnsi" w:hAnsi="Times New Roman" w:cs="Times New Roman"/>
        </w:rPr>
        <w:t>Magis</w:t>
      </w:r>
      <w:proofErr w:type="spellEnd"/>
      <w:r w:rsidRPr="00B31582">
        <w:rPr>
          <w:rFonts w:ascii="Times New Roman" w:eastAsiaTheme="minorHAnsi" w:hAnsi="Times New Roman" w:cs="Times New Roman"/>
        </w:rPr>
        <w:t xml:space="preserve">, D., Yan, D., &amp; von </w:t>
      </w:r>
      <w:proofErr w:type="spellStart"/>
      <w:r w:rsidRPr="00B31582">
        <w:rPr>
          <w:rFonts w:ascii="Times New Roman" w:eastAsiaTheme="minorHAnsi" w:hAnsi="Times New Roman" w:cs="Times New Roman"/>
        </w:rPr>
        <w:t>Davier</w:t>
      </w:r>
      <w:proofErr w:type="spellEnd"/>
      <w:r w:rsidRPr="00B31582">
        <w:rPr>
          <w:rFonts w:ascii="Times New Roman" w:eastAsiaTheme="minorHAnsi" w:hAnsi="Times New Roman" w:cs="Times New Roman"/>
        </w:rPr>
        <w:t xml:space="preserve">, </w:t>
      </w:r>
      <w:proofErr w:type="gramStart"/>
      <w:r w:rsidRPr="00B31582">
        <w:rPr>
          <w:rFonts w:ascii="Times New Roman" w:eastAsiaTheme="minorHAnsi" w:hAnsi="Times New Roman" w:cs="Times New Roman"/>
        </w:rPr>
        <w:t>A.(</w:t>
      </w:r>
      <w:proofErr w:type="gramEnd"/>
      <w:r w:rsidRPr="00B31582">
        <w:rPr>
          <w:rFonts w:ascii="Times New Roman" w:eastAsiaTheme="minorHAnsi" w:hAnsi="Times New Roman" w:cs="Times New Roman"/>
        </w:rPr>
        <w:t>2018)</w:t>
      </w:r>
      <w:r>
        <w:rPr>
          <w:rFonts w:ascii="Times New Roman" w:eastAsiaTheme="minorHAnsi" w:hAnsi="Times New Roman" w:cs="Times New Roman"/>
        </w:rPr>
        <w:t>.</w:t>
      </w:r>
      <w:r w:rsidRPr="00B31582">
        <w:rPr>
          <w:rFonts w:ascii="Times New Roman" w:eastAsiaTheme="minorHAnsi" w:hAnsi="Times New Roman" w:cs="Times New Roman"/>
        </w:rPr>
        <w:t xml:space="preserve"> </w:t>
      </w:r>
      <w:proofErr w:type="spellStart"/>
      <w:r w:rsidRPr="00B31582">
        <w:rPr>
          <w:rFonts w:ascii="Times New Roman" w:eastAsiaTheme="minorHAnsi" w:hAnsi="Times New Roman" w:cs="Times New Roman"/>
        </w:rPr>
        <w:t>mstR</w:t>
      </w:r>
      <w:proofErr w:type="spellEnd"/>
      <w:r w:rsidRPr="00B31582">
        <w:rPr>
          <w:rFonts w:ascii="Times New Roman" w:eastAsiaTheme="minorHAnsi" w:hAnsi="Times New Roman" w:cs="Times New Roman"/>
        </w:rPr>
        <w:t xml:space="preserve">: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3D88DC46" w:rsidR="008322EE" w:rsidRPr="005F5FB7" w:rsidRDefault="008322EE" w:rsidP="00B12879">
      <w:pPr>
        <w:widowControl w:val="0"/>
        <w:spacing w:line="480" w:lineRule="auto"/>
        <w:ind w:left="720" w:hanging="720"/>
      </w:pPr>
      <w:proofErr w:type="spellStart"/>
      <w:r w:rsidRPr="005F5FB7">
        <w:t>Oranje</w:t>
      </w:r>
      <w:proofErr w:type="spellEnd"/>
      <w:r w:rsidRPr="005F5FB7">
        <w:t xml:space="preserve">, A., </w:t>
      </w:r>
      <w:proofErr w:type="spellStart"/>
      <w:r w:rsidRPr="005F5FB7">
        <w:t>Mazzeo</w:t>
      </w:r>
      <w:proofErr w:type="spellEnd"/>
      <w:r w:rsidRPr="005F5FB7">
        <w:t xml:space="preserve">.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w:t>
      </w:r>
      <w:proofErr w:type="spellStart"/>
      <w:r w:rsidRPr="005F5FB7">
        <w:t>Davier</w:t>
      </w:r>
      <w:proofErr w:type="spellEnd"/>
      <w:r w:rsidRPr="005F5FB7">
        <w:t xml:space="preserve">, &amp; C. Lewis (Eds.). </w:t>
      </w:r>
      <w:r w:rsidRPr="005F5FB7">
        <w:rPr>
          <w:i/>
        </w:rPr>
        <w:t>Computerized multistage testing: Theory and applications</w:t>
      </w:r>
      <w:r w:rsidRPr="005F5FB7">
        <w:t>. Boca Raton, FL: CRC Press.</w:t>
      </w:r>
    </w:p>
    <w:p w14:paraId="7E272379" w14:textId="46774E6F" w:rsidR="006B4B9D" w:rsidRPr="00476C3A" w:rsidRDefault="006B4B9D" w:rsidP="00B12879">
      <w:pPr>
        <w:widowControl w:val="0"/>
        <w:spacing w:line="480" w:lineRule="auto"/>
        <w:ind w:left="720" w:hanging="720"/>
      </w:pPr>
      <w:proofErr w:type="spellStart"/>
      <w:r w:rsidRPr="005F5FB7">
        <w:t>Patsula</w:t>
      </w:r>
      <w:proofErr w:type="spellEnd"/>
      <w:r w:rsidRPr="005F5FB7">
        <w:t xml:space="preserve">, L N. (1999). A comparison of computerized adaptive testing and multi-stage testing. </w:t>
      </w:r>
      <w:r w:rsidRPr="00C64376">
        <w:t xml:space="preserve">(Unpublished doctoral dissertation). </w:t>
      </w:r>
      <w:r w:rsidRPr="00476C3A">
        <w:t>University of Massachusetts Amherst</w:t>
      </w:r>
      <w:r>
        <w:t>.</w:t>
      </w:r>
    </w:p>
    <w:p w14:paraId="2B163CD7" w14:textId="25BED873" w:rsidR="006B4B9D" w:rsidRPr="005F5FB7" w:rsidRDefault="006B4B9D" w:rsidP="00B12879">
      <w:pPr>
        <w:widowControl w:val="0"/>
        <w:spacing w:line="480" w:lineRule="auto"/>
        <w:ind w:left="720" w:hanging="720"/>
      </w:pPr>
      <w:proofErr w:type="spellStart"/>
      <w:r w:rsidRPr="005F5FB7">
        <w:lastRenderedPageBreak/>
        <w:t>Schnipke</w:t>
      </w:r>
      <w:proofErr w:type="spellEnd"/>
      <w:r w:rsidRPr="005F5FB7">
        <w:t xml:space="preserve">, D. L., &amp; Reese, L. M. (1999). </w:t>
      </w:r>
      <w:r w:rsidRPr="005F5FB7">
        <w:rPr>
          <w:i/>
        </w:rPr>
        <w:t xml:space="preserve">A </w:t>
      </w:r>
      <w:r w:rsidR="00E325F1">
        <w:rPr>
          <w:i/>
        </w:rPr>
        <w:t>c</w:t>
      </w:r>
      <w:r w:rsidRPr="005F5FB7">
        <w:rPr>
          <w:i/>
        </w:rPr>
        <w:t xml:space="preserve">omparison [of] </w:t>
      </w:r>
      <w:proofErr w:type="spellStart"/>
      <w:r w:rsidR="00E325F1">
        <w:rPr>
          <w:i/>
        </w:rPr>
        <w:t>t</w:t>
      </w:r>
      <w:r w:rsidRPr="005F5FB7">
        <w:rPr>
          <w:i/>
        </w:rPr>
        <w:t>estlet</w:t>
      </w:r>
      <w:proofErr w:type="spellEnd"/>
      <w:r w:rsidRPr="005F5FB7">
        <w:rPr>
          <w:i/>
        </w:rPr>
        <w:t>-</w:t>
      </w:r>
      <w:r w:rsidR="00E325F1">
        <w:rPr>
          <w:i/>
        </w:rPr>
        <w:t>b</w:t>
      </w:r>
      <w:r w:rsidRPr="005F5FB7">
        <w:rPr>
          <w:i/>
        </w:rPr>
        <w:t xml:space="preserve">ased </w:t>
      </w:r>
      <w:r w:rsidR="00E325F1">
        <w:rPr>
          <w:i/>
        </w:rPr>
        <w:t>t</w:t>
      </w:r>
      <w:r w:rsidRPr="005F5FB7">
        <w:rPr>
          <w:i/>
        </w:rPr>
        <w:t xml:space="preserve">est </w:t>
      </w:r>
      <w:r w:rsidR="00E325F1">
        <w:rPr>
          <w:i/>
        </w:rPr>
        <w:t>d</w:t>
      </w:r>
      <w:r w:rsidRPr="005F5FB7">
        <w:rPr>
          <w:i/>
        </w:rPr>
        <w:t xml:space="preserve">esigns for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w:t>
      </w:r>
      <w:r w:rsidRPr="005F5FB7">
        <w:t>Law School Admission Council Computerized Testing Report. LSAC Research Report Series.</w:t>
      </w:r>
    </w:p>
    <w:p w14:paraId="3AD80B1D" w14:textId="6E98F0C2" w:rsidR="00A53A46" w:rsidRPr="005F5FB7" w:rsidRDefault="00A53A46" w:rsidP="00B12879">
      <w:pPr>
        <w:widowControl w:val="0"/>
        <w:spacing w:line="480" w:lineRule="auto"/>
        <w:ind w:left="720" w:hanging="720"/>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4EDBDA08" w:rsidR="006B4B9D" w:rsidRPr="005F5FB7" w:rsidRDefault="006B4B9D" w:rsidP="00B12879">
      <w:pPr>
        <w:spacing w:line="480" w:lineRule="auto"/>
        <w:ind w:left="720" w:hanging="720"/>
      </w:pPr>
      <w:r w:rsidRPr="005F5FB7">
        <w:t xml:space="preserve">Wang, K. (2017). </w:t>
      </w:r>
      <w:r w:rsidRPr="005F5FB7">
        <w:rPr>
          <w:i/>
        </w:rPr>
        <w:t xml:space="preserve">A </w:t>
      </w:r>
      <w:r w:rsidR="0047563A">
        <w:rPr>
          <w:i/>
        </w:rPr>
        <w:t>f</w:t>
      </w:r>
      <w:r w:rsidRPr="005F5FB7">
        <w:rPr>
          <w:i/>
        </w:rPr>
        <w:t xml:space="preserve">air </w:t>
      </w:r>
      <w:r w:rsidR="00E325F1">
        <w:rPr>
          <w:i/>
        </w:rPr>
        <w:t>c</w:t>
      </w:r>
      <w:r w:rsidRPr="005F5FB7">
        <w:rPr>
          <w:i/>
        </w:rPr>
        <w:t xml:space="preserve">omparison of the </w:t>
      </w:r>
      <w:r w:rsidR="00E325F1">
        <w:rPr>
          <w:i/>
        </w:rPr>
        <w:t>p</w:t>
      </w:r>
      <w:r w:rsidRPr="005F5FB7">
        <w:rPr>
          <w:i/>
        </w:rPr>
        <w:t xml:space="preserve">erformance of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and </w:t>
      </w:r>
      <w:r w:rsidR="00E325F1">
        <w:rPr>
          <w:i/>
        </w:rPr>
        <w:t>m</w:t>
      </w:r>
      <w:r w:rsidRPr="005F5FB7">
        <w:rPr>
          <w:i/>
        </w:rPr>
        <w:t xml:space="preserve">ultistage </w:t>
      </w:r>
      <w:r w:rsidR="00E325F1">
        <w:rPr>
          <w:i/>
        </w:rPr>
        <w:t>a</w:t>
      </w:r>
      <w:r w:rsidRPr="005F5FB7">
        <w:rPr>
          <w:i/>
        </w:rPr>
        <w:t xml:space="preserve">daptive </w:t>
      </w:r>
      <w:r w:rsidR="00E325F1">
        <w:rPr>
          <w:i/>
        </w:rPr>
        <w:t>t</w:t>
      </w:r>
      <w:r w:rsidRPr="005F5FB7">
        <w:rPr>
          <w:i/>
        </w:rPr>
        <w:t>esting</w:t>
      </w:r>
      <w:r w:rsidRPr="005F5FB7">
        <w:t xml:space="preserve"> (Unpublished doctoral dissertation). Michigan State University.</w:t>
      </w:r>
    </w:p>
    <w:p w14:paraId="717B9553" w14:textId="02805717" w:rsidR="00000DF8" w:rsidRPr="00F418FC" w:rsidRDefault="00000DF8" w:rsidP="00B12879">
      <w:pPr>
        <w:spacing w:line="480" w:lineRule="auto"/>
        <w:ind w:left="720" w:hanging="720"/>
      </w:pPr>
      <w:r>
        <w:t xml:space="preserve">Warm, T. A. (1989). Weighted likelihood estimation of ability in item response theory. </w:t>
      </w:r>
      <w:r>
        <w:rPr>
          <w:i/>
          <w:iCs/>
        </w:rPr>
        <w:t>Psychometrika, 54</w:t>
      </w:r>
      <w:r>
        <w:t xml:space="preserve">, 427-450. </w:t>
      </w:r>
    </w:p>
    <w:p w14:paraId="1005ADDA" w14:textId="1099B8E4" w:rsidR="008322EE" w:rsidRDefault="00000000" w:rsidP="00B12879">
      <w:pPr>
        <w:widowControl w:val="0"/>
        <w:spacing w:line="480" w:lineRule="auto"/>
        <w:ind w:left="720" w:hanging="720"/>
      </w:pPr>
      <w:hyperlink r:id="rId35" w:history="1">
        <w:r w:rsidR="008322EE" w:rsidRPr="005F5FB7">
          <w:rPr>
            <w:rStyle w:val="Hyperlink"/>
            <w:color w:val="auto"/>
            <w:u w:val="none"/>
          </w:rPr>
          <w:t>Weiss, D. J.</w:t>
        </w:r>
      </w:hyperlink>
      <w:r w:rsidR="008322EE" w:rsidRPr="005F5FB7">
        <w:t xml:space="preserve">, &amp; </w:t>
      </w:r>
      <w:hyperlink r:id="rId36" w:history="1">
        <w:r w:rsidR="008322EE" w:rsidRPr="005F5FB7">
          <w:rPr>
            <w:rStyle w:val="Hyperlink"/>
            <w:color w:val="auto"/>
            <w:u w:val="none"/>
          </w:rPr>
          <w:t>Betz, N. E.</w:t>
        </w:r>
      </w:hyperlink>
      <w:r w:rsidR="008322EE" w:rsidRPr="005F5FB7">
        <w:t xml:space="preserve">. (1973). </w:t>
      </w:r>
      <w:hyperlink r:id="rId37"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456CAC2" w:rsidR="00EC6F3B" w:rsidRDefault="00EC6F3B" w:rsidP="00B12879">
      <w:pPr>
        <w:autoSpaceDE w:val="0"/>
        <w:autoSpaceDN w:val="0"/>
        <w:adjustRightInd w:val="0"/>
        <w:spacing w:line="480" w:lineRule="auto"/>
        <w:ind w:left="720" w:hanging="720"/>
      </w:pPr>
      <w:r>
        <w:t xml:space="preserve">Weiss, D. J. &amp; Von Minden, S. (2011). </w:t>
      </w:r>
      <w:hyperlink r:id="rId38"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11C92469" w:rsidR="00E23E87" w:rsidRDefault="00E23E87" w:rsidP="00B12879">
      <w:pPr>
        <w:spacing w:line="480" w:lineRule="auto"/>
        <w:ind w:left="720" w:hanging="720"/>
      </w:pPr>
      <w:r>
        <w:t xml:space="preserve">Weissman, A. (2014). </w:t>
      </w:r>
      <w:r w:rsidR="00C82853">
        <w:t xml:space="preserve">IRT-based multistage testing. </w:t>
      </w:r>
      <w:r w:rsidR="00F0741F" w:rsidRPr="007D6625">
        <w:t xml:space="preserve">In D. Yan, A. A. von </w:t>
      </w:r>
      <w:proofErr w:type="spellStart"/>
      <w:r w:rsidR="00F0741F" w:rsidRPr="007D6625">
        <w:t>Davier</w:t>
      </w:r>
      <w:proofErr w:type="spellEnd"/>
      <w:r w:rsidR="00F0741F" w:rsidRPr="007D6625">
        <w:t xml:space="preserve">, and C. Lewis (Eds.). </w:t>
      </w:r>
      <w:r w:rsidRPr="004F51FB">
        <w:rPr>
          <w:i/>
          <w:iCs/>
        </w:rPr>
        <w:t xml:space="preserve">Computerized </w:t>
      </w:r>
      <w:r>
        <w:rPr>
          <w:i/>
          <w:iCs/>
        </w:rPr>
        <w:t>m</w:t>
      </w:r>
      <w:r w:rsidRPr="004F51FB">
        <w:rPr>
          <w:i/>
          <w:iCs/>
        </w:rPr>
        <w:t xml:space="preserve">ultistage </w:t>
      </w:r>
      <w:r>
        <w:rPr>
          <w:i/>
          <w:iCs/>
        </w:rPr>
        <w:t>t</w:t>
      </w:r>
      <w:r w:rsidRPr="004F51FB">
        <w:rPr>
          <w:i/>
          <w:iCs/>
        </w:rPr>
        <w:t>esting</w:t>
      </w:r>
      <w:r>
        <w:rPr>
          <w:i/>
          <w:iCs/>
        </w:rPr>
        <w:t>:</w:t>
      </w:r>
      <w:r w:rsidRPr="004F51FB">
        <w:rPr>
          <w:i/>
          <w:iCs/>
        </w:rPr>
        <w:t xml:space="preserve"> Theory and </w:t>
      </w:r>
      <w:r>
        <w:rPr>
          <w:i/>
          <w:iCs/>
        </w:rPr>
        <w:t>a</w:t>
      </w:r>
      <w:r w:rsidRPr="004F51FB">
        <w:rPr>
          <w:i/>
          <w:iCs/>
        </w:rPr>
        <w:t>pplications.</w:t>
      </w:r>
      <w:r w:rsidRPr="007D6625">
        <w:t xml:space="preserve"> Boca Raton FL: CRC Press.</w:t>
      </w:r>
    </w:p>
    <w:p w14:paraId="4887E5FE" w14:textId="593CAAB6" w:rsidR="006B4B9D" w:rsidRDefault="006B4B9D" w:rsidP="00B12879">
      <w:pPr>
        <w:spacing w:line="480" w:lineRule="auto"/>
        <w:ind w:left="720" w:hanging="720"/>
      </w:pPr>
      <w:r w:rsidRPr="005F5FB7">
        <w:t xml:space="preserve">Yan, D., von </w:t>
      </w:r>
      <w:proofErr w:type="spellStart"/>
      <w:r w:rsidRPr="005F5FB7">
        <w:t>Davier</w:t>
      </w:r>
      <w:proofErr w:type="spellEnd"/>
      <w:r w:rsidRPr="005F5FB7">
        <w:t xml:space="preserve">, A. A., &amp; Lewis, C. (2014). </w:t>
      </w:r>
      <w:r w:rsidRPr="005F5FB7">
        <w:rPr>
          <w:i/>
        </w:rPr>
        <w:t>Computerized multistage testing: Theory and applications</w:t>
      </w:r>
      <w:r w:rsidRPr="005F5FB7">
        <w:t>. Boca Raton, FL: CRC Press.</w:t>
      </w:r>
    </w:p>
    <w:p w14:paraId="2480AFF2" w14:textId="6C868C62" w:rsidR="005615F4" w:rsidRDefault="005615F4" w:rsidP="00FB0A7E">
      <w:pPr>
        <w:spacing w:line="480" w:lineRule="auto"/>
        <w:ind w:left="720" w:hanging="720"/>
      </w:pPr>
      <w:proofErr w:type="spellStart"/>
      <w:r w:rsidRPr="00D17E4C">
        <w:lastRenderedPageBreak/>
        <w:t>Zenisky</w:t>
      </w:r>
      <w:proofErr w:type="spellEnd"/>
      <w:r w:rsidR="002E166B">
        <w:t>,</w:t>
      </w:r>
      <w:r w:rsidRPr="00D17E4C">
        <w:t xml:space="preserve"> A</w:t>
      </w:r>
      <w:r w:rsidR="002E166B">
        <w:t>.</w:t>
      </w:r>
      <w:r w:rsidR="00E24609">
        <w:t xml:space="preserve"> </w:t>
      </w:r>
      <w:r w:rsidRPr="00D17E4C">
        <w:t>L. Evaluati</w:t>
      </w:r>
      <w:r w:rsidR="002E166B">
        <w:t>ng the effects of several multi</w:t>
      </w:r>
      <w:r w:rsidRPr="00D17E4C">
        <w:t xml:space="preserve">-stage testing design variables on selected psychometric outcomes for certification and licensure assessment. </w:t>
      </w:r>
      <w:r w:rsidRPr="00D17E4C">
        <w:rPr>
          <w:i/>
          <w:iCs/>
        </w:rPr>
        <w:t>University of Massachusetts Amherst</w:t>
      </w:r>
      <w:r w:rsidRPr="00D17E4C">
        <w:t>; 2004.</w:t>
      </w:r>
    </w:p>
    <w:p w14:paraId="34E376E3" w14:textId="77777777" w:rsidR="005615F4" w:rsidRDefault="005615F4" w:rsidP="00B12879">
      <w:pPr>
        <w:spacing w:line="480" w:lineRule="auto"/>
        <w:ind w:left="720" w:hanging="720"/>
      </w:pPr>
    </w:p>
    <w:p w14:paraId="2B11C4DD" w14:textId="076DFEA8" w:rsidR="00A53A46" w:rsidRDefault="00A53A46" w:rsidP="00B12879">
      <w:pPr>
        <w:spacing w:line="480" w:lineRule="auto"/>
        <w:ind w:left="720" w:hanging="720"/>
      </w:pPr>
      <w:r w:rsidRPr="005F5FB7">
        <w:t xml:space="preserve">Zheng, Y., &amp; Chang, H. H. (2015). On-the-fly assembled multistage adaptive testing. </w:t>
      </w:r>
      <w:r w:rsidRPr="005F5FB7">
        <w:rPr>
          <w:i/>
        </w:rPr>
        <w:t>Applied Psychological Measurement, 39</w:t>
      </w:r>
      <w:r w:rsidRPr="005F5FB7">
        <w:t>(2), 104-118.</w:t>
      </w:r>
    </w:p>
    <w:p w14:paraId="79F0F7EC" w14:textId="21CF3425" w:rsidR="004650C5" w:rsidRDefault="004650C5" w:rsidP="00B12879">
      <w:pPr>
        <w:autoSpaceDE w:val="0"/>
        <w:autoSpaceDN w:val="0"/>
        <w:adjustRightInd w:val="0"/>
        <w:spacing w:line="480" w:lineRule="auto"/>
        <w:ind w:left="720" w:hanging="720"/>
      </w:pPr>
      <w:r w:rsidRPr="00B760BF">
        <w:t>Zheng, Y. Nozawa, Y., Gao, X., &amp; Chang, H.-H. (2012).</w:t>
      </w:r>
      <w:r>
        <w:rPr>
          <w:rFonts w:ascii="HelveticaNeueLTStd-Lt" w:hAnsi="HelveticaNeueLTStd-Lt" w:cs="HelveticaNeueLTStd-Lt"/>
          <w:sz w:val="28"/>
          <w:szCs w:val="28"/>
        </w:rPr>
        <w:t xml:space="preserve"> </w:t>
      </w:r>
      <w:r w:rsidR="0052382E" w:rsidRPr="00575C3A">
        <w:rPr>
          <w:i/>
          <w:iCs/>
        </w:rPr>
        <w:t xml:space="preserve">Multistage adaptive testing for a large-scale classification test: Design, </w:t>
      </w:r>
      <w:r w:rsidR="00B760BF" w:rsidRPr="00575C3A">
        <w:rPr>
          <w:i/>
          <w:iCs/>
        </w:rPr>
        <w:t>h</w:t>
      </w:r>
      <w:r w:rsidR="0052382E" w:rsidRPr="00575C3A">
        <w:rPr>
          <w:i/>
          <w:iCs/>
        </w:rPr>
        <w:t xml:space="preserve">euristic </w:t>
      </w:r>
      <w:r w:rsidR="00B760BF" w:rsidRPr="00575C3A">
        <w:rPr>
          <w:i/>
          <w:iCs/>
        </w:rPr>
        <w:t>a</w:t>
      </w:r>
      <w:r w:rsidR="0052382E" w:rsidRPr="00575C3A">
        <w:rPr>
          <w:i/>
          <w:iCs/>
        </w:rPr>
        <w:t>ssembly, and</w:t>
      </w:r>
      <w:r w:rsidR="00B760BF" w:rsidRPr="00575C3A">
        <w:rPr>
          <w:i/>
          <w:iCs/>
        </w:rPr>
        <w:t xml:space="preserve"> c</w:t>
      </w:r>
      <w:r w:rsidR="0052382E" w:rsidRPr="00575C3A">
        <w:rPr>
          <w:i/>
          <w:iCs/>
        </w:rPr>
        <w:t xml:space="preserve">omparison with </w:t>
      </w:r>
      <w:r w:rsidR="00B760BF" w:rsidRPr="00575C3A">
        <w:rPr>
          <w:i/>
          <w:iCs/>
        </w:rPr>
        <w:t>o</w:t>
      </w:r>
      <w:r w:rsidR="0052382E" w:rsidRPr="00575C3A">
        <w:rPr>
          <w:i/>
          <w:iCs/>
        </w:rPr>
        <w:t xml:space="preserve">ther </w:t>
      </w:r>
      <w:r w:rsidR="00B760BF" w:rsidRPr="00575C3A">
        <w:rPr>
          <w:i/>
          <w:iCs/>
        </w:rPr>
        <w:t>t</w:t>
      </w:r>
      <w:r w:rsidR="0052382E" w:rsidRPr="00575C3A">
        <w:rPr>
          <w:i/>
          <w:iCs/>
        </w:rPr>
        <w:t>esting</w:t>
      </w:r>
      <w:r w:rsidR="00B760BF" w:rsidRPr="00575C3A">
        <w:rPr>
          <w:i/>
          <w:iCs/>
        </w:rPr>
        <w:t xml:space="preserve"> m</w:t>
      </w:r>
      <w:r w:rsidR="0052382E" w:rsidRPr="00575C3A">
        <w:rPr>
          <w:i/>
          <w:iCs/>
        </w:rPr>
        <w:t>odes</w:t>
      </w:r>
      <w:r w:rsidR="00B760BF" w:rsidRPr="00575C3A">
        <w:rPr>
          <w:i/>
          <w:iCs/>
        </w:rPr>
        <w:t>.</w:t>
      </w:r>
      <w:r w:rsidR="00B760BF">
        <w:t xml:space="preserve"> </w:t>
      </w:r>
      <w:r w:rsidR="00BC3681">
        <w:t xml:space="preserve">ACT Research Report Series, 2012 (6).  </w:t>
      </w:r>
      <w:r w:rsidR="00575C3A">
        <w:t>Iowa City, IA: ACT.</w:t>
      </w:r>
    </w:p>
    <w:p w14:paraId="69979888" w14:textId="2C0BBC99" w:rsidR="003B2B03" w:rsidRPr="007D6625" w:rsidRDefault="00F824E1" w:rsidP="00B12879">
      <w:pPr>
        <w:autoSpaceDE w:val="0"/>
        <w:autoSpaceDN w:val="0"/>
        <w:adjustRightInd w:val="0"/>
        <w:spacing w:line="480" w:lineRule="auto"/>
        <w:ind w:left="720" w:hanging="720"/>
      </w:pPr>
      <w:r w:rsidRPr="007D6625">
        <w:t>Zheng, Y, Wang, C., Culbertson</w:t>
      </w:r>
      <w:r w:rsidR="000213F0">
        <w:t>,</w:t>
      </w:r>
      <w:r w:rsidR="00E325F1">
        <w:t xml:space="preserve"> M.</w:t>
      </w:r>
      <w:r w:rsidRPr="007D6625">
        <w:t xml:space="preserve"> </w:t>
      </w:r>
      <w:r w:rsidR="00950AC2" w:rsidRPr="007D6625">
        <w:t xml:space="preserve">&amp; </w:t>
      </w:r>
      <w:r w:rsidRPr="007D6625">
        <w:t>Chang</w:t>
      </w:r>
      <w:r w:rsidR="00950AC2" w:rsidRPr="007D6625">
        <w:t xml:space="preserve">, H.-H. </w:t>
      </w:r>
      <w:r w:rsidR="003B2B03" w:rsidRPr="007D6625">
        <w:t xml:space="preserve">Overview of </w:t>
      </w:r>
      <w:r w:rsidR="007D6625">
        <w:t>t</w:t>
      </w:r>
      <w:r w:rsidR="003B2B03" w:rsidRPr="007D6625">
        <w:t xml:space="preserve">est </w:t>
      </w:r>
      <w:r w:rsidR="007D6625">
        <w:t>a</w:t>
      </w:r>
      <w:r w:rsidR="003B2B03" w:rsidRPr="007D6625">
        <w:t xml:space="preserve">ssembly </w:t>
      </w:r>
      <w:r w:rsidR="007D6625">
        <w:t>m</w:t>
      </w:r>
      <w:r w:rsidR="003B2B03" w:rsidRPr="007D6625">
        <w:t>ethods in</w:t>
      </w:r>
      <w:r w:rsidR="00950AC2" w:rsidRPr="007D6625">
        <w:t xml:space="preserve"> </w:t>
      </w:r>
      <w:r w:rsidR="004F51FB">
        <w:t>m</w:t>
      </w:r>
      <w:r w:rsidR="003B2B03" w:rsidRPr="007D6625">
        <w:t xml:space="preserve">ultistage </w:t>
      </w:r>
      <w:r w:rsidR="004F51FB">
        <w:t>t</w:t>
      </w:r>
      <w:r w:rsidR="003B2B03" w:rsidRPr="007D6625">
        <w:t>esting</w:t>
      </w:r>
      <w:r w:rsidR="00515E50" w:rsidRPr="007D6625">
        <w:t xml:space="preserve">. </w:t>
      </w:r>
      <w:r w:rsidR="0058351F" w:rsidRPr="007D6625">
        <w:t>(2014).</w:t>
      </w:r>
      <w:r w:rsidR="00515E50" w:rsidRPr="007D6625">
        <w:t xml:space="preserve"> In </w:t>
      </w:r>
      <w:r w:rsidR="00A801BA" w:rsidRPr="007D6625">
        <w:t xml:space="preserve">D. Yan, </w:t>
      </w:r>
      <w:r w:rsidR="007963AA" w:rsidRPr="007D6625">
        <w:t xml:space="preserve">A. A. von </w:t>
      </w:r>
      <w:proofErr w:type="spellStart"/>
      <w:r w:rsidR="007963AA" w:rsidRPr="007D6625">
        <w:t>Davier</w:t>
      </w:r>
      <w:proofErr w:type="spellEnd"/>
      <w:r w:rsidR="007963AA" w:rsidRPr="007D6625">
        <w:t>, and C. Lewis (Eds.)</w:t>
      </w:r>
      <w:r w:rsidR="00556A93" w:rsidRPr="007D6625">
        <w:t xml:space="preserve">. </w:t>
      </w:r>
      <w:r w:rsidR="00556A93" w:rsidRPr="004F51FB">
        <w:rPr>
          <w:i/>
          <w:iCs/>
        </w:rPr>
        <w:t>Computerized</w:t>
      </w:r>
      <w:r w:rsidR="004F51FB" w:rsidRPr="004F51FB">
        <w:rPr>
          <w:i/>
          <w:iCs/>
        </w:rPr>
        <w:t xml:space="preserve"> </w:t>
      </w:r>
      <w:r w:rsidR="00E716BB">
        <w:rPr>
          <w:i/>
          <w:iCs/>
        </w:rPr>
        <w:t>m</w:t>
      </w:r>
      <w:r w:rsidR="00556A93" w:rsidRPr="004F51FB">
        <w:rPr>
          <w:i/>
          <w:iCs/>
        </w:rPr>
        <w:t xml:space="preserve">ultistage </w:t>
      </w:r>
      <w:r w:rsidR="00E716BB">
        <w:rPr>
          <w:i/>
          <w:iCs/>
        </w:rPr>
        <w:t>t</w:t>
      </w:r>
      <w:r w:rsidR="00556A93" w:rsidRPr="004F51FB">
        <w:rPr>
          <w:i/>
          <w:iCs/>
        </w:rPr>
        <w:t>esting</w:t>
      </w:r>
      <w:r w:rsidR="00E716BB">
        <w:rPr>
          <w:i/>
          <w:iCs/>
        </w:rPr>
        <w:t>:</w:t>
      </w:r>
      <w:r w:rsidR="004F51FB" w:rsidRPr="004F51FB">
        <w:rPr>
          <w:i/>
          <w:iCs/>
        </w:rPr>
        <w:t xml:space="preserve"> </w:t>
      </w:r>
      <w:r w:rsidR="00556A93" w:rsidRPr="004F51FB">
        <w:rPr>
          <w:i/>
          <w:iCs/>
        </w:rPr>
        <w:t xml:space="preserve">Theory and </w:t>
      </w:r>
      <w:r w:rsidR="00E716BB">
        <w:rPr>
          <w:i/>
          <w:iCs/>
        </w:rPr>
        <w:t>a</w:t>
      </w:r>
      <w:r w:rsidR="00556A93" w:rsidRPr="004F51FB">
        <w:rPr>
          <w:i/>
          <w:iCs/>
        </w:rPr>
        <w:t>pplications.</w:t>
      </w:r>
      <w:r w:rsidR="00556A93" w:rsidRPr="007D6625">
        <w:t xml:space="preserve"> Boca Raton FL:</w:t>
      </w:r>
      <w:r w:rsidR="007D6625" w:rsidRPr="007D6625">
        <w:t xml:space="preserve"> CRC Press.</w:t>
      </w:r>
      <w:r w:rsidR="00556A93" w:rsidRPr="007D6625">
        <w:t xml:space="preserve"> </w:t>
      </w:r>
    </w:p>
    <w:sectPr w:rsidR="003B2B03" w:rsidRPr="007D6625" w:rsidSect="0043019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Dave Weiss" w:date="2023-11-17T12:48:00Z" w:initials="DW">
    <w:p w14:paraId="26F295A7" w14:textId="77777777" w:rsidR="0047563A" w:rsidRDefault="0047563A" w:rsidP="0047563A">
      <w:pPr>
        <w:pStyle w:val="CommentText"/>
        <w:jc w:val="left"/>
      </w:pPr>
      <w:r>
        <w:rPr>
          <w:rStyle w:val="CommentReference"/>
        </w:rPr>
        <w:annotationRef/>
      </w:r>
      <w:r>
        <w:t>Something missing here?  I assume you updated this discussion when you changed the 0 error condition?</w:t>
      </w:r>
    </w:p>
  </w:comment>
  <w:comment w:id="49" w:author="Robert S Chapman" w:date="2023-11-20T08:38:00Z" w:initials="RC">
    <w:p w14:paraId="3E5E4DCB" w14:textId="77777777" w:rsidR="00D31D1A" w:rsidRDefault="00D31D1A" w:rsidP="00D31D1A">
      <w:r>
        <w:rPr>
          <w:rStyle w:val="CommentReference"/>
        </w:rPr>
        <w:annotationRef/>
      </w:r>
      <w:r>
        <w:rPr>
          <w:rFonts w:asciiTheme="minorHAnsi" w:eastAsiaTheme="minorEastAsia" w:hAnsiTheme="minorHAnsi" w:cstheme="minorBidi"/>
          <w:color w:val="000000"/>
          <w:kern w:val="24"/>
          <w:sz w:val="22"/>
          <w:szCs w:val="20"/>
          <w:lang w:eastAsia="ja-JP"/>
        </w:rPr>
        <w:t xml:space="preserve">Yes, these have been updated! I don’t think there was anything missing. If the comment is referring to the generally low bias numbers, I added those in to the statement. </w:t>
      </w:r>
    </w:p>
  </w:comment>
  <w:comment w:id="53" w:author="Dave Weiss" w:date="2023-11-17T13:15:00Z" w:initials="DW">
    <w:p w14:paraId="7C553C58" w14:textId="5FDD6BD4" w:rsidR="0047563A" w:rsidRDefault="0047563A" w:rsidP="0047563A">
      <w:pPr>
        <w:pStyle w:val="CommentText"/>
        <w:jc w:val="left"/>
      </w:pPr>
      <w:r>
        <w:rPr>
          <w:rStyle w:val="CommentReference"/>
        </w:rPr>
        <w:annotationRef/>
      </w:r>
      <w:r>
        <w:t>In this section, help the reader find the appropriate figures by providing figure sub-numbers as you discuss them.  Also for section</w:t>
      </w:r>
      <w:r w:rsidR="00E24609">
        <w:t>s</w:t>
      </w:r>
      <w:r>
        <w:t xml:space="preserve"> below if you didn't do it there.</w:t>
      </w:r>
    </w:p>
  </w:comment>
  <w:comment w:id="54" w:author="Robert S Chapman" w:date="2023-11-20T13:40:00Z" w:initials="RC">
    <w:p w14:paraId="39D0FB55" w14:textId="77777777" w:rsidR="00710E27" w:rsidRDefault="00710E27" w:rsidP="00710E27">
      <w:r>
        <w:rPr>
          <w:rStyle w:val="CommentReference"/>
        </w:rPr>
        <w:annotationRef/>
      </w:r>
      <w:r>
        <w:rPr>
          <w:rFonts w:asciiTheme="minorHAnsi" w:eastAsiaTheme="minorEastAsia" w:hAnsiTheme="minorHAnsi" w:cstheme="minorBidi"/>
          <w:color w:val="000000"/>
          <w:kern w:val="24"/>
          <w:sz w:val="22"/>
          <w:szCs w:val="20"/>
          <w:lang w:eastAsia="ja-JP"/>
        </w:rPr>
        <w:t>Inserted references for Figures</w:t>
      </w:r>
    </w:p>
  </w:comment>
  <w:comment w:id="55" w:author="Dave Weiss" w:date="2023-11-17T13:24:00Z" w:initials="DW">
    <w:p w14:paraId="49BE0E1F" w14:textId="3FFFC65F" w:rsidR="0047563A" w:rsidRDefault="0047563A" w:rsidP="0047563A">
      <w:pPr>
        <w:pStyle w:val="CommentText"/>
        <w:jc w:val="left"/>
      </w:pPr>
      <w:r>
        <w:rPr>
          <w:rStyle w:val="CommentReference"/>
        </w:rPr>
        <w:annotationRef/>
      </w:r>
      <w:r>
        <w:t>Correct?</w:t>
      </w:r>
    </w:p>
  </w:comment>
  <w:comment w:id="56" w:author="Robert S Chapman" w:date="2023-11-20T08:40:00Z" w:initials="RC">
    <w:p w14:paraId="5B597A79" w14:textId="77777777" w:rsidR="00D31D1A" w:rsidRDefault="00D31D1A" w:rsidP="00D31D1A">
      <w:r>
        <w:rPr>
          <w:rStyle w:val="CommentReference"/>
        </w:rPr>
        <w:annotationRef/>
      </w:r>
      <w:r>
        <w:rPr>
          <w:rFonts w:asciiTheme="minorHAnsi" w:eastAsiaTheme="minorEastAsia" w:hAnsiTheme="minorHAnsi" w:cstheme="minorBidi"/>
          <w:color w:val="000000"/>
          <w:kern w:val="24"/>
          <w:sz w:val="22"/>
          <w:szCs w:val="20"/>
          <w:lang w:eastAsia="ja-JP"/>
        </w:rPr>
        <w:t>Correct!</w:t>
      </w:r>
    </w:p>
  </w:comment>
  <w:comment w:id="57" w:author="Dave Weiss" w:date="2023-11-17T13:19:00Z" w:initials="DW">
    <w:p w14:paraId="64A98B99" w14:textId="6FA26B06" w:rsidR="0047563A" w:rsidRDefault="0047563A" w:rsidP="0047563A">
      <w:pPr>
        <w:pStyle w:val="CommentText"/>
        <w:jc w:val="left"/>
      </w:pPr>
      <w:r>
        <w:rPr>
          <w:rStyle w:val="CommentReference"/>
        </w:rPr>
        <w:annotationRef/>
      </w:r>
      <w:r>
        <w:t>I think you have this backward.  I'm seeing underestimation at high theta  and over-estimation at low.  Your equation says theta-hat minus theta</w:t>
      </w:r>
    </w:p>
  </w:comment>
  <w:comment w:id="58" w:author="Robert S Chapman" w:date="2023-11-20T09:39:00Z" w:initials="RC">
    <w:p w14:paraId="10B2E7BF" w14:textId="77777777" w:rsidR="002172B3" w:rsidRDefault="002172B3" w:rsidP="002172B3">
      <w:r>
        <w:rPr>
          <w:rStyle w:val="CommentReference"/>
        </w:rPr>
        <w:annotationRef/>
      </w:r>
      <w:r>
        <w:rPr>
          <w:rFonts w:asciiTheme="minorHAnsi" w:eastAsiaTheme="minorEastAsia" w:hAnsiTheme="minorHAnsi" w:cstheme="minorBidi"/>
          <w:color w:val="000000"/>
          <w:kern w:val="24"/>
          <w:sz w:val="22"/>
          <w:szCs w:val="20"/>
          <w:lang w:eastAsia="ja-JP"/>
        </w:rPr>
        <w:t xml:space="preserve">Adjusted the formula above to match the definition of Mean Bias Error, and how it’s actually coded/graphed </w:t>
      </w:r>
    </w:p>
  </w:comment>
  <w:comment w:id="64" w:author="Dave Weiss" w:date="2023-11-17T13:28:00Z" w:initials="DW">
    <w:p w14:paraId="744CD6B4" w14:textId="37F5BF83" w:rsidR="0047563A" w:rsidRDefault="0047563A" w:rsidP="0047563A">
      <w:pPr>
        <w:pStyle w:val="CommentText"/>
        <w:jc w:val="left"/>
      </w:pPr>
      <w:r>
        <w:rPr>
          <w:rStyle w:val="CommentReference"/>
        </w:rPr>
        <w:annotationRef/>
      </w:r>
      <w:r>
        <w:t>I still think this is backward</w:t>
      </w:r>
    </w:p>
  </w:comment>
  <w:comment w:id="65" w:author="Robert S Chapman" w:date="2023-11-20T09:39:00Z" w:initials="RC">
    <w:p w14:paraId="19C3E601" w14:textId="77777777" w:rsidR="002172B3" w:rsidRDefault="002172B3" w:rsidP="002172B3">
      <w:r>
        <w:rPr>
          <w:rStyle w:val="CommentReference"/>
        </w:rPr>
        <w:annotationRef/>
      </w:r>
      <w:r>
        <w:rPr>
          <w:rFonts w:asciiTheme="minorHAnsi" w:eastAsiaTheme="minorEastAsia" w:hAnsiTheme="minorHAnsi" w:cstheme="minorBidi"/>
          <w:color w:val="000000"/>
          <w:kern w:val="24"/>
          <w:sz w:val="22"/>
          <w:szCs w:val="20"/>
          <w:lang w:eastAsia="ja-JP"/>
        </w:rPr>
        <w:t>Adjusted the formula, per the comment above</w:t>
      </w:r>
    </w:p>
  </w:comment>
  <w:comment w:id="66" w:author="Dave Weiss" w:date="2023-11-17T13:28:00Z" w:initials="DW">
    <w:p w14:paraId="05F23C7B" w14:textId="731EEB50" w:rsidR="0047563A" w:rsidRDefault="0047563A" w:rsidP="0047563A">
      <w:pPr>
        <w:pStyle w:val="CommentText"/>
        <w:jc w:val="left"/>
      </w:pPr>
      <w:r>
        <w:rPr>
          <w:rStyle w:val="CommentReference"/>
        </w:rPr>
        <w:annotationRef/>
      </w:r>
      <w:r>
        <w:t>Something missing here?</w:t>
      </w:r>
    </w:p>
  </w:comment>
  <w:comment w:id="67" w:author="Robert S Chapman" w:date="2023-11-20T09:50:00Z" w:initials="RC">
    <w:p w14:paraId="4D829911" w14:textId="77777777" w:rsidR="00B5004D" w:rsidRDefault="00B5004D" w:rsidP="00B5004D">
      <w:r>
        <w:rPr>
          <w:rStyle w:val="CommentReference"/>
        </w:rPr>
        <w:annotationRef/>
      </w:r>
      <w:r>
        <w:rPr>
          <w:rFonts w:asciiTheme="minorHAnsi" w:eastAsiaTheme="minorEastAsia" w:hAnsiTheme="minorHAnsi" w:cstheme="minorBidi"/>
          <w:color w:val="000000"/>
          <w:kern w:val="24"/>
          <w:sz w:val="22"/>
          <w:szCs w:val="20"/>
          <w:lang w:eastAsia="ja-JP"/>
        </w:rPr>
        <w:t>I tried to clarify this statement!</w:t>
      </w:r>
    </w:p>
  </w:comment>
  <w:comment w:id="80" w:author="Dave Weiss" w:date="2023-11-17T13:29:00Z" w:initials="DW">
    <w:p w14:paraId="4407187D" w14:textId="3553C548" w:rsidR="0047563A" w:rsidRDefault="0047563A" w:rsidP="0047563A">
      <w:pPr>
        <w:pStyle w:val="CommentText"/>
        <w:jc w:val="left"/>
      </w:pPr>
      <w:r>
        <w:rPr>
          <w:rStyle w:val="CommentReference"/>
        </w:rPr>
        <w:annotationRef/>
      </w:r>
      <w:r>
        <w:t>Help your readers find the correct figures in this section</w:t>
      </w:r>
    </w:p>
  </w:comment>
  <w:comment w:id="81" w:author="Robert S Chapman" w:date="2023-11-20T15:06:00Z" w:initials="RC">
    <w:p w14:paraId="6A9700A2" w14:textId="77777777" w:rsidR="00C63A74" w:rsidRDefault="00C63A74" w:rsidP="00C63A74">
      <w:r>
        <w:rPr>
          <w:rStyle w:val="CommentReference"/>
        </w:rPr>
        <w:annotationRef/>
      </w:r>
      <w:r>
        <w:rPr>
          <w:rFonts w:asciiTheme="minorHAnsi" w:eastAsiaTheme="minorEastAsia" w:hAnsiTheme="minorHAnsi" w:cstheme="minorBidi"/>
          <w:color w:val="000000"/>
          <w:kern w:val="24"/>
          <w:sz w:val="22"/>
          <w:szCs w:val="20"/>
          <w:lang w:eastAsia="ja-JP"/>
        </w:rPr>
        <w:t>Added in mention of specific figures here!</w:t>
      </w:r>
    </w:p>
  </w:comment>
  <w:comment w:id="103" w:author="Dave Weiss" w:date="2023-11-17T13:35:00Z" w:initials="DW">
    <w:p w14:paraId="25B82356" w14:textId="167FACB7" w:rsidR="0047563A" w:rsidRDefault="0047563A" w:rsidP="0047563A">
      <w:pPr>
        <w:pStyle w:val="CommentText"/>
        <w:jc w:val="left"/>
      </w:pPr>
      <w:r>
        <w:rPr>
          <w:rStyle w:val="CommentReference"/>
        </w:rPr>
        <w:annotationRef/>
      </w:r>
      <w:r>
        <w:t>Figure numbers?</w:t>
      </w:r>
    </w:p>
  </w:comment>
  <w:comment w:id="104" w:author="Robert S Chapman" w:date="2023-11-20T13:12:00Z" w:initials="RC">
    <w:p w14:paraId="61AD96A9" w14:textId="77777777" w:rsidR="00B80F38" w:rsidRDefault="00282503" w:rsidP="00B80F38">
      <w:r>
        <w:rPr>
          <w:rStyle w:val="CommentReference"/>
        </w:rPr>
        <w:annotationRef/>
      </w:r>
      <w:r w:rsidR="00B80F38">
        <w:rPr>
          <w:rFonts w:asciiTheme="minorHAnsi" w:eastAsiaTheme="minorEastAsia" w:hAnsiTheme="minorHAnsi" w:cstheme="minorBidi"/>
          <w:kern w:val="24"/>
          <w:sz w:val="22"/>
          <w:szCs w:val="20"/>
          <w:lang w:eastAsia="ja-JP"/>
        </w:rPr>
        <w:t>Inserted!</w:t>
      </w:r>
    </w:p>
  </w:comment>
  <w:comment w:id="112" w:author="Dave Weiss" w:date="2023-11-17T15:47:00Z" w:initials="DW">
    <w:p w14:paraId="6C68A004" w14:textId="718C49DC" w:rsidR="0047563A" w:rsidRDefault="0047563A" w:rsidP="0047563A">
      <w:pPr>
        <w:pStyle w:val="CommentText"/>
        <w:jc w:val="left"/>
      </w:pPr>
      <w:r>
        <w:rPr>
          <w:rStyle w:val="CommentReference"/>
        </w:rPr>
        <w:annotationRef/>
      </w:r>
      <w:r>
        <w:t>In which direction (be carefu</w:t>
      </w:r>
      <w:r w:rsidR="00E24609">
        <w:t>l</w:t>
      </w:r>
      <w:r>
        <w:t>, about directionality here)</w:t>
      </w:r>
    </w:p>
  </w:comment>
  <w:comment w:id="113" w:author="Robert S Chapman" w:date="2023-11-20T10:11:00Z" w:initials="RC">
    <w:p w14:paraId="4E73DE7D" w14:textId="77777777" w:rsidR="00166A93" w:rsidRDefault="00166A93" w:rsidP="00166A93">
      <w:r>
        <w:rPr>
          <w:rStyle w:val="CommentReference"/>
        </w:rPr>
        <w:annotationRef/>
      </w:r>
      <w:r>
        <w:rPr>
          <w:rFonts w:asciiTheme="minorHAnsi" w:eastAsiaTheme="minorEastAsia" w:hAnsiTheme="minorHAnsi" w:cstheme="minorBidi"/>
          <w:color w:val="000000"/>
          <w:kern w:val="24"/>
          <w:sz w:val="22"/>
          <w:szCs w:val="20"/>
          <w:lang w:eastAsia="ja-JP"/>
        </w:rPr>
        <w:t>Added a description of direction and tried to simplify this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295A7" w15:done="0"/>
  <w15:commentEx w15:paraId="3E5E4DCB" w15:paraIdParent="26F295A7" w15:done="0"/>
  <w15:commentEx w15:paraId="7C553C58" w15:done="0"/>
  <w15:commentEx w15:paraId="39D0FB55" w15:paraIdParent="7C553C58" w15:done="0"/>
  <w15:commentEx w15:paraId="49BE0E1F" w15:done="1"/>
  <w15:commentEx w15:paraId="5B597A79" w15:paraIdParent="49BE0E1F" w15:done="1"/>
  <w15:commentEx w15:paraId="64A98B99" w15:done="0"/>
  <w15:commentEx w15:paraId="10B2E7BF" w15:paraIdParent="64A98B99" w15:done="0"/>
  <w15:commentEx w15:paraId="744CD6B4" w15:done="0"/>
  <w15:commentEx w15:paraId="19C3E601" w15:paraIdParent="744CD6B4" w15:done="0"/>
  <w15:commentEx w15:paraId="05F23C7B" w15:done="0"/>
  <w15:commentEx w15:paraId="4D829911" w15:paraIdParent="05F23C7B" w15:done="0"/>
  <w15:commentEx w15:paraId="4407187D" w15:done="0"/>
  <w15:commentEx w15:paraId="6A9700A2" w15:paraIdParent="4407187D" w15:done="0"/>
  <w15:commentEx w15:paraId="25B82356" w15:done="0"/>
  <w15:commentEx w15:paraId="61AD96A9" w15:paraIdParent="25B82356" w15:done="0"/>
  <w15:commentEx w15:paraId="6C68A004" w15:done="0"/>
  <w15:commentEx w15:paraId="4E73DE7D" w15:paraIdParent="6C68A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C6DFA2" w16cex:dateUtc="2023-11-17T18:48:00Z"/>
  <w16cex:commentExtensible w16cex:durableId="164A9F48" w16cex:dateUtc="2023-11-20T14:38:00Z"/>
  <w16cex:commentExtensible w16cex:durableId="280B5B95" w16cex:dateUtc="2023-11-17T19:15:00Z"/>
  <w16cex:commentExtensible w16cex:durableId="7585BC91" w16cex:dateUtc="2023-11-20T19:40:00Z"/>
  <w16cex:commentExtensible w16cex:durableId="0009D8F5" w16cex:dateUtc="2023-11-17T19:24:00Z"/>
  <w16cex:commentExtensible w16cex:durableId="2144BD45" w16cex:dateUtc="2023-11-20T14:40:00Z"/>
  <w16cex:commentExtensible w16cex:durableId="5CEF2072" w16cex:dateUtc="2023-11-17T19:19:00Z"/>
  <w16cex:commentExtensible w16cex:durableId="656733E0" w16cex:dateUtc="2023-11-20T15:39:00Z"/>
  <w16cex:commentExtensible w16cex:durableId="39DC2B8B" w16cex:dateUtc="2023-11-17T19:28:00Z"/>
  <w16cex:commentExtensible w16cex:durableId="52729E86" w16cex:dateUtc="2023-11-20T15:39:00Z"/>
  <w16cex:commentExtensible w16cex:durableId="21318D2B" w16cex:dateUtc="2023-11-17T19:28:00Z"/>
  <w16cex:commentExtensible w16cex:durableId="1B70B6B1" w16cex:dateUtc="2023-11-20T15:50:00Z"/>
  <w16cex:commentExtensible w16cex:durableId="54047BD4" w16cex:dateUtc="2023-11-17T19:29:00Z"/>
  <w16cex:commentExtensible w16cex:durableId="65A9F8A1" w16cex:dateUtc="2023-11-20T21:06:00Z"/>
  <w16cex:commentExtensible w16cex:durableId="40994C9C" w16cex:dateUtc="2023-11-17T19:35:00Z"/>
  <w16cex:commentExtensible w16cex:durableId="71ED1BDA" w16cex:dateUtc="2023-11-20T19:12:00Z"/>
  <w16cex:commentExtensible w16cex:durableId="4584AE21" w16cex:dateUtc="2023-11-17T21:47:00Z"/>
  <w16cex:commentExtensible w16cex:durableId="06B45336" w16cex:dateUtc="2023-11-20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295A7" w16cid:durableId="17C6DFA2"/>
  <w16cid:commentId w16cid:paraId="3E5E4DCB" w16cid:durableId="164A9F48"/>
  <w16cid:commentId w16cid:paraId="7C553C58" w16cid:durableId="280B5B95"/>
  <w16cid:commentId w16cid:paraId="39D0FB55" w16cid:durableId="7585BC91"/>
  <w16cid:commentId w16cid:paraId="49BE0E1F" w16cid:durableId="0009D8F5"/>
  <w16cid:commentId w16cid:paraId="5B597A79" w16cid:durableId="2144BD45"/>
  <w16cid:commentId w16cid:paraId="64A98B99" w16cid:durableId="5CEF2072"/>
  <w16cid:commentId w16cid:paraId="10B2E7BF" w16cid:durableId="656733E0"/>
  <w16cid:commentId w16cid:paraId="744CD6B4" w16cid:durableId="39DC2B8B"/>
  <w16cid:commentId w16cid:paraId="19C3E601" w16cid:durableId="52729E86"/>
  <w16cid:commentId w16cid:paraId="05F23C7B" w16cid:durableId="21318D2B"/>
  <w16cid:commentId w16cid:paraId="4D829911" w16cid:durableId="1B70B6B1"/>
  <w16cid:commentId w16cid:paraId="4407187D" w16cid:durableId="54047BD4"/>
  <w16cid:commentId w16cid:paraId="6A9700A2" w16cid:durableId="65A9F8A1"/>
  <w16cid:commentId w16cid:paraId="25B82356" w16cid:durableId="40994C9C"/>
  <w16cid:commentId w16cid:paraId="61AD96A9" w16cid:durableId="71ED1BDA"/>
  <w16cid:commentId w16cid:paraId="6C68A004" w16cid:durableId="4584AE21"/>
  <w16cid:commentId w16cid:paraId="4E73DE7D" w16cid:durableId="06B45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508F" w14:textId="77777777" w:rsidR="00D05C52" w:rsidRDefault="00D05C52">
      <w:r>
        <w:separator/>
      </w:r>
    </w:p>
    <w:p w14:paraId="05F975EA" w14:textId="77777777" w:rsidR="00D05C52" w:rsidRDefault="00D05C52"/>
  </w:endnote>
  <w:endnote w:type="continuationSeparator" w:id="0">
    <w:p w14:paraId="38B5C465" w14:textId="77777777" w:rsidR="00D05C52" w:rsidRDefault="00D05C52">
      <w:r>
        <w:continuationSeparator/>
      </w:r>
    </w:p>
    <w:p w14:paraId="303C1DF3" w14:textId="77777777" w:rsidR="00D05C52" w:rsidRDefault="00D05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Lt">
    <w:altName w:val="Arial"/>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4A2D" w14:textId="77777777" w:rsidR="00D05C52" w:rsidRDefault="00D05C52">
      <w:r>
        <w:separator/>
      </w:r>
    </w:p>
    <w:p w14:paraId="65BF990E" w14:textId="77777777" w:rsidR="00D05C52" w:rsidRDefault="00D05C52"/>
  </w:footnote>
  <w:footnote w:type="continuationSeparator" w:id="0">
    <w:p w14:paraId="29863763" w14:textId="77777777" w:rsidR="00D05C52" w:rsidRDefault="00D05C52">
      <w:r>
        <w:continuationSeparator/>
      </w:r>
    </w:p>
    <w:p w14:paraId="1D079BF9" w14:textId="77777777" w:rsidR="00D05C52" w:rsidRDefault="00D05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AE30" w14:textId="099A0A05" w:rsidR="0047563A" w:rsidRDefault="00000000">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563A">
          <w:rPr>
            <w:rStyle w:val="Strong"/>
          </w:rPr>
          <w:t>Routing errors in MSt</w:t>
        </w:r>
      </w:sdtContent>
    </w:sdt>
    <w:r w:rsidR="0047563A">
      <w:rPr>
        <w:rStyle w:val="Strong"/>
      </w:rPr>
      <w:ptab w:relativeTo="margin" w:alignment="right" w:leader="none"/>
    </w:r>
    <w:r w:rsidR="0047563A">
      <w:rPr>
        <w:rStyle w:val="Strong"/>
      </w:rPr>
      <w:fldChar w:fldCharType="begin"/>
    </w:r>
    <w:r w:rsidR="0047563A">
      <w:rPr>
        <w:rStyle w:val="Strong"/>
      </w:rPr>
      <w:instrText xml:space="preserve"> PAGE   \* MERGEFORMAT </w:instrText>
    </w:r>
    <w:r w:rsidR="0047563A">
      <w:rPr>
        <w:rStyle w:val="Strong"/>
      </w:rPr>
      <w:fldChar w:fldCharType="separate"/>
    </w:r>
    <w:r w:rsidR="009330BF">
      <w:rPr>
        <w:rStyle w:val="Strong"/>
        <w:noProof/>
      </w:rPr>
      <w:t>20</w:t>
    </w:r>
    <w:r w:rsidR="0047563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090B" w14:textId="2E0249C3" w:rsidR="0047563A" w:rsidRDefault="0047563A">
    <w:pPr>
      <w:pStyle w:val="Header"/>
      <w:rPr>
        <w:rStyle w:val="Strong"/>
      </w:rPr>
    </w:pPr>
    <w:r>
      <w:t xml:space="preserve">Running head: </w:t>
    </w:r>
    <w:sdt>
      <w:sdtPr>
        <w:rPr>
          <w:rStyle w:val="Strong"/>
        </w:rPr>
        <w:alias w:val="Running head"/>
        <w:tag w:val=""/>
        <w:id w:val="-696842620"/>
        <w:placeholder>
          <w:docPart w:val="6D2DC0F1AB06C6428588380B4CFEEC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Routing errors in MSt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330BF">
      <w:rPr>
        <w:rStyle w:val="Strong"/>
        <w:noProof/>
      </w:rPr>
      <w:t>18</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E684F20"/>
    <w:multiLevelType w:val="hybridMultilevel"/>
    <w:tmpl w:val="A7E82014"/>
    <w:lvl w:ilvl="0" w:tplc="FDFC514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16cid:durableId="1878928843">
    <w:abstractNumId w:val="9"/>
  </w:num>
  <w:num w:numId="2" w16cid:durableId="226772358">
    <w:abstractNumId w:val="7"/>
  </w:num>
  <w:num w:numId="3" w16cid:durableId="1127895532">
    <w:abstractNumId w:val="6"/>
  </w:num>
  <w:num w:numId="4" w16cid:durableId="1622566149">
    <w:abstractNumId w:val="5"/>
  </w:num>
  <w:num w:numId="5" w16cid:durableId="836963722">
    <w:abstractNumId w:val="4"/>
  </w:num>
  <w:num w:numId="6" w16cid:durableId="1377655555">
    <w:abstractNumId w:val="8"/>
  </w:num>
  <w:num w:numId="7" w16cid:durableId="1740011083">
    <w:abstractNumId w:val="3"/>
  </w:num>
  <w:num w:numId="8" w16cid:durableId="56174627">
    <w:abstractNumId w:val="2"/>
  </w:num>
  <w:num w:numId="9" w16cid:durableId="349257660">
    <w:abstractNumId w:val="1"/>
  </w:num>
  <w:num w:numId="10" w16cid:durableId="1633290957">
    <w:abstractNumId w:val="0"/>
  </w:num>
  <w:num w:numId="11" w16cid:durableId="894391266">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 Chapman">
    <w15:presenceInfo w15:providerId="AD" w15:userId="S::chapm564@umn.edu::ea1fad58-308a-43d5-b59b-abfeeadd1e7f"/>
  </w15:person>
  <w15:person w15:author="Dave Weiss">
    <w15:presenceInfo w15:providerId="Windows Live" w15:userId="0c820194d8578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18"/>
    <w:rsid w:val="00000B6A"/>
    <w:rsid w:val="00000DF8"/>
    <w:rsid w:val="00002331"/>
    <w:rsid w:val="000029B8"/>
    <w:rsid w:val="00003D86"/>
    <w:rsid w:val="00004817"/>
    <w:rsid w:val="00005754"/>
    <w:rsid w:val="00005D34"/>
    <w:rsid w:val="00006210"/>
    <w:rsid w:val="000065DB"/>
    <w:rsid w:val="00007028"/>
    <w:rsid w:val="000105F3"/>
    <w:rsid w:val="0001132B"/>
    <w:rsid w:val="00013CC8"/>
    <w:rsid w:val="00013DF8"/>
    <w:rsid w:val="00014410"/>
    <w:rsid w:val="00014DF0"/>
    <w:rsid w:val="00015439"/>
    <w:rsid w:val="00017670"/>
    <w:rsid w:val="000213F0"/>
    <w:rsid w:val="0002247B"/>
    <w:rsid w:val="00022C29"/>
    <w:rsid w:val="00024C49"/>
    <w:rsid w:val="000251BD"/>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037"/>
    <w:rsid w:val="00046710"/>
    <w:rsid w:val="0005304B"/>
    <w:rsid w:val="000532EA"/>
    <w:rsid w:val="00057DF2"/>
    <w:rsid w:val="00060FCB"/>
    <w:rsid w:val="00061539"/>
    <w:rsid w:val="000615D6"/>
    <w:rsid w:val="00061F4C"/>
    <w:rsid w:val="00064612"/>
    <w:rsid w:val="00065CF3"/>
    <w:rsid w:val="00067741"/>
    <w:rsid w:val="00070B36"/>
    <w:rsid w:val="00070E62"/>
    <w:rsid w:val="000714A2"/>
    <w:rsid w:val="00072E41"/>
    <w:rsid w:val="000736EE"/>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3574"/>
    <w:rsid w:val="0009546A"/>
    <w:rsid w:val="00095A86"/>
    <w:rsid w:val="00097070"/>
    <w:rsid w:val="000A0588"/>
    <w:rsid w:val="000A07EA"/>
    <w:rsid w:val="000A213B"/>
    <w:rsid w:val="000A3D71"/>
    <w:rsid w:val="000A514F"/>
    <w:rsid w:val="000A6484"/>
    <w:rsid w:val="000A67B3"/>
    <w:rsid w:val="000A68FF"/>
    <w:rsid w:val="000A72A8"/>
    <w:rsid w:val="000B079C"/>
    <w:rsid w:val="000B09E9"/>
    <w:rsid w:val="000B0CF0"/>
    <w:rsid w:val="000B0DFF"/>
    <w:rsid w:val="000B150A"/>
    <w:rsid w:val="000B2BCE"/>
    <w:rsid w:val="000B638B"/>
    <w:rsid w:val="000B716E"/>
    <w:rsid w:val="000B7CDD"/>
    <w:rsid w:val="000C0467"/>
    <w:rsid w:val="000C0CEB"/>
    <w:rsid w:val="000C0F89"/>
    <w:rsid w:val="000C1575"/>
    <w:rsid w:val="000C3029"/>
    <w:rsid w:val="000C3C5E"/>
    <w:rsid w:val="000C4ED8"/>
    <w:rsid w:val="000C4FDF"/>
    <w:rsid w:val="000C5FDC"/>
    <w:rsid w:val="000C6653"/>
    <w:rsid w:val="000C76B5"/>
    <w:rsid w:val="000D1365"/>
    <w:rsid w:val="000D3F41"/>
    <w:rsid w:val="000D46D2"/>
    <w:rsid w:val="000D77E6"/>
    <w:rsid w:val="000E05E3"/>
    <w:rsid w:val="000E079D"/>
    <w:rsid w:val="000E166B"/>
    <w:rsid w:val="000E1B17"/>
    <w:rsid w:val="000E1ED5"/>
    <w:rsid w:val="000E3769"/>
    <w:rsid w:val="000E43DE"/>
    <w:rsid w:val="000E46DB"/>
    <w:rsid w:val="000E49D7"/>
    <w:rsid w:val="000E532A"/>
    <w:rsid w:val="000E7058"/>
    <w:rsid w:val="000F2264"/>
    <w:rsid w:val="000F2B1A"/>
    <w:rsid w:val="000F31F2"/>
    <w:rsid w:val="000F356B"/>
    <w:rsid w:val="000F43F6"/>
    <w:rsid w:val="000F6EF4"/>
    <w:rsid w:val="000F710C"/>
    <w:rsid w:val="001004CE"/>
    <w:rsid w:val="00104DA5"/>
    <w:rsid w:val="00105646"/>
    <w:rsid w:val="0010630E"/>
    <w:rsid w:val="0010658A"/>
    <w:rsid w:val="00110E65"/>
    <w:rsid w:val="00110EC3"/>
    <w:rsid w:val="00112475"/>
    <w:rsid w:val="00112DDD"/>
    <w:rsid w:val="00113B37"/>
    <w:rsid w:val="00114066"/>
    <w:rsid w:val="001154E9"/>
    <w:rsid w:val="00115A33"/>
    <w:rsid w:val="001166C1"/>
    <w:rsid w:val="001179DB"/>
    <w:rsid w:val="00121880"/>
    <w:rsid w:val="00121AAC"/>
    <w:rsid w:val="00123DB6"/>
    <w:rsid w:val="00123E69"/>
    <w:rsid w:val="00124E3C"/>
    <w:rsid w:val="0012507C"/>
    <w:rsid w:val="001256CD"/>
    <w:rsid w:val="00125A54"/>
    <w:rsid w:val="00126127"/>
    <w:rsid w:val="00126449"/>
    <w:rsid w:val="0012746D"/>
    <w:rsid w:val="001306AB"/>
    <w:rsid w:val="001306BB"/>
    <w:rsid w:val="00130931"/>
    <w:rsid w:val="00133BD3"/>
    <w:rsid w:val="0013500D"/>
    <w:rsid w:val="0013574E"/>
    <w:rsid w:val="00135789"/>
    <w:rsid w:val="0013756C"/>
    <w:rsid w:val="00141319"/>
    <w:rsid w:val="00144EB6"/>
    <w:rsid w:val="00144F33"/>
    <w:rsid w:val="00146109"/>
    <w:rsid w:val="0014753D"/>
    <w:rsid w:val="001519E2"/>
    <w:rsid w:val="001521BE"/>
    <w:rsid w:val="001546EB"/>
    <w:rsid w:val="001547D4"/>
    <w:rsid w:val="00154DC2"/>
    <w:rsid w:val="001550F6"/>
    <w:rsid w:val="00155728"/>
    <w:rsid w:val="0015625F"/>
    <w:rsid w:val="001563F7"/>
    <w:rsid w:val="00156BCF"/>
    <w:rsid w:val="00157877"/>
    <w:rsid w:val="00160618"/>
    <w:rsid w:val="00162C6E"/>
    <w:rsid w:val="00165419"/>
    <w:rsid w:val="00165FB2"/>
    <w:rsid w:val="00166A93"/>
    <w:rsid w:val="001712DA"/>
    <w:rsid w:val="00172B31"/>
    <w:rsid w:val="00172D15"/>
    <w:rsid w:val="00172D9F"/>
    <w:rsid w:val="00174985"/>
    <w:rsid w:val="001750CF"/>
    <w:rsid w:val="00180454"/>
    <w:rsid w:val="00181BC0"/>
    <w:rsid w:val="00182F04"/>
    <w:rsid w:val="00183807"/>
    <w:rsid w:val="001848D9"/>
    <w:rsid w:val="00184EBE"/>
    <w:rsid w:val="001857A7"/>
    <w:rsid w:val="00185C23"/>
    <w:rsid w:val="0018668E"/>
    <w:rsid w:val="00186777"/>
    <w:rsid w:val="00187121"/>
    <w:rsid w:val="00187557"/>
    <w:rsid w:val="001907CD"/>
    <w:rsid w:val="00190D6A"/>
    <w:rsid w:val="00193E47"/>
    <w:rsid w:val="001954BE"/>
    <w:rsid w:val="00197120"/>
    <w:rsid w:val="001A026E"/>
    <w:rsid w:val="001A195A"/>
    <w:rsid w:val="001A3A56"/>
    <w:rsid w:val="001A41B6"/>
    <w:rsid w:val="001A461E"/>
    <w:rsid w:val="001A50AE"/>
    <w:rsid w:val="001A56F6"/>
    <w:rsid w:val="001A5778"/>
    <w:rsid w:val="001A61CA"/>
    <w:rsid w:val="001A6574"/>
    <w:rsid w:val="001B0641"/>
    <w:rsid w:val="001B073D"/>
    <w:rsid w:val="001B0E90"/>
    <w:rsid w:val="001B6541"/>
    <w:rsid w:val="001B7241"/>
    <w:rsid w:val="001C2AF4"/>
    <w:rsid w:val="001C3521"/>
    <w:rsid w:val="001C678F"/>
    <w:rsid w:val="001C6D4B"/>
    <w:rsid w:val="001D0F25"/>
    <w:rsid w:val="001D1FC1"/>
    <w:rsid w:val="001D3490"/>
    <w:rsid w:val="001D3751"/>
    <w:rsid w:val="001D397D"/>
    <w:rsid w:val="001D466C"/>
    <w:rsid w:val="001D5D09"/>
    <w:rsid w:val="001E05E5"/>
    <w:rsid w:val="001E0BDC"/>
    <w:rsid w:val="001E0EF5"/>
    <w:rsid w:val="001E1C92"/>
    <w:rsid w:val="001E3112"/>
    <w:rsid w:val="001E3973"/>
    <w:rsid w:val="001E520A"/>
    <w:rsid w:val="001E6C37"/>
    <w:rsid w:val="001E75E1"/>
    <w:rsid w:val="001E7722"/>
    <w:rsid w:val="001E78FE"/>
    <w:rsid w:val="001F09B0"/>
    <w:rsid w:val="001F17B8"/>
    <w:rsid w:val="001F206C"/>
    <w:rsid w:val="001F2F44"/>
    <w:rsid w:val="001F2F73"/>
    <w:rsid w:val="001F3511"/>
    <w:rsid w:val="001F4243"/>
    <w:rsid w:val="001F480E"/>
    <w:rsid w:val="001F4D7C"/>
    <w:rsid w:val="001F644B"/>
    <w:rsid w:val="001F6D9A"/>
    <w:rsid w:val="001F6E1E"/>
    <w:rsid w:val="001F78C0"/>
    <w:rsid w:val="00200C1D"/>
    <w:rsid w:val="0020114F"/>
    <w:rsid w:val="00201537"/>
    <w:rsid w:val="002043C5"/>
    <w:rsid w:val="002047D0"/>
    <w:rsid w:val="00204B4D"/>
    <w:rsid w:val="002050EA"/>
    <w:rsid w:val="00210E03"/>
    <w:rsid w:val="002117D5"/>
    <w:rsid w:val="00212D5A"/>
    <w:rsid w:val="00213090"/>
    <w:rsid w:val="00213618"/>
    <w:rsid w:val="0021559A"/>
    <w:rsid w:val="00215D8D"/>
    <w:rsid w:val="002172B3"/>
    <w:rsid w:val="00221989"/>
    <w:rsid w:val="00223315"/>
    <w:rsid w:val="00223D82"/>
    <w:rsid w:val="00223E60"/>
    <w:rsid w:val="002254E1"/>
    <w:rsid w:val="0022562B"/>
    <w:rsid w:val="00225774"/>
    <w:rsid w:val="00225BDB"/>
    <w:rsid w:val="0022701D"/>
    <w:rsid w:val="0022724F"/>
    <w:rsid w:val="002278CC"/>
    <w:rsid w:val="00227D44"/>
    <w:rsid w:val="0023374C"/>
    <w:rsid w:val="00234101"/>
    <w:rsid w:val="00234A26"/>
    <w:rsid w:val="0023551C"/>
    <w:rsid w:val="002369EF"/>
    <w:rsid w:val="00236B02"/>
    <w:rsid w:val="00237399"/>
    <w:rsid w:val="00237616"/>
    <w:rsid w:val="00237BB9"/>
    <w:rsid w:val="00241C5C"/>
    <w:rsid w:val="00244634"/>
    <w:rsid w:val="00244BCA"/>
    <w:rsid w:val="002455D1"/>
    <w:rsid w:val="002470E4"/>
    <w:rsid w:val="00247326"/>
    <w:rsid w:val="00247A01"/>
    <w:rsid w:val="00250044"/>
    <w:rsid w:val="002505FF"/>
    <w:rsid w:val="00250947"/>
    <w:rsid w:val="00251F85"/>
    <w:rsid w:val="00252AFD"/>
    <w:rsid w:val="00252E3C"/>
    <w:rsid w:val="00253F71"/>
    <w:rsid w:val="00254695"/>
    <w:rsid w:val="00255B2D"/>
    <w:rsid w:val="002564F3"/>
    <w:rsid w:val="00257935"/>
    <w:rsid w:val="0025796A"/>
    <w:rsid w:val="002604C7"/>
    <w:rsid w:val="002619C3"/>
    <w:rsid w:val="00262BBE"/>
    <w:rsid w:val="00262D59"/>
    <w:rsid w:val="00263BD3"/>
    <w:rsid w:val="00263D7A"/>
    <w:rsid w:val="00263D93"/>
    <w:rsid w:val="002654CE"/>
    <w:rsid w:val="00265776"/>
    <w:rsid w:val="00265F35"/>
    <w:rsid w:val="00267140"/>
    <w:rsid w:val="00267CC1"/>
    <w:rsid w:val="00267E05"/>
    <w:rsid w:val="002718AC"/>
    <w:rsid w:val="00271942"/>
    <w:rsid w:val="00272C42"/>
    <w:rsid w:val="00275D7C"/>
    <w:rsid w:val="00276403"/>
    <w:rsid w:val="002774A0"/>
    <w:rsid w:val="002778E4"/>
    <w:rsid w:val="00282503"/>
    <w:rsid w:val="00283391"/>
    <w:rsid w:val="00284BE4"/>
    <w:rsid w:val="00285819"/>
    <w:rsid w:val="00286382"/>
    <w:rsid w:val="00286B94"/>
    <w:rsid w:val="002878D1"/>
    <w:rsid w:val="00287B01"/>
    <w:rsid w:val="00290036"/>
    <w:rsid w:val="00290211"/>
    <w:rsid w:val="00291B67"/>
    <w:rsid w:val="00291D93"/>
    <w:rsid w:val="00292E57"/>
    <w:rsid w:val="002935CA"/>
    <w:rsid w:val="002938A4"/>
    <w:rsid w:val="00294215"/>
    <w:rsid w:val="00295D6F"/>
    <w:rsid w:val="0029602E"/>
    <w:rsid w:val="00296659"/>
    <w:rsid w:val="00297557"/>
    <w:rsid w:val="002A013E"/>
    <w:rsid w:val="002A2A2C"/>
    <w:rsid w:val="002A35E4"/>
    <w:rsid w:val="002A36E3"/>
    <w:rsid w:val="002A3ED1"/>
    <w:rsid w:val="002A446A"/>
    <w:rsid w:val="002A5918"/>
    <w:rsid w:val="002A6A1F"/>
    <w:rsid w:val="002A78A1"/>
    <w:rsid w:val="002B3A67"/>
    <w:rsid w:val="002B3D90"/>
    <w:rsid w:val="002B4117"/>
    <w:rsid w:val="002B5DF8"/>
    <w:rsid w:val="002B6995"/>
    <w:rsid w:val="002B72A5"/>
    <w:rsid w:val="002C01E4"/>
    <w:rsid w:val="002C04BF"/>
    <w:rsid w:val="002C2AB1"/>
    <w:rsid w:val="002C409E"/>
    <w:rsid w:val="002C7027"/>
    <w:rsid w:val="002C73FC"/>
    <w:rsid w:val="002C7A96"/>
    <w:rsid w:val="002C7D67"/>
    <w:rsid w:val="002D175F"/>
    <w:rsid w:val="002D1A69"/>
    <w:rsid w:val="002D3257"/>
    <w:rsid w:val="002D4EAD"/>
    <w:rsid w:val="002D6845"/>
    <w:rsid w:val="002D71D0"/>
    <w:rsid w:val="002D7F28"/>
    <w:rsid w:val="002E03F7"/>
    <w:rsid w:val="002E131F"/>
    <w:rsid w:val="002E166B"/>
    <w:rsid w:val="002E24CA"/>
    <w:rsid w:val="002E26A3"/>
    <w:rsid w:val="002E2E8D"/>
    <w:rsid w:val="002E3921"/>
    <w:rsid w:val="002E5350"/>
    <w:rsid w:val="002E53DC"/>
    <w:rsid w:val="002F1579"/>
    <w:rsid w:val="002F16C6"/>
    <w:rsid w:val="002F22F0"/>
    <w:rsid w:val="002F270E"/>
    <w:rsid w:val="002F2AC3"/>
    <w:rsid w:val="002F2E44"/>
    <w:rsid w:val="002F37E3"/>
    <w:rsid w:val="002F5887"/>
    <w:rsid w:val="002F5CE9"/>
    <w:rsid w:val="002F65ED"/>
    <w:rsid w:val="002F78E3"/>
    <w:rsid w:val="002F7900"/>
    <w:rsid w:val="003005F4"/>
    <w:rsid w:val="003017DB"/>
    <w:rsid w:val="0030401F"/>
    <w:rsid w:val="00304A5D"/>
    <w:rsid w:val="0030617B"/>
    <w:rsid w:val="003064AE"/>
    <w:rsid w:val="00307630"/>
    <w:rsid w:val="00310851"/>
    <w:rsid w:val="00311305"/>
    <w:rsid w:val="00311C6B"/>
    <w:rsid w:val="00311CA1"/>
    <w:rsid w:val="00311F73"/>
    <w:rsid w:val="00312FBC"/>
    <w:rsid w:val="00313623"/>
    <w:rsid w:val="003146DE"/>
    <w:rsid w:val="00315BCF"/>
    <w:rsid w:val="00316142"/>
    <w:rsid w:val="00316291"/>
    <w:rsid w:val="00316317"/>
    <w:rsid w:val="0031660A"/>
    <w:rsid w:val="0031736F"/>
    <w:rsid w:val="0032027A"/>
    <w:rsid w:val="00320F8C"/>
    <w:rsid w:val="00321073"/>
    <w:rsid w:val="003211F3"/>
    <w:rsid w:val="00322AA6"/>
    <w:rsid w:val="0032336F"/>
    <w:rsid w:val="0032372A"/>
    <w:rsid w:val="00323A26"/>
    <w:rsid w:val="00323CD9"/>
    <w:rsid w:val="00324A33"/>
    <w:rsid w:val="00325B28"/>
    <w:rsid w:val="00326597"/>
    <w:rsid w:val="003267D2"/>
    <w:rsid w:val="003278BA"/>
    <w:rsid w:val="00330C6F"/>
    <w:rsid w:val="0033373C"/>
    <w:rsid w:val="0033394B"/>
    <w:rsid w:val="00333A8E"/>
    <w:rsid w:val="00335C79"/>
    <w:rsid w:val="00337AE2"/>
    <w:rsid w:val="00342FE6"/>
    <w:rsid w:val="003434AE"/>
    <w:rsid w:val="00343EC9"/>
    <w:rsid w:val="003442FD"/>
    <w:rsid w:val="00344B71"/>
    <w:rsid w:val="00345DEC"/>
    <w:rsid w:val="003463B0"/>
    <w:rsid w:val="003466C5"/>
    <w:rsid w:val="003511F6"/>
    <w:rsid w:val="003549F4"/>
    <w:rsid w:val="00354BD4"/>
    <w:rsid w:val="00355DCA"/>
    <w:rsid w:val="003566D1"/>
    <w:rsid w:val="00356780"/>
    <w:rsid w:val="0035771F"/>
    <w:rsid w:val="00357BDA"/>
    <w:rsid w:val="00357CE7"/>
    <w:rsid w:val="003612C0"/>
    <w:rsid w:val="00362A6B"/>
    <w:rsid w:val="003639BB"/>
    <w:rsid w:val="00364C59"/>
    <w:rsid w:val="00364D8B"/>
    <w:rsid w:val="00365BB1"/>
    <w:rsid w:val="003663FF"/>
    <w:rsid w:val="0036792E"/>
    <w:rsid w:val="00370567"/>
    <w:rsid w:val="003728A7"/>
    <w:rsid w:val="00373324"/>
    <w:rsid w:val="003738A4"/>
    <w:rsid w:val="00373E08"/>
    <w:rsid w:val="0037447E"/>
    <w:rsid w:val="00374C9A"/>
    <w:rsid w:val="00375E94"/>
    <w:rsid w:val="00376238"/>
    <w:rsid w:val="003765BB"/>
    <w:rsid w:val="00376841"/>
    <w:rsid w:val="00381881"/>
    <w:rsid w:val="003819F1"/>
    <w:rsid w:val="00382868"/>
    <w:rsid w:val="00382CE2"/>
    <w:rsid w:val="00383282"/>
    <w:rsid w:val="003835AB"/>
    <w:rsid w:val="0038383B"/>
    <w:rsid w:val="00383C41"/>
    <w:rsid w:val="00383DD0"/>
    <w:rsid w:val="00386B9B"/>
    <w:rsid w:val="003871DD"/>
    <w:rsid w:val="00390429"/>
    <w:rsid w:val="00392830"/>
    <w:rsid w:val="00392A9B"/>
    <w:rsid w:val="0039444F"/>
    <w:rsid w:val="00394E79"/>
    <w:rsid w:val="00395443"/>
    <w:rsid w:val="00395BDE"/>
    <w:rsid w:val="00396003"/>
    <w:rsid w:val="0039631A"/>
    <w:rsid w:val="00396C53"/>
    <w:rsid w:val="003A0308"/>
    <w:rsid w:val="003A07C4"/>
    <w:rsid w:val="003A0D45"/>
    <w:rsid w:val="003A110B"/>
    <w:rsid w:val="003A42BB"/>
    <w:rsid w:val="003A46EF"/>
    <w:rsid w:val="003A5F6F"/>
    <w:rsid w:val="003A5F82"/>
    <w:rsid w:val="003A662F"/>
    <w:rsid w:val="003A79CB"/>
    <w:rsid w:val="003B191C"/>
    <w:rsid w:val="003B216E"/>
    <w:rsid w:val="003B2B03"/>
    <w:rsid w:val="003B339B"/>
    <w:rsid w:val="003B3918"/>
    <w:rsid w:val="003B3974"/>
    <w:rsid w:val="003B3C01"/>
    <w:rsid w:val="003B474D"/>
    <w:rsid w:val="003B573C"/>
    <w:rsid w:val="003B799C"/>
    <w:rsid w:val="003B7E7F"/>
    <w:rsid w:val="003C006B"/>
    <w:rsid w:val="003C0AAC"/>
    <w:rsid w:val="003C0E6A"/>
    <w:rsid w:val="003C1E9C"/>
    <w:rsid w:val="003C2A0D"/>
    <w:rsid w:val="003C474E"/>
    <w:rsid w:val="003C4AEF"/>
    <w:rsid w:val="003C76A3"/>
    <w:rsid w:val="003D2FA0"/>
    <w:rsid w:val="003D322F"/>
    <w:rsid w:val="003D589C"/>
    <w:rsid w:val="003D6386"/>
    <w:rsid w:val="003D6455"/>
    <w:rsid w:val="003D76B4"/>
    <w:rsid w:val="003D7D42"/>
    <w:rsid w:val="003D7E2C"/>
    <w:rsid w:val="003E0F47"/>
    <w:rsid w:val="003E1D97"/>
    <w:rsid w:val="003E2668"/>
    <w:rsid w:val="003E2EC9"/>
    <w:rsid w:val="003E3884"/>
    <w:rsid w:val="003E4C3B"/>
    <w:rsid w:val="003F165D"/>
    <w:rsid w:val="003F1D19"/>
    <w:rsid w:val="003F22F3"/>
    <w:rsid w:val="003F2324"/>
    <w:rsid w:val="003F387F"/>
    <w:rsid w:val="003F406E"/>
    <w:rsid w:val="003F5878"/>
    <w:rsid w:val="003F6040"/>
    <w:rsid w:val="003F7DE4"/>
    <w:rsid w:val="0040132B"/>
    <w:rsid w:val="0040254D"/>
    <w:rsid w:val="00403901"/>
    <w:rsid w:val="00403B0A"/>
    <w:rsid w:val="00407F7D"/>
    <w:rsid w:val="0041077F"/>
    <w:rsid w:val="004120C6"/>
    <w:rsid w:val="004129C5"/>
    <w:rsid w:val="0041341E"/>
    <w:rsid w:val="0041367B"/>
    <w:rsid w:val="00414561"/>
    <w:rsid w:val="00414BD0"/>
    <w:rsid w:val="0041727D"/>
    <w:rsid w:val="004175BB"/>
    <w:rsid w:val="004200DE"/>
    <w:rsid w:val="00420B3C"/>
    <w:rsid w:val="00420D34"/>
    <w:rsid w:val="00422EDE"/>
    <w:rsid w:val="004233F1"/>
    <w:rsid w:val="00423DBC"/>
    <w:rsid w:val="004246C3"/>
    <w:rsid w:val="004259CF"/>
    <w:rsid w:val="00425E39"/>
    <w:rsid w:val="00430193"/>
    <w:rsid w:val="004314C1"/>
    <w:rsid w:val="004316A1"/>
    <w:rsid w:val="0043373E"/>
    <w:rsid w:val="004347C5"/>
    <w:rsid w:val="00434FF7"/>
    <w:rsid w:val="00435595"/>
    <w:rsid w:val="004369CB"/>
    <w:rsid w:val="004400BD"/>
    <w:rsid w:val="004402EF"/>
    <w:rsid w:val="004416D5"/>
    <w:rsid w:val="00441AFF"/>
    <w:rsid w:val="004429C1"/>
    <w:rsid w:val="00442B3A"/>
    <w:rsid w:val="00443350"/>
    <w:rsid w:val="00443B42"/>
    <w:rsid w:val="00444214"/>
    <w:rsid w:val="00445469"/>
    <w:rsid w:val="00445EB2"/>
    <w:rsid w:val="00445F2C"/>
    <w:rsid w:val="00446D18"/>
    <w:rsid w:val="00447390"/>
    <w:rsid w:val="004478F2"/>
    <w:rsid w:val="00453806"/>
    <w:rsid w:val="00454355"/>
    <w:rsid w:val="0045557C"/>
    <w:rsid w:val="0045592E"/>
    <w:rsid w:val="00456DB3"/>
    <w:rsid w:val="00456EA1"/>
    <w:rsid w:val="00461100"/>
    <w:rsid w:val="004613B9"/>
    <w:rsid w:val="00462872"/>
    <w:rsid w:val="00462E21"/>
    <w:rsid w:val="0046475F"/>
    <w:rsid w:val="004650C5"/>
    <w:rsid w:val="00465997"/>
    <w:rsid w:val="00466198"/>
    <w:rsid w:val="00466EF7"/>
    <w:rsid w:val="0046705E"/>
    <w:rsid w:val="00472022"/>
    <w:rsid w:val="00472278"/>
    <w:rsid w:val="00473291"/>
    <w:rsid w:val="00473C13"/>
    <w:rsid w:val="00474952"/>
    <w:rsid w:val="00474DCA"/>
    <w:rsid w:val="00474E86"/>
    <w:rsid w:val="0047563A"/>
    <w:rsid w:val="00476C3A"/>
    <w:rsid w:val="00476DB8"/>
    <w:rsid w:val="0047752A"/>
    <w:rsid w:val="004805A3"/>
    <w:rsid w:val="00480A3D"/>
    <w:rsid w:val="004814D1"/>
    <w:rsid w:val="00481A2B"/>
    <w:rsid w:val="00482681"/>
    <w:rsid w:val="004851A0"/>
    <w:rsid w:val="004853FB"/>
    <w:rsid w:val="00486F00"/>
    <w:rsid w:val="004877F6"/>
    <w:rsid w:val="00487E79"/>
    <w:rsid w:val="0049007C"/>
    <w:rsid w:val="00493E83"/>
    <w:rsid w:val="004949AE"/>
    <w:rsid w:val="0049536C"/>
    <w:rsid w:val="00495F29"/>
    <w:rsid w:val="0049621C"/>
    <w:rsid w:val="004979A5"/>
    <w:rsid w:val="004A1B79"/>
    <w:rsid w:val="004A1CA5"/>
    <w:rsid w:val="004A2001"/>
    <w:rsid w:val="004A28B5"/>
    <w:rsid w:val="004A2E0D"/>
    <w:rsid w:val="004A6CAF"/>
    <w:rsid w:val="004A7ED4"/>
    <w:rsid w:val="004B0C8E"/>
    <w:rsid w:val="004B11A8"/>
    <w:rsid w:val="004B7AC2"/>
    <w:rsid w:val="004C19F6"/>
    <w:rsid w:val="004C30CE"/>
    <w:rsid w:val="004C4363"/>
    <w:rsid w:val="004C4A11"/>
    <w:rsid w:val="004C5A66"/>
    <w:rsid w:val="004C5B4D"/>
    <w:rsid w:val="004C69C4"/>
    <w:rsid w:val="004C7FF8"/>
    <w:rsid w:val="004D0289"/>
    <w:rsid w:val="004D09E5"/>
    <w:rsid w:val="004D10B6"/>
    <w:rsid w:val="004D11B9"/>
    <w:rsid w:val="004D24C6"/>
    <w:rsid w:val="004D37DC"/>
    <w:rsid w:val="004D4F18"/>
    <w:rsid w:val="004D4FB9"/>
    <w:rsid w:val="004D5240"/>
    <w:rsid w:val="004D60AB"/>
    <w:rsid w:val="004D6A1F"/>
    <w:rsid w:val="004D7A31"/>
    <w:rsid w:val="004E1AE6"/>
    <w:rsid w:val="004E3C8C"/>
    <w:rsid w:val="004E6544"/>
    <w:rsid w:val="004E67B8"/>
    <w:rsid w:val="004E6EF2"/>
    <w:rsid w:val="004E7AB7"/>
    <w:rsid w:val="004F1F10"/>
    <w:rsid w:val="004F4BD4"/>
    <w:rsid w:val="004F4F64"/>
    <w:rsid w:val="004F5076"/>
    <w:rsid w:val="004F51FB"/>
    <w:rsid w:val="004F79E2"/>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1AF"/>
    <w:rsid w:val="00515E50"/>
    <w:rsid w:val="00516850"/>
    <w:rsid w:val="005171A0"/>
    <w:rsid w:val="0051777A"/>
    <w:rsid w:val="0052017C"/>
    <w:rsid w:val="00520C6E"/>
    <w:rsid w:val="00520FD1"/>
    <w:rsid w:val="00521869"/>
    <w:rsid w:val="00521E82"/>
    <w:rsid w:val="00522F55"/>
    <w:rsid w:val="005232DC"/>
    <w:rsid w:val="00523349"/>
    <w:rsid w:val="0052357E"/>
    <w:rsid w:val="0052382E"/>
    <w:rsid w:val="00523903"/>
    <w:rsid w:val="005239C6"/>
    <w:rsid w:val="005246F1"/>
    <w:rsid w:val="00524CFF"/>
    <w:rsid w:val="00525A30"/>
    <w:rsid w:val="0052657C"/>
    <w:rsid w:val="00527161"/>
    <w:rsid w:val="00527D0A"/>
    <w:rsid w:val="00530679"/>
    <w:rsid w:val="00532209"/>
    <w:rsid w:val="0053248C"/>
    <w:rsid w:val="0053249F"/>
    <w:rsid w:val="00532D53"/>
    <w:rsid w:val="00533557"/>
    <w:rsid w:val="005341F4"/>
    <w:rsid w:val="00535051"/>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5A5"/>
    <w:rsid w:val="00554C48"/>
    <w:rsid w:val="00554E13"/>
    <w:rsid w:val="005562F9"/>
    <w:rsid w:val="00556463"/>
    <w:rsid w:val="00556A93"/>
    <w:rsid w:val="0055753E"/>
    <w:rsid w:val="00557B2B"/>
    <w:rsid w:val="00557ECE"/>
    <w:rsid w:val="005601D6"/>
    <w:rsid w:val="005615F4"/>
    <w:rsid w:val="00562ED9"/>
    <w:rsid w:val="00565CAF"/>
    <w:rsid w:val="00566C4B"/>
    <w:rsid w:val="00566FDB"/>
    <w:rsid w:val="0056781C"/>
    <w:rsid w:val="00571B9B"/>
    <w:rsid w:val="00572012"/>
    <w:rsid w:val="005733FA"/>
    <w:rsid w:val="005739AE"/>
    <w:rsid w:val="005748F7"/>
    <w:rsid w:val="00575254"/>
    <w:rsid w:val="00575C3A"/>
    <w:rsid w:val="0057607C"/>
    <w:rsid w:val="0057637C"/>
    <w:rsid w:val="00577122"/>
    <w:rsid w:val="00580F21"/>
    <w:rsid w:val="005826E9"/>
    <w:rsid w:val="0058351F"/>
    <w:rsid w:val="00585633"/>
    <w:rsid w:val="0059071B"/>
    <w:rsid w:val="005907CC"/>
    <w:rsid w:val="0059094D"/>
    <w:rsid w:val="00590E66"/>
    <w:rsid w:val="00593423"/>
    <w:rsid w:val="00594B6E"/>
    <w:rsid w:val="0059687D"/>
    <w:rsid w:val="00596A46"/>
    <w:rsid w:val="00596D63"/>
    <w:rsid w:val="00597BA4"/>
    <w:rsid w:val="00597ED8"/>
    <w:rsid w:val="005A2003"/>
    <w:rsid w:val="005A2216"/>
    <w:rsid w:val="005A3EAE"/>
    <w:rsid w:val="005A3EFA"/>
    <w:rsid w:val="005A46E4"/>
    <w:rsid w:val="005A480D"/>
    <w:rsid w:val="005A574A"/>
    <w:rsid w:val="005A5AA0"/>
    <w:rsid w:val="005A7B3E"/>
    <w:rsid w:val="005B053B"/>
    <w:rsid w:val="005B0857"/>
    <w:rsid w:val="005B0E90"/>
    <w:rsid w:val="005B108B"/>
    <w:rsid w:val="005B1306"/>
    <w:rsid w:val="005B1F50"/>
    <w:rsid w:val="005B272D"/>
    <w:rsid w:val="005B5E9C"/>
    <w:rsid w:val="005B7143"/>
    <w:rsid w:val="005C21BA"/>
    <w:rsid w:val="005C75BF"/>
    <w:rsid w:val="005D00BE"/>
    <w:rsid w:val="005D3A03"/>
    <w:rsid w:val="005D5171"/>
    <w:rsid w:val="005D5A63"/>
    <w:rsid w:val="005D6056"/>
    <w:rsid w:val="005D60AE"/>
    <w:rsid w:val="005D66D5"/>
    <w:rsid w:val="005D6FAB"/>
    <w:rsid w:val="005D7AE6"/>
    <w:rsid w:val="005D7C47"/>
    <w:rsid w:val="005D7F5E"/>
    <w:rsid w:val="005E03D0"/>
    <w:rsid w:val="005E0609"/>
    <w:rsid w:val="005E0FA8"/>
    <w:rsid w:val="005E1C3A"/>
    <w:rsid w:val="005E371F"/>
    <w:rsid w:val="005E4522"/>
    <w:rsid w:val="005E4C51"/>
    <w:rsid w:val="005E55D4"/>
    <w:rsid w:val="005E57CE"/>
    <w:rsid w:val="005E7DB0"/>
    <w:rsid w:val="005F1537"/>
    <w:rsid w:val="005F1679"/>
    <w:rsid w:val="005F3998"/>
    <w:rsid w:val="005F3CC7"/>
    <w:rsid w:val="005F472A"/>
    <w:rsid w:val="005F5FB7"/>
    <w:rsid w:val="005F70B6"/>
    <w:rsid w:val="005F7DBA"/>
    <w:rsid w:val="00604277"/>
    <w:rsid w:val="00605027"/>
    <w:rsid w:val="00605AE6"/>
    <w:rsid w:val="00605CEA"/>
    <w:rsid w:val="006107B0"/>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27FDE"/>
    <w:rsid w:val="00632455"/>
    <w:rsid w:val="00633170"/>
    <w:rsid w:val="0063419E"/>
    <w:rsid w:val="00634E10"/>
    <w:rsid w:val="00635C32"/>
    <w:rsid w:val="0063684F"/>
    <w:rsid w:val="0063702A"/>
    <w:rsid w:val="0064109A"/>
    <w:rsid w:val="00641747"/>
    <w:rsid w:val="00641A7B"/>
    <w:rsid w:val="006428B4"/>
    <w:rsid w:val="0064313D"/>
    <w:rsid w:val="00643C6C"/>
    <w:rsid w:val="00644127"/>
    <w:rsid w:val="00644921"/>
    <w:rsid w:val="006457B3"/>
    <w:rsid w:val="00650D87"/>
    <w:rsid w:val="00650FAF"/>
    <w:rsid w:val="00651E10"/>
    <w:rsid w:val="0065219A"/>
    <w:rsid w:val="00652485"/>
    <w:rsid w:val="00652A2E"/>
    <w:rsid w:val="00652C6A"/>
    <w:rsid w:val="00652F50"/>
    <w:rsid w:val="00655B9B"/>
    <w:rsid w:val="00655F2B"/>
    <w:rsid w:val="006562D6"/>
    <w:rsid w:val="00657D3F"/>
    <w:rsid w:val="006608B3"/>
    <w:rsid w:val="00660D7B"/>
    <w:rsid w:val="00660FAB"/>
    <w:rsid w:val="006615A4"/>
    <w:rsid w:val="00662426"/>
    <w:rsid w:val="00662DE4"/>
    <w:rsid w:val="0066363C"/>
    <w:rsid w:val="00664738"/>
    <w:rsid w:val="00665E03"/>
    <w:rsid w:val="0066698E"/>
    <w:rsid w:val="00666D6B"/>
    <w:rsid w:val="00670D22"/>
    <w:rsid w:val="00671AEE"/>
    <w:rsid w:val="00671DC2"/>
    <w:rsid w:val="00675657"/>
    <w:rsid w:val="00676639"/>
    <w:rsid w:val="00681683"/>
    <w:rsid w:val="0068231A"/>
    <w:rsid w:val="00683637"/>
    <w:rsid w:val="0068400C"/>
    <w:rsid w:val="006848DF"/>
    <w:rsid w:val="00685334"/>
    <w:rsid w:val="00685653"/>
    <w:rsid w:val="006866FC"/>
    <w:rsid w:val="00686C30"/>
    <w:rsid w:val="00686FFF"/>
    <w:rsid w:val="00690563"/>
    <w:rsid w:val="00691974"/>
    <w:rsid w:val="00692151"/>
    <w:rsid w:val="00692DBC"/>
    <w:rsid w:val="0069381B"/>
    <w:rsid w:val="00693C76"/>
    <w:rsid w:val="006940F7"/>
    <w:rsid w:val="006941A8"/>
    <w:rsid w:val="0069539C"/>
    <w:rsid w:val="006970FD"/>
    <w:rsid w:val="006A00FA"/>
    <w:rsid w:val="006A10C3"/>
    <w:rsid w:val="006A5EBD"/>
    <w:rsid w:val="006A7114"/>
    <w:rsid w:val="006B10FD"/>
    <w:rsid w:val="006B11FA"/>
    <w:rsid w:val="006B1646"/>
    <w:rsid w:val="006B26C4"/>
    <w:rsid w:val="006B3765"/>
    <w:rsid w:val="006B3D01"/>
    <w:rsid w:val="006B4B9D"/>
    <w:rsid w:val="006B5359"/>
    <w:rsid w:val="006B6037"/>
    <w:rsid w:val="006B6EAD"/>
    <w:rsid w:val="006B7741"/>
    <w:rsid w:val="006C0601"/>
    <w:rsid w:val="006C1A1A"/>
    <w:rsid w:val="006C32C9"/>
    <w:rsid w:val="006C3392"/>
    <w:rsid w:val="006C4761"/>
    <w:rsid w:val="006C4CB2"/>
    <w:rsid w:val="006C562A"/>
    <w:rsid w:val="006C5978"/>
    <w:rsid w:val="006C5B11"/>
    <w:rsid w:val="006C5E33"/>
    <w:rsid w:val="006C6597"/>
    <w:rsid w:val="006C71CB"/>
    <w:rsid w:val="006C75AE"/>
    <w:rsid w:val="006C7651"/>
    <w:rsid w:val="006D00B1"/>
    <w:rsid w:val="006D0E32"/>
    <w:rsid w:val="006D11F8"/>
    <w:rsid w:val="006D159F"/>
    <w:rsid w:val="006D1CF9"/>
    <w:rsid w:val="006D2FCF"/>
    <w:rsid w:val="006D44DF"/>
    <w:rsid w:val="006D55D4"/>
    <w:rsid w:val="006D5901"/>
    <w:rsid w:val="006D5C40"/>
    <w:rsid w:val="006D7569"/>
    <w:rsid w:val="006E259F"/>
    <w:rsid w:val="006E25EE"/>
    <w:rsid w:val="006E3B8E"/>
    <w:rsid w:val="006E3C13"/>
    <w:rsid w:val="006E3DD8"/>
    <w:rsid w:val="006E3E64"/>
    <w:rsid w:val="006E5011"/>
    <w:rsid w:val="006E530C"/>
    <w:rsid w:val="006F015E"/>
    <w:rsid w:val="006F143D"/>
    <w:rsid w:val="006F152C"/>
    <w:rsid w:val="006F1C01"/>
    <w:rsid w:val="006F485B"/>
    <w:rsid w:val="006F48A9"/>
    <w:rsid w:val="006F499D"/>
    <w:rsid w:val="006F557B"/>
    <w:rsid w:val="006F5FA0"/>
    <w:rsid w:val="00700AA1"/>
    <w:rsid w:val="007042D1"/>
    <w:rsid w:val="007045A2"/>
    <w:rsid w:val="00705A0B"/>
    <w:rsid w:val="00706729"/>
    <w:rsid w:val="007071FE"/>
    <w:rsid w:val="00710E27"/>
    <w:rsid w:val="0071346E"/>
    <w:rsid w:val="00713657"/>
    <w:rsid w:val="00714C31"/>
    <w:rsid w:val="00716E61"/>
    <w:rsid w:val="00716FC4"/>
    <w:rsid w:val="00720292"/>
    <w:rsid w:val="007207E9"/>
    <w:rsid w:val="007220DE"/>
    <w:rsid w:val="00722151"/>
    <w:rsid w:val="00723A34"/>
    <w:rsid w:val="0072630F"/>
    <w:rsid w:val="007271B9"/>
    <w:rsid w:val="007278C6"/>
    <w:rsid w:val="00730554"/>
    <w:rsid w:val="00730832"/>
    <w:rsid w:val="00731639"/>
    <w:rsid w:val="007317A9"/>
    <w:rsid w:val="00733F95"/>
    <w:rsid w:val="00734E2E"/>
    <w:rsid w:val="00735AFB"/>
    <w:rsid w:val="00736091"/>
    <w:rsid w:val="007362FC"/>
    <w:rsid w:val="007373D4"/>
    <w:rsid w:val="00740AA1"/>
    <w:rsid w:val="00741430"/>
    <w:rsid w:val="00744DC4"/>
    <w:rsid w:val="00745566"/>
    <w:rsid w:val="007466D5"/>
    <w:rsid w:val="00746BE6"/>
    <w:rsid w:val="00746E58"/>
    <w:rsid w:val="007472A6"/>
    <w:rsid w:val="00747B41"/>
    <w:rsid w:val="007503B1"/>
    <w:rsid w:val="00750A80"/>
    <w:rsid w:val="00751E2C"/>
    <w:rsid w:val="00752175"/>
    <w:rsid w:val="00753CB7"/>
    <w:rsid w:val="00754460"/>
    <w:rsid w:val="0075452C"/>
    <w:rsid w:val="00754CAF"/>
    <w:rsid w:val="0075653F"/>
    <w:rsid w:val="0075686C"/>
    <w:rsid w:val="00756ABC"/>
    <w:rsid w:val="00757B5B"/>
    <w:rsid w:val="007609E1"/>
    <w:rsid w:val="00763027"/>
    <w:rsid w:val="007630C9"/>
    <w:rsid w:val="00763496"/>
    <w:rsid w:val="00763FCC"/>
    <w:rsid w:val="0076419A"/>
    <w:rsid w:val="007654D4"/>
    <w:rsid w:val="007713EB"/>
    <w:rsid w:val="0077351B"/>
    <w:rsid w:val="00773AE9"/>
    <w:rsid w:val="007746A7"/>
    <w:rsid w:val="00775488"/>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0F02"/>
    <w:rsid w:val="00792CD6"/>
    <w:rsid w:val="00793360"/>
    <w:rsid w:val="00794D0D"/>
    <w:rsid w:val="00794D9C"/>
    <w:rsid w:val="007952C8"/>
    <w:rsid w:val="007963AA"/>
    <w:rsid w:val="00797CC0"/>
    <w:rsid w:val="007A0E96"/>
    <w:rsid w:val="007A3879"/>
    <w:rsid w:val="007A5603"/>
    <w:rsid w:val="007A5B8E"/>
    <w:rsid w:val="007A6459"/>
    <w:rsid w:val="007A6847"/>
    <w:rsid w:val="007A7E70"/>
    <w:rsid w:val="007B0E4B"/>
    <w:rsid w:val="007B166E"/>
    <w:rsid w:val="007B2402"/>
    <w:rsid w:val="007B340D"/>
    <w:rsid w:val="007B350C"/>
    <w:rsid w:val="007B379F"/>
    <w:rsid w:val="007B5113"/>
    <w:rsid w:val="007C0E75"/>
    <w:rsid w:val="007C1771"/>
    <w:rsid w:val="007C25E5"/>
    <w:rsid w:val="007C5F64"/>
    <w:rsid w:val="007C6127"/>
    <w:rsid w:val="007C61CC"/>
    <w:rsid w:val="007C748A"/>
    <w:rsid w:val="007C7862"/>
    <w:rsid w:val="007D07EC"/>
    <w:rsid w:val="007D2718"/>
    <w:rsid w:val="007D2B57"/>
    <w:rsid w:val="007D45D1"/>
    <w:rsid w:val="007D46B1"/>
    <w:rsid w:val="007D581A"/>
    <w:rsid w:val="007D597D"/>
    <w:rsid w:val="007D6625"/>
    <w:rsid w:val="007D66AB"/>
    <w:rsid w:val="007D6E4D"/>
    <w:rsid w:val="007D70BC"/>
    <w:rsid w:val="007D761B"/>
    <w:rsid w:val="007D778F"/>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12F5"/>
    <w:rsid w:val="00803F74"/>
    <w:rsid w:val="00804EC0"/>
    <w:rsid w:val="00805061"/>
    <w:rsid w:val="00805079"/>
    <w:rsid w:val="008052A8"/>
    <w:rsid w:val="00806E28"/>
    <w:rsid w:val="008072FA"/>
    <w:rsid w:val="00807A7E"/>
    <w:rsid w:val="008100E5"/>
    <w:rsid w:val="008105FF"/>
    <w:rsid w:val="00810CB6"/>
    <w:rsid w:val="00811D6B"/>
    <w:rsid w:val="00812A60"/>
    <w:rsid w:val="00815C40"/>
    <w:rsid w:val="00820208"/>
    <w:rsid w:val="00820CAC"/>
    <w:rsid w:val="0082163C"/>
    <w:rsid w:val="00821867"/>
    <w:rsid w:val="00822FDB"/>
    <w:rsid w:val="00823A80"/>
    <w:rsid w:val="008253A0"/>
    <w:rsid w:val="008322EE"/>
    <w:rsid w:val="0083350F"/>
    <w:rsid w:val="0083626D"/>
    <w:rsid w:val="00836384"/>
    <w:rsid w:val="008374EB"/>
    <w:rsid w:val="00837B84"/>
    <w:rsid w:val="00840CDD"/>
    <w:rsid w:val="00843A99"/>
    <w:rsid w:val="00843D46"/>
    <w:rsid w:val="00844C71"/>
    <w:rsid w:val="00844D1C"/>
    <w:rsid w:val="00850C24"/>
    <w:rsid w:val="008511D1"/>
    <w:rsid w:val="0085219B"/>
    <w:rsid w:val="008545C5"/>
    <w:rsid w:val="00854D0F"/>
    <w:rsid w:val="00854EF7"/>
    <w:rsid w:val="00855047"/>
    <w:rsid w:val="0085561B"/>
    <w:rsid w:val="00855F51"/>
    <w:rsid w:val="00856109"/>
    <w:rsid w:val="00856EA2"/>
    <w:rsid w:val="008614E8"/>
    <w:rsid w:val="00861760"/>
    <w:rsid w:val="00863264"/>
    <w:rsid w:val="00864135"/>
    <w:rsid w:val="008655D4"/>
    <w:rsid w:val="00867B55"/>
    <w:rsid w:val="00867DC2"/>
    <w:rsid w:val="00874033"/>
    <w:rsid w:val="008745F2"/>
    <w:rsid w:val="00874907"/>
    <w:rsid w:val="00874F72"/>
    <w:rsid w:val="00875ABA"/>
    <w:rsid w:val="0087641C"/>
    <w:rsid w:val="0087712A"/>
    <w:rsid w:val="008776A8"/>
    <w:rsid w:val="008829E1"/>
    <w:rsid w:val="0088595B"/>
    <w:rsid w:val="00886028"/>
    <w:rsid w:val="0088752F"/>
    <w:rsid w:val="008878A4"/>
    <w:rsid w:val="00890CBF"/>
    <w:rsid w:val="00891EA3"/>
    <w:rsid w:val="0089382F"/>
    <w:rsid w:val="00894028"/>
    <w:rsid w:val="008948B7"/>
    <w:rsid w:val="00894A80"/>
    <w:rsid w:val="00895131"/>
    <w:rsid w:val="00896838"/>
    <w:rsid w:val="00897091"/>
    <w:rsid w:val="00897A08"/>
    <w:rsid w:val="008A0212"/>
    <w:rsid w:val="008A1389"/>
    <w:rsid w:val="008A21D5"/>
    <w:rsid w:val="008A4C77"/>
    <w:rsid w:val="008A4D8D"/>
    <w:rsid w:val="008A7C38"/>
    <w:rsid w:val="008B028C"/>
    <w:rsid w:val="008B273C"/>
    <w:rsid w:val="008B373F"/>
    <w:rsid w:val="008B57C9"/>
    <w:rsid w:val="008B6782"/>
    <w:rsid w:val="008B68FE"/>
    <w:rsid w:val="008B6E58"/>
    <w:rsid w:val="008B754B"/>
    <w:rsid w:val="008C042F"/>
    <w:rsid w:val="008C0683"/>
    <w:rsid w:val="008C0B02"/>
    <w:rsid w:val="008C1F5F"/>
    <w:rsid w:val="008C31AC"/>
    <w:rsid w:val="008C3E80"/>
    <w:rsid w:val="008C5147"/>
    <w:rsid w:val="008C5323"/>
    <w:rsid w:val="008C59F8"/>
    <w:rsid w:val="008C74BD"/>
    <w:rsid w:val="008D19D6"/>
    <w:rsid w:val="008D3304"/>
    <w:rsid w:val="008D4BBC"/>
    <w:rsid w:val="008D5028"/>
    <w:rsid w:val="008D62A8"/>
    <w:rsid w:val="008D67FB"/>
    <w:rsid w:val="008D75F0"/>
    <w:rsid w:val="008D78AD"/>
    <w:rsid w:val="008D7B6F"/>
    <w:rsid w:val="008E0CFA"/>
    <w:rsid w:val="008E188C"/>
    <w:rsid w:val="008E1AC7"/>
    <w:rsid w:val="008E2076"/>
    <w:rsid w:val="008E2EFE"/>
    <w:rsid w:val="008E3CB8"/>
    <w:rsid w:val="008E3F33"/>
    <w:rsid w:val="008E432C"/>
    <w:rsid w:val="008E433B"/>
    <w:rsid w:val="008E46F3"/>
    <w:rsid w:val="008E4A77"/>
    <w:rsid w:val="008E4DB4"/>
    <w:rsid w:val="008E52A2"/>
    <w:rsid w:val="008E58E3"/>
    <w:rsid w:val="008E6025"/>
    <w:rsid w:val="008F0EFD"/>
    <w:rsid w:val="008F1084"/>
    <w:rsid w:val="008F399F"/>
    <w:rsid w:val="008F4B13"/>
    <w:rsid w:val="008F57D3"/>
    <w:rsid w:val="008F5954"/>
    <w:rsid w:val="008F5BBB"/>
    <w:rsid w:val="008F712F"/>
    <w:rsid w:val="008F7972"/>
    <w:rsid w:val="0090071D"/>
    <w:rsid w:val="009018A6"/>
    <w:rsid w:val="00903783"/>
    <w:rsid w:val="00904347"/>
    <w:rsid w:val="00904357"/>
    <w:rsid w:val="00905102"/>
    <w:rsid w:val="009060A0"/>
    <w:rsid w:val="00910A19"/>
    <w:rsid w:val="00911AF5"/>
    <w:rsid w:val="009121D5"/>
    <w:rsid w:val="00916009"/>
    <w:rsid w:val="009202EB"/>
    <w:rsid w:val="00922AC4"/>
    <w:rsid w:val="00922C93"/>
    <w:rsid w:val="00922CF4"/>
    <w:rsid w:val="0092308C"/>
    <w:rsid w:val="00923370"/>
    <w:rsid w:val="00925E99"/>
    <w:rsid w:val="00927ED2"/>
    <w:rsid w:val="00932DF2"/>
    <w:rsid w:val="009330BF"/>
    <w:rsid w:val="0093381C"/>
    <w:rsid w:val="00933AEA"/>
    <w:rsid w:val="00933DDE"/>
    <w:rsid w:val="0093509D"/>
    <w:rsid w:val="009364DA"/>
    <w:rsid w:val="00937167"/>
    <w:rsid w:val="009371ED"/>
    <w:rsid w:val="0094066E"/>
    <w:rsid w:val="00940B59"/>
    <w:rsid w:val="0094157A"/>
    <w:rsid w:val="00941ACA"/>
    <w:rsid w:val="00943322"/>
    <w:rsid w:val="009433C3"/>
    <w:rsid w:val="009433CF"/>
    <w:rsid w:val="009434CF"/>
    <w:rsid w:val="009438C3"/>
    <w:rsid w:val="009455D6"/>
    <w:rsid w:val="00945D4A"/>
    <w:rsid w:val="00946667"/>
    <w:rsid w:val="00946F11"/>
    <w:rsid w:val="00950AC2"/>
    <w:rsid w:val="00950BA2"/>
    <w:rsid w:val="00950DDE"/>
    <w:rsid w:val="00950FA1"/>
    <w:rsid w:val="009519A3"/>
    <w:rsid w:val="009527C2"/>
    <w:rsid w:val="00956086"/>
    <w:rsid w:val="009574CA"/>
    <w:rsid w:val="00957B66"/>
    <w:rsid w:val="00961C81"/>
    <w:rsid w:val="00962CE8"/>
    <w:rsid w:val="00963BA6"/>
    <w:rsid w:val="00963C5E"/>
    <w:rsid w:val="009669AD"/>
    <w:rsid w:val="0096701A"/>
    <w:rsid w:val="00971773"/>
    <w:rsid w:val="0097197B"/>
    <w:rsid w:val="00972837"/>
    <w:rsid w:val="00972D41"/>
    <w:rsid w:val="00972DA4"/>
    <w:rsid w:val="00974127"/>
    <w:rsid w:val="009742E2"/>
    <w:rsid w:val="00974B8D"/>
    <w:rsid w:val="009755DB"/>
    <w:rsid w:val="00976782"/>
    <w:rsid w:val="00977A3C"/>
    <w:rsid w:val="009809A3"/>
    <w:rsid w:val="00981EAC"/>
    <w:rsid w:val="009831D8"/>
    <w:rsid w:val="0098383B"/>
    <w:rsid w:val="0098419B"/>
    <w:rsid w:val="0098422B"/>
    <w:rsid w:val="00990377"/>
    <w:rsid w:val="009915CC"/>
    <w:rsid w:val="00991A3D"/>
    <w:rsid w:val="0099207C"/>
    <w:rsid w:val="00994184"/>
    <w:rsid w:val="009A124D"/>
    <w:rsid w:val="009A22F3"/>
    <w:rsid w:val="009A26E1"/>
    <w:rsid w:val="009A36F1"/>
    <w:rsid w:val="009A3C18"/>
    <w:rsid w:val="009A41B5"/>
    <w:rsid w:val="009A4567"/>
    <w:rsid w:val="009A6A3B"/>
    <w:rsid w:val="009A6CA1"/>
    <w:rsid w:val="009A71E8"/>
    <w:rsid w:val="009A7CED"/>
    <w:rsid w:val="009A7EA2"/>
    <w:rsid w:val="009B0C36"/>
    <w:rsid w:val="009B30C0"/>
    <w:rsid w:val="009B33DA"/>
    <w:rsid w:val="009B55BA"/>
    <w:rsid w:val="009B585C"/>
    <w:rsid w:val="009B6BFD"/>
    <w:rsid w:val="009C058D"/>
    <w:rsid w:val="009C0D70"/>
    <w:rsid w:val="009C2E11"/>
    <w:rsid w:val="009C4F99"/>
    <w:rsid w:val="009C55F5"/>
    <w:rsid w:val="009C5E7E"/>
    <w:rsid w:val="009C6163"/>
    <w:rsid w:val="009C6575"/>
    <w:rsid w:val="009D017E"/>
    <w:rsid w:val="009D1315"/>
    <w:rsid w:val="009D1D82"/>
    <w:rsid w:val="009D233D"/>
    <w:rsid w:val="009D2A0F"/>
    <w:rsid w:val="009D3870"/>
    <w:rsid w:val="009D4DCB"/>
    <w:rsid w:val="009D6579"/>
    <w:rsid w:val="009D6E78"/>
    <w:rsid w:val="009D70EC"/>
    <w:rsid w:val="009E0C9A"/>
    <w:rsid w:val="009E19FC"/>
    <w:rsid w:val="009E1E73"/>
    <w:rsid w:val="009E5A78"/>
    <w:rsid w:val="009E6DA5"/>
    <w:rsid w:val="009F0BE3"/>
    <w:rsid w:val="009F14E9"/>
    <w:rsid w:val="009F4408"/>
    <w:rsid w:val="009F5111"/>
    <w:rsid w:val="009F544D"/>
    <w:rsid w:val="009F641B"/>
    <w:rsid w:val="009F6AE2"/>
    <w:rsid w:val="009F6B87"/>
    <w:rsid w:val="00A0027D"/>
    <w:rsid w:val="00A02945"/>
    <w:rsid w:val="00A04F44"/>
    <w:rsid w:val="00A06935"/>
    <w:rsid w:val="00A10541"/>
    <w:rsid w:val="00A1183C"/>
    <w:rsid w:val="00A123F1"/>
    <w:rsid w:val="00A134F3"/>
    <w:rsid w:val="00A14F1A"/>
    <w:rsid w:val="00A16B98"/>
    <w:rsid w:val="00A17A60"/>
    <w:rsid w:val="00A2338A"/>
    <w:rsid w:val="00A24963"/>
    <w:rsid w:val="00A25CF5"/>
    <w:rsid w:val="00A304E8"/>
    <w:rsid w:val="00A314B3"/>
    <w:rsid w:val="00A33222"/>
    <w:rsid w:val="00A3406F"/>
    <w:rsid w:val="00A34723"/>
    <w:rsid w:val="00A35577"/>
    <w:rsid w:val="00A364AA"/>
    <w:rsid w:val="00A36568"/>
    <w:rsid w:val="00A3775B"/>
    <w:rsid w:val="00A4028A"/>
    <w:rsid w:val="00A4086E"/>
    <w:rsid w:val="00A41371"/>
    <w:rsid w:val="00A41667"/>
    <w:rsid w:val="00A41B52"/>
    <w:rsid w:val="00A41FE5"/>
    <w:rsid w:val="00A44B43"/>
    <w:rsid w:val="00A44C81"/>
    <w:rsid w:val="00A465C1"/>
    <w:rsid w:val="00A47327"/>
    <w:rsid w:val="00A4796A"/>
    <w:rsid w:val="00A53A46"/>
    <w:rsid w:val="00A55483"/>
    <w:rsid w:val="00A57A43"/>
    <w:rsid w:val="00A605E8"/>
    <w:rsid w:val="00A60CC1"/>
    <w:rsid w:val="00A622B0"/>
    <w:rsid w:val="00A62886"/>
    <w:rsid w:val="00A636A4"/>
    <w:rsid w:val="00A63D40"/>
    <w:rsid w:val="00A648DB"/>
    <w:rsid w:val="00A6587B"/>
    <w:rsid w:val="00A658F1"/>
    <w:rsid w:val="00A65FFE"/>
    <w:rsid w:val="00A662B4"/>
    <w:rsid w:val="00A735BE"/>
    <w:rsid w:val="00A73749"/>
    <w:rsid w:val="00A738DB"/>
    <w:rsid w:val="00A75233"/>
    <w:rsid w:val="00A75BD7"/>
    <w:rsid w:val="00A77B34"/>
    <w:rsid w:val="00A801BA"/>
    <w:rsid w:val="00A8172E"/>
    <w:rsid w:val="00A82818"/>
    <w:rsid w:val="00A82ED0"/>
    <w:rsid w:val="00A8412A"/>
    <w:rsid w:val="00A84254"/>
    <w:rsid w:val="00A849F5"/>
    <w:rsid w:val="00A84CAB"/>
    <w:rsid w:val="00A85CD0"/>
    <w:rsid w:val="00A85EFB"/>
    <w:rsid w:val="00A86B7A"/>
    <w:rsid w:val="00A90024"/>
    <w:rsid w:val="00A92671"/>
    <w:rsid w:val="00A93DB5"/>
    <w:rsid w:val="00A940AD"/>
    <w:rsid w:val="00A945DD"/>
    <w:rsid w:val="00A96F6D"/>
    <w:rsid w:val="00A96FC4"/>
    <w:rsid w:val="00A974BF"/>
    <w:rsid w:val="00A97EC9"/>
    <w:rsid w:val="00AA0A54"/>
    <w:rsid w:val="00AA2FDA"/>
    <w:rsid w:val="00AA303A"/>
    <w:rsid w:val="00AA33BC"/>
    <w:rsid w:val="00AA4F42"/>
    <w:rsid w:val="00AA5A06"/>
    <w:rsid w:val="00AA60AA"/>
    <w:rsid w:val="00AB1386"/>
    <w:rsid w:val="00AB178A"/>
    <w:rsid w:val="00AB2A46"/>
    <w:rsid w:val="00AB367D"/>
    <w:rsid w:val="00AB42D9"/>
    <w:rsid w:val="00AB69F4"/>
    <w:rsid w:val="00AB6A7F"/>
    <w:rsid w:val="00AC12BE"/>
    <w:rsid w:val="00AC13C1"/>
    <w:rsid w:val="00AC2DBC"/>
    <w:rsid w:val="00AC3A71"/>
    <w:rsid w:val="00AC5A29"/>
    <w:rsid w:val="00AC79D1"/>
    <w:rsid w:val="00AD0011"/>
    <w:rsid w:val="00AD08E0"/>
    <w:rsid w:val="00AD131B"/>
    <w:rsid w:val="00AD22E1"/>
    <w:rsid w:val="00AD485E"/>
    <w:rsid w:val="00AD493E"/>
    <w:rsid w:val="00AD4AF7"/>
    <w:rsid w:val="00AD50A3"/>
    <w:rsid w:val="00AD5698"/>
    <w:rsid w:val="00AD5C4A"/>
    <w:rsid w:val="00AD6528"/>
    <w:rsid w:val="00AD722A"/>
    <w:rsid w:val="00AE06FF"/>
    <w:rsid w:val="00AE0C91"/>
    <w:rsid w:val="00AE0FD1"/>
    <w:rsid w:val="00AE1C17"/>
    <w:rsid w:val="00AE23FA"/>
    <w:rsid w:val="00AE25E8"/>
    <w:rsid w:val="00AE5C4D"/>
    <w:rsid w:val="00AE6BD2"/>
    <w:rsid w:val="00AE78FE"/>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190D"/>
    <w:rsid w:val="00B03664"/>
    <w:rsid w:val="00B04482"/>
    <w:rsid w:val="00B04B07"/>
    <w:rsid w:val="00B04D4E"/>
    <w:rsid w:val="00B04E94"/>
    <w:rsid w:val="00B05341"/>
    <w:rsid w:val="00B060BA"/>
    <w:rsid w:val="00B06A7F"/>
    <w:rsid w:val="00B0730E"/>
    <w:rsid w:val="00B07790"/>
    <w:rsid w:val="00B1007A"/>
    <w:rsid w:val="00B103A4"/>
    <w:rsid w:val="00B11207"/>
    <w:rsid w:val="00B114FF"/>
    <w:rsid w:val="00B118CC"/>
    <w:rsid w:val="00B126B5"/>
    <w:rsid w:val="00B1275A"/>
    <w:rsid w:val="00B12879"/>
    <w:rsid w:val="00B140F5"/>
    <w:rsid w:val="00B15A72"/>
    <w:rsid w:val="00B15AFF"/>
    <w:rsid w:val="00B1671A"/>
    <w:rsid w:val="00B2168A"/>
    <w:rsid w:val="00B21BD4"/>
    <w:rsid w:val="00B21BE2"/>
    <w:rsid w:val="00B21F8A"/>
    <w:rsid w:val="00B22A99"/>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04D"/>
    <w:rsid w:val="00B50C35"/>
    <w:rsid w:val="00B51104"/>
    <w:rsid w:val="00B515BD"/>
    <w:rsid w:val="00B534DE"/>
    <w:rsid w:val="00B543FC"/>
    <w:rsid w:val="00B549CF"/>
    <w:rsid w:val="00B56B22"/>
    <w:rsid w:val="00B6138E"/>
    <w:rsid w:val="00B65477"/>
    <w:rsid w:val="00B65E48"/>
    <w:rsid w:val="00B65EC4"/>
    <w:rsid w:val="00B6614F"/>
    <w:rsid w:val="00B6671F"/>
    <w:rsid w:val="00B70754"/>
    <w:rsid w:val="00B707CC"/>
    <w:rsid w:val="00B71281"/>
    <w:rsid w:val="00B7325C"/>
    <w:rsid w:val="00B74354"/>
    <w:rsid w:val="00B744B2"/>
    <w:rsid w:val="00B74B6D"/>
    <w:rsid w:val="00B74B72"/>
    <w:rsid w:val="00B74C55"/>
    <w:rsid w:val="00B75245"/>
    <w:rsid w:val="00B75915"/>
    <w:rsid w:val="00B75F11"/>
    <w:rsid w:val="00B760BF"/>
    <w:rsid w:val="00B76AB6"/>
    <w:rsid w:val="00B80F38"/>
    <w:rsid w:val="00B8113F"/>
    <w:rsid w:val="00B823AA"/>
    <w:rsid w:val="00B8511C"/>
    <w:rsid w:val="00B85E2D"/>
    <w:rsid w:val="00B912F7"/>
    <w:rsid w:val="00B92701"/>
    <w:rsid w:val="00B93174"/>
    <w:rsid w:val="00B93912"/>
    <w:rsid w:val="00B93FEB"/>
    <w:rsid w:val="00B94827"/>
    <w:rsid w:val="00BA0953"/>
    <w:rsid w:val="00BA0B93"/>
    <w:rsid w:val="00BA42FD"/>
    <w:rsid w:val="00BA45DB"/>
    <w:rsid w:val="00BA76AC"/>
    <w:rsid w:val="00BA77F3"/>
    <w:rsid w:val="00BB0961"/>
    <w:rsid w:val="00BB1AE2"/>
    <w:rsid w:val="00BB263E"/>
    <w:rsid w:val="00BB30F6"/>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07B"/>
    <w:rsid w:val="00BC4966"/>
    <w:rsid w:val="00BC4B4D"/>
    <w:rsid w:val="00BC5063"/>
    <w:rsid w:val="00BC55A1"/>
    <w:rsid w:val="00BC5A96"/>
    <w:rsid w:val="00BC7199"/>
    <w:rsid w:val="00BC7DCD"/>
    <w:rsid w:val="00BC7F01"/>
    <w:rsid w:val="00BD09AB"/>
    <w:rsid w:val="00BD124D"/>
    <w:rsid w:val="00BD15E1"/>
    <w:rsid w:val="00BD3641"/>
    <w:rsid w:val="00BD52FF"/>
    <w:rsid w:val="00BD66F0"/>
    <w:rsid w:val="00BD69C9"/>
    <w:rsid w:val="00BD6EDE"/>
    <w:rsid w:val="00BD798A"/>
    <w:rsid w:val="00BD7D61"/>
    <w:rsid w:val="00BE007E"/>
    <w:rsid w:val="00BE0937"/>
    <w:rsid w:val="00BE254C"/>
    <w:rsid w:val="00BE3CE2"/>
    <w:rsid w:val="00BE4CAA"/>
    <w:rsid w:val="00BE4D03"/>
    <w:rsid w:val="00BE67DB"/>
    <w:rsid w:val="00BE705D"/>
    <w:rsid w:val="00BE7839"/>
    <w:rsid w:val="00BF0145"/>
    <w:rsid w:val="00BF2E4F"/>
    <w:rsid w:val="00BF3C5D"/>
    <w:rsid w:val="00BF416F"/>
    <w:rsid w:val="00BF4184"/>
    <w:rsid w:val="00BF4984"/>
    <w:rsid w:val="00BF571B"/>
    <w:rsid w:val="00BF6E66"/>
    <w:rsid w:val="00C00D11"/>
    <w:rsid w:val="00C01C7D"/>
    <w:rsid w:val="00C02138"/>
    <w:rsid w:val="00C03051"/>
    <w:rsid w:val="00C03D87"/>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46"/>
    <w:rsid w:val="00C1587B"/>
    <w:rsid w:val="00C1593E"/>
    <w:rsid w:val="00C15D13"/>
    <w:rsid w:val="00C210DA"/>
    <w:rsid w:val="00C214F0"/>
    <w:rsid w:val="00C23590"/>
    <w:rsid w:val="00C23609"/>
    <w:rsid w:val="00C23961"/>
    <w:rsid w:val="00C23F8B"/>
    <w:rsid w:val="00C25CCF"/>
    <w:rsid w:val="00C26260"/>
    <w:rsid w:val="00C26B30"/>
    <w:rsid w:val="00C2760B"/>
    <w:rsid w:val="00C27D05"/>
    <w:rsid w:val="00C27D5C"/>
    <w:rsid w:val="00C30825"/>
    <w:rsid w:val="00C318B7"/>
    <w:rsid w:val="00C31BCD"/>
    <w:rsid w:val="00C31D30"/>
    <w:rsid w:val="00C3363D"/>
    <w:rsid w:val="00C3381F"/>
    <w:rsid w:val="00C33B06"/>
    <w:rsid w:val="00C35DC6"/>
    <w:rsid w:val="00C37052"/>
    <w:rsid w:val="00C374B0"/>
    <w:rsid w:val="00C40220"/>
    <w:rsid w:val="00C4110D"/>
    <w:rsid w:val="00C41545"/>
    <w:rsid w:val="00C42816"/>
    <w:rsid w:val="00C42BC7"/>
    <w:rsid w:val="00C44014"/>
    <w:rsid w:val="00C4430F"/>
    <w:rsid w:val="00C44674"/>
    <w:rsid w:val="00C45BBD"/>
    <w:rsid w:val="00C45BE5"/>
    <w:rsid w:val="00C475E2"/>
    <w:rsid w:val="00C5172C"/>
    <w:rsid w:val="00C534CD"/>
    <w:rsid w:val="00C53F1C"/>
    <w:rsid w:val="00C55687"/>
    <w:rsid w:val="00C55E2D"/>
    <w:rsid w:val="00C600C8"/>
    <w:rsid w:val="00C60A5E"/>
    <w:rsid w:val="00C60CD6"/>
    <w:rsid w:val="00C62E6F"/>
    <w:rsid w:val="00C62F09"/>
    <w:rsid w:val="00C631BE"/>
    <w:rsid w:val="00C6392F"/>
    <w:rsid w:val="00C63A74"/>
    <w:rsid w:val="00C644D1"/>
    <w:rsid w:val="00C64568"/>
    <w:rsid w:val="00C65A3E"/>
    <w:rsid w:val="00C662EB"/>
    <w:rsid w:val="00C66A0F"/>
    <w:rsid w:val="00C67417"/>
    <w:rsid w:val="00C705BD"/>
    <w:rsid w:val="00C72B95"/>
    <w:rsid w:val="00C75048"/>
    <w:rsid w:val="00C75C7A"/>
    <w:rsid w:val="00C77E82"/>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2A5"/>
    <w:rsid w:val="00CA1D26"/>
    <w:rsid w:val="00CA2DDF"/>
    <w:rsid w:val="00CA33AF"/>
    <w:rsid w:val="00CA37D6"/>
    <w:rsid w:val="00CA3996"/>
    <w:rsid w:val="00CA48D5"/>
    <w:rsid w:val="00CA7CA6"/>
    <w:rsid w:val="00CA7EF6"/>
    <w:rsid w:val="00CB14E4"/>
    <w:rsid w:val="00CB161E"/>
    <w:rsid w:val="00CB2554"/>
    <w:rsid w:val="00CB3C8B"/>
    <w:rsid w:val="00CB4618"/>
    <w:rsid w:val="00CB58C0"/>
    <w:rsid w:val="00CB5CC8"/>
    <w:rsid w:val="00CB5E7A"/>
    <w:rsid w:val="00CB6AE9"/>
    <w:rsid w:val="00CB713D"/>
    <w:rsid w:val="00CB730D"/>
    <w:rsid w:val="00CB7477"/>
    <w:rsid w:val="00CB75BC"/>
    <w:rsid w:val="00CB780D"/>
    <w:rsid w:val="00CB7DDA"/>
    <w:rsid w:val="00CC0D7D"/>
    <w:rsid w:val="00CC34AB"/>
    <w:rsid w:val="00CC3DCD"/>
    <w:rsid w:val="00CC4F78"/>
    <w:rsid w:val="00CC563E"/>
    <w:rsid w:val="00CC6258"/>
    <w:rsid w:val="00CC6C92"/>
    <w:rsid w:val="00CD0903"/>
    <w:rsid w:val="00CD24FA"/>
    <w:rsid w:val="00CD2D30"/>
    <w:rsid w:val="00CD3A0E"/>
    <w:rsid w:val="00CD6E39"/>
    <w:rsid w:val="00CD73A6"/>
    <w:rsid w:val="00CD74A3"/>
    <w:rsid w:val="00CD780D"/>
    <w:rsid w:val="00CE12C9"/>
    <w:rsid w:val="00CE22C1"/>
    <w:rsid w:val="00CE3588"/>
    <w:rsid w:val="00CE4FF8"/>
    <w:rsid w:val="00CE58DE"/>
    <w:rsid w:val="00CF0774"/>
    <w:rsid w:val="00CF07C4"/>
    <w:rsid w:val="00CF3083"/>
    <w:rsid w:val="00CF37FF"/>
    <w:rsid w:val="00CF3959"/>
    <w:rsid w:val="00CF505A"/>
    <w:rsid w:val="00CF59BD"/>
    <w:rsid w:val="00CF5E1F"/>
    <w:rsid w:val="00CF62E8"/>
    <w:rsid w:val="00CF6558"/>
    <w:rsid w:val="00CF6CBB"/>
    <w:rsid w:val="00CF6E52"/>
    <w:rsid w:val="00CF6E91"/>
    <w:rsid w:val="00D01140"/>
    <w:rsid w:val="00D024A8"/>
    <w:rsid w:val="00D03071"/>
    <w:rsid w:val="00D045A6"/>
    <w:rsid w:val="00D04A64"/>
    <w:rsid w:val="00D05892"/>
    <w:rsid w:val="00D05C52"/>
    <w:rsid w:val="00D062CC"/>
    <w:rsid w:val="00D067DD"/>
    <w:rsid w:val="00D06C52"/>
    <w:rsid w:val="00D0707A"/>
    <w:rsid w:val="00D07303"/>
    <w:rsid w:val="00D078DF"/>
    <w:rsid w:val="00D079FE"/>
    <w:rsid w:val="00D10125"/>
    <w:rsid w:val="00D10520"/>
    <w:rsid w:val="00D14768"/>
    <w:rsid w:val="00D157D1"/>
    <w:rsid w:val="00D160B1"/>
    <w:rsid w:val="00D165D2"/>
    <w:rsid w:val="00D209F9"/>
    <w:rsid w:val="00D20DDA"/>
    <w:rsid w:val="00D214FC"/>
    <w:rsid w:val="00D2555B"/>
    <w:rsid w:val="00D2563F"/>
    <w:rsid w:val="00D267D0"/>
    <w:rsid w:val="00D27690"/>
    <w:rsid w:val="00D27C15"/>
    <w:rsid w:val="00D31D1A"/>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3B7C"/>
    <w:rsid w:val="00D5463E"/>
    <w:rsid w:val="00D569E0"/>
    <w:rsid w:val="00D60C8F"/>
    <w:rsid w:val="00D60D85"/>
    <w:rsid w:val="00D61AB2"/>
    <w:rsid w:val="00D61FBF"/>
    <w:rsid w:val="00D62021"/>
    <w:rsid w:val="00D63364"/>
    <w:rsid w:val="00D63961"/>
    <w:rsid w:val="00D63C22"/>
    <w:rsid w:val="00D63F0B"/>
    <w:rsid w:val="00D64B54"/>
    <w:rsid w:val="00D64FA2"/>
    <w:rsid w:val="00D651FE"/>
    <w:rsid w:val="00D65F1B"/>
    <w:rsid w:val="00D6634F"/>
    <w:rsid w:val="00D6705C"/>
    <w:rsid w:val="00D71992"/>
    <w:rsid w:val="00D7234A"/>
    <w:rsid w:val="00D72909"/>
    <w:rsid w:val="00D73882"/>
    <w:rsid w:val="00D7404C"/>
    <w:rsid w:val="00D748F3"/>
    <w:rsid w:val="00D74CEE"/>
    <w:rsid w:val="00D75234"/>
    <w:rsid w:val="00D756C2"/>
    <w:rsid w:val="00D7701F"/>
    <w:rsid w:val="00D8286C"/>
    <w:rsid w:val="00D82922"/>
    <w:rsid w:val="00D835AA"/>
    <w:rsid w:val="00D83FD1"/>
    <w:rsid w:val="00D84C7B"/>
    <w:rsid w:val="00D85B68"/>
    <w:rsid w:val="00D85FAF"/>
    <w:rsid w:val="00D901BE"/>
    <w:rsid w:val="00D9029E"/>
    <w:rsid w:val="00D90D71"/>
    <w:rsid w:val="00D94675"/>
    <w:rsid w:val="00D97246"/>
    <w:rsid w:val="00DA0372"/>
    <w:rsid w:val="00DA0C06"/>
    <w:rsid w:val="00DA28B2"/>
    <w:rsid w:val="00DA4879"/>
    <w:rsid w:val="00DA564D"/>
    <w:rsid w:val="00DA5C52"/>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4AAF"/>
    <w:rsid w:val="00DC5FBD"/>
    <w:rsid w:val="00DC7547"/>
    <w:rsid w:val="00DD0C7D"/>
    <w:rsid w:val="00DD0EB4"/>
    <w:rsid w:val="00DD0EDE"/>
    <w:rsid w:val="00DD197A"/>
    <w:rsid w:val="00DD38AE"/>
    <w:rsid w:val="00DD432E"/>
    <w:rsid w:val="00DD511D"/>
    <w:rsid w:val="00DD5E16"/>
    <w:rsid w:val="00DD7039"/>
    <w:rsid w:val="00DD7E74"/>
    <w:rsid w:val="00DE0EA9"/>
    <w:rsid w:val="00DE1F72"/>
    <w:rsid w:val="00DE238B"/>
    <w:rsid w:val="00DE2806"/>
    <w:rsid w:val="00DE383F"/>
    <w:rsid w:val="00DE3EF5"/>
    <w:rsid w:val="00DE407D"/>
    <w:rsid w:val="00DE414C"/>
    <w:rsid w:val="00DE614E"/>
    <w:rsid w:val="00DE67A9"/>
    <w:rsid w:val="00DF012E"/>
    <w:rsid w:val="00DF1AC9"/>
    <w:rsid w:val="00DF2784"/>
    <w:rsid w:val="00DF2D48"/>
    <w:rsid w:val="00DF4331"/>
    <w:rsid w:val="00E0048B"/>
    <w:rsid w:val="00E00BB6"/>
    <w:rsid w:val="00E0116F"/>
    <w:rsid w:val="00E015AE"/>
    <w:rsid w:val="00E03D07"/>
    <w:rsid w:val="00E0443F"/>
    <w:rsid w:val="00E044F8"/>
    <w:rsid w:val="00E04BAB"/>
    <w:rsid w:val="00E0539E"/>
    <w:rsid w:val="00E05551"/>
    <w:rsid w:val="00E05C62"/>
    <w:rsid w:val="00E062B7"/>
    <w:rsid w:val="00E07185"/>
    <w:rsid w:val="00E071DA"/>
    <w:rsid w:val="00E071DE"/>
    <w:rsid w:val="00E104CD"/>
    <w:rsid w:val="00E10EFE"/>
    <w:rsid w:val="00E11D7B"/>
    <w:rsid w:val="00E121DF"/>
    <w:rsid w:val="00E13138"/>
    <w:rsid w:val="00E16106"/>
    <w:rsid w:val="00E165F1"/>
    <w:rsid w:val="00E16B83"/>
    <w:rsid w:val="00E2078F"/>
    <w:rsid w:val="00E20BFD"/>
    <w:rsid w:val="00E21020"/>
    <w:rsid w:val="00E2323D"/>
    <w:rsid w:val="00E23E87"/>
    <w:rsid w:val="00E24160"/>
    <w:rsid w:val="00E24609"/>
    <w:rsid w:val="00E24E93"/>
    <w:rsid w:val="00E2519D"/>
    <w:rsid w:val="00E25B5D"/>
    <w:rsid w:val="00E25C82"/>
    <w:rsid w:val="00E2662D"/>
    <w:rsid w:val="00E26D1F"/>
    <w:rsid w:val="00E27180"/>
    <w:rsid w:val="00E3045A"/>
    <w:rsid w:val="00E31198"/>
    <w:rsid w:val="00E31D21"/>
    <w:rsid w:val="00E32309"/>
    <w:rsid w:val="00E325F1"/>
    <w:rsid w:val="00E33CE3"/>
    <w:rsid w:val="00E33DC0"/>
    <w:rsid w:val="00E37E23"/>
    <w:rsid w:val="00E40E1F"/>
    <w:rsid w:val="00E4125A"/>
    <w:rsid w:val="00E41D0F"/>
    <w:rsid w:val="00E42692"/>
    <w:rsid w:val="00E42D8B"/>
    <w:rsid w:val="00E43770"/>
    <w:rsid w:val="00E44C4A"/>
    <w:rsid w:val="00E47CAE"/>
    <w:rsid w:val="00E51882"/>
    <w:rsid w:val="00E53604"/>
    <w:rsid w:val="00E570CD"/>
    <w:rsid w:val="00E5738A"/>
    <w:rsid w:val="00E6004D"/>
    <w:rsid w:val="00E60D2C"/>
    <w:rsid w:val="00E6280C"/>
    <w:rsid w:val="00E63280"/>
    <w:rsid w:val="00E637AB"/>
    <w:rsid w:val="00E63BDA"/>
    <w:rsid w:val="00E63F06"/>
    <w:rsid w:val="00E64350"/>
    <w:rsid w:val="00E661C0"/>
    <w:rsid w:val="00E66BC3"/>
    <w:rsid w:val="00E716BB"/>
    <w:rsid w:val="00E73AF7"/>
    <w:rsid w:val="00E7433C"/>
    <w:rsid w:val="00E74923"/>
    <w:rsid w:val="00E74B51"/>
    <w:rsid w:val="00E75213"/>
    <w:rsid w:val="00E75271"/>
    <w:rsid w:val="00E76B62"/>
    <w:rsid w:val="00E77320"/>
    <w:rsid w:val="00E776E1"/>
    <w:rsid w:val="00E77CB2"/>
    <w:rsid w:val="00E81222"/>
    <w:rsid w:val="00E81978"/>
    <w:rsid w:val="00E8255F"/>
    <w:rsid w:val="00E82D33"/>
    <w:rsid w:val="00E83B75"/>
    <w:rsid w:val="00E850FC"/>
    <w:rsid w:val="00E86194"/>
    <w:rsid w:val="00E86910"/>
    <w:rsid w:val="00E925F3"/>
    <w:rsid w:val="00E926F7"/>
    <w:rsid w:val="00E94060"/>
    <w:rsid w:val="00E96462"/>
    <w:rsid w:val="00E967AE"/>
    <w:rsid w:val="00EA3346"/>
    <w:rsid w:val="00EA424C"/>
    <w:rsid w:val="00EA4E3C"/>
    <w:rsid w:val="00EA61B3"/>
    <w:rsid w:val="00EA7623"/>
    <w:rsid w:val="00EB15E4"/>
    <w:rsid w:val="00EB5B54"/>
    <w:rsid w:val="00EB77B6"/>
    <w:rsid w:val="00EB7C16"/>
    <w:rsid w:val="00EC0189"/>
    <w:rsid w:val="00EC14B4"/>
    <w:rsid w:val="00EC3212"/>
    <w:rsid w:val="00EC3659"/>
    <w:rsid w:val="00EC4244"/>
    <w:rsid w:val="00EC54E6"/>
    <w:rsid w:val="00EC601C"/>
    <w:rsid w:val="00EC6480"/>
    <w:rsid w:val="00EC6D89"/>
    <w:rsid w:val="00EC6F3B"/>
    <w:rsid w:val="00ED0F6F"/>
    <w:rsid w:val="00ED1274"/>
    <w:rsid w:val="00ED1790"/>
    <w:rsid w:val="00ED17D8"/>
    <w:rsid w:val="00ED2C2C"/>
    <w:rsid w:val="00ED70AB"/>
    <w:rsid w:val="00ED735A"/>
    <w:rsid w:val="00ED73F7"/>
    <w:rsid w:val="00ED73FF"/>
    <w:rsid w:val="00EE0994"/>
    <w:rsid w:val="00EE100A"/>
    <w:rsid w:val="00EE171C"/>
    <w:rsid w:val="00EE292A"/>
    <w:rsid w:val="00EE2EF6"/>
    <w:rsid w:val="00EE409A"/>
    <w:rsid w:val="00EE4749"/>
    <w:rsid w:val="00EE4803"/>
    <w:rsid w:val="00EE5CB2"/>
    <w:rsid w:val="00EF0C6A"/>
    <w:rsid w:val="00EF13DD"/>
    <w:rsid w:val="00EF1818"/>
    <w:rsid w:val="00EF29F4"/>
    <w:rsid w:val="00EF3271"/>
    <w:rsid w:val="00EF5AB1"/>
    <w:rsid w:val="00EF5C84"/>
    <w:rsid w:val="00EF765E"/>
    <w:rsid w:val="00EF79AD"/>
    <w:rsid w:val="00F009D3"/>
    <w:rsid w:val="00F03127"/>
    <w:rsid w:val="00F032AE"/>
    <w:rsid w:val="00F053EF"/>
    <w:rsid w:val="00F05AFA"/>
    <w:rsid w:val="00F0741F"/>
    <w:rsid w:val="00F13AA4"/>
    <w:rsid w:val="00F14886"/>
    <w:rsid w:val="00F14C7D"/>
    <w:rsid w:val="00F1577D"/>
    <w:rsid w:val="00F157BD"/>
    <w:rsid w:val="00F15A7E"/>
    <w:rsid w:val="00F216B8"/>
    <w:rsid w:val="00F22D13"/>
    <w:rsid w:val="00F23C20"/>
    <w:rsid w:val="00F266CB"/>
    <w:rsid w:val="00F27BC4"/>
    <w:rsid w:val="00F319DE"/>
    <w:rsid w:val="00F33980"/>
    <w:rsid w:val="00F340C8"/>
    <w:rsid w:val="00F34857"/>
    <w:rsid w:val="00F34EA9"/>
    <w:rsid w:val="00F36293"/>
    <w:rsid w:val="00F379B7"/>
    <w:rsid w:val="00F401FB"/>
    <w:rsid w:val="00F40721"/>
    <w:rsid w:val="00F40930"/>
    <w:rsid w:val="00F41B9C"/>
    <w:rsid w:val="00F42711"/>
    <w:rsid w:val="00F43FD8"/>
    <w:rsid w:val="00F457DE"/>
    <w:rsid w:val="00F466DF"/>
    <w:rsid w:val="00F469E7"/>
    <w:rsid w:val="00F5123B"/>
    <w:rsid w:val="00F51EC6"/>
    <w:rsid w:val="00F525FA"/>
    <w:rsid w:val="00F53B08"/>
    <w:rsid w:val="00F54D1E"/>
    <w:rsid w:val="00F5549C"/>
    <w:rsid w:val="00F5555F"/>
    <w:rsid w:val="00F5770E"/>
    <w:rsid w:val="00F6085A"/>
    <w:rsid w:val="00F620CD"/>
    <w:rsid w:val="00F62298"/>
    <w:rsid w:val="00F64E51"/>
    <w:rsid w:val="00F65EC8"/>
    <w:rsid w:val="00F70D00"/>
    <w:rsid w:val="00F73422"/>
    <w:rsid w:val="00F761DD"/>
    <w:rsid w:val="00F76287"/>
    <w:rsid w:val="00F76479"/>
    <w:rsid w:val="00F769C4"/>
    <w:rsid w:val="00F770D8"/>
    <w:rsid w:val="00F80FC9"/>
    <w:rsid w:val="00F824A3"/>
    <w:rsid w:val="00F824E1"/>
    <w:rsid w:val="00F82750"/>
    <w:rsid w:val="00F84532"/>
    <w:rsid w:val="00F849C8"/>
    <w:rsid w:val="00F84A55"/>
    <w:rsid w:val="00F90811"/>
    <w:rsid w:val="00F915A2"/>
    <w:rsid w:val="00F92DB4"/>
    <w:rsid w:val="00F968F9"/>
    <w:rsid w:val="00FA0022"/>
    <w:rsid w:val="00FA08DB"/>
    <w:rsid w:val="00FA23F1"/>
    <w:rsid w:val="00FA2A4D"/>
    <w:rsid w:val="00FA2ABE"/>
    <w:rsid w:val="00FA39AB"/>
    <w:rsid w:val="00FA4689"/>
    <w:rsid w:val="00FA6018"/>
    <w:rsid w:val="00FB0627"/>
    <w:rsid w:val="00FB08F4"/>
    <w:rsid w:val="00FB0A7E"/>
    <w:rsid w:val="00FB14C2"/>
    <w:rsid w:val="00FB2B3C"/>
    <w:rsid w:val="00FB2B42"/>
    <w:rsid w:val="00FB4049"/>
    <w:rsid w:val="00FB6518"/>
    <w:rsid w:val="00FB6572"/>
    <w:rsid w:val="00FC1E05"/>
    <w:rsid w:val="00FC4A4C"/>
    <w:rsid w:val="00FD0CC8"/>
    <w:rsid w:val="00FD1804"/>
    <w:rsid w:val="00FD2B34"/>
    <w:rsid w:val="00FD2B54"/>
    <w:rsid w:val="00FD35E2"/>
    <w:rsid w:val="00FD3879"/>
    <w:rsid w:val="00FD4F3B"/>
    <w:rsid w:val="00FD7D3E"/>
    <w:rsid w:val="00FE05E9"/>
    <w:rsid w:val="00FE11D1"/>
    <w:rsid w:val="00FE176D"/>
    <w:rsid w:val="00FE2F9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C"/>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jc w:val="both"/>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jc w:val="both"/>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jc w:val="both"/>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jc w:val="both"/>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jc w:val="both"/>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jc w:val="both"/>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jc w:val="both"/>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jc w:val="both"/>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pPr>
      <w:jc w:val="both"/>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jc w:val="both"/>
    </w:pPr>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jc w:val="both"/>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jc w:val="both"/>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jc w:val="both"/>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jc w:val="both"/>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jc w:val="both"/>
    </w:pPr>
    <w:rPr>
      <w:rFonts w:asciiTheme="minorHAnsi" w:eastAsiaTheme="minorEastAsia" w:hAnsiTheme="minorHAnsi" w:cstheme="minorBidi"/>
      <w:i/>
      <w:iCs/>
      <w:color w:val="000000" w:themeColor="text2"/>
      <w:kern w:val="24"/>
      <w:szCs w:val="18"/>
      <w:lang w:eastAsia="ja-JP"/>
    </w:rPr>
  </w:style>
  <w:style w:type="paragraph" w:styleId="Closing">
    <w:name w:val="Closing"/>
    <w:basedOn w:val="Normal"/>
    <w:link w:val="Closing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jc w:val="both"/>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jc w:val="both"/>
    </w:pPr>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jc w:val="both"/>
    </w:pPr>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jc w:val="both"/>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jc w:val="both"/>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pPr>
      <w:jc w:val="both"/>
    </w:pPr>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pPr>
      <w:jc w:val="both"/>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jc w:val="both"/>
    </w:pPr>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jc w:val="both"/>
    </w:pPr>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jc w:val="both"/>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jc w:val="both"/>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jc w:val="both"/>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jc w:val="both"/>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jc w:val="both"/>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jc w:val="both"/>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jc w:val="both"/>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jc w:val="both"/>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jc w:val="both"/>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jc w:val="both"/>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jc w:val="both"/>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jc w:val="both"/>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jc w:val="both"/>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jc w:val="both"/>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jc w:val="both"/>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jc w:val="both"/>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jc w:val="both"/>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jc w:val="both"/>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jc w:val="both"/>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jc w:val="both"/>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jc w:val="both"/>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jc w:val="both"/>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jc w:val="both"/>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jc w:val="both"/>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jc w:val="both"/>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jc w:val="both"/>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jc w:val="both"/>
    </w:pPr>
    <w:rPr>
      <w:rFonts w:eastAsiaTheme="minorEastAsia"/>
      <w:kern w:val="24"/>
      <w:lang w:eastAsia="ja-JP"/>
    </w:rPr>
  </w:style>
  <w:style w:type="paragraph" w:styleId="NormalIndent">
    <w:name w:val="Normal Indent"/>
    <w:basedOn w:val="Normal"/>
    <w:uiPriority w:val="99"/>
    <w:semiHidden/>
    <w:unhideWhenUsed/>
    <w:pPr>
      <w:spacing w:line="480" w:lineRule="auto"/>
      <w:ind w:left="720"/>
      <w:jc w:val="both"/>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pPr>
      <w:jc w:val="both"/>
    </w:pPr>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jc w:val="both"/>
    </w:pPr>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jc w:val="both"/>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jc w:val="both"/>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jc w:val="both"/>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jc w:val="both"/>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jc w:val="both"/>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jc w:val="both"/>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jc w:val="both"/>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jc w:val="both"/>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jc w:val="both"/>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jc w:val="both"/>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jc w:val="both"/>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310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08218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176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656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389906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iacat.org/biblio?f%5Bsearch%5D=angoff&amp;f%5Bauthor%5D=1415" TargetMode="External"/><Relationship Id="rId26" Type="http://schemas.openxmlformats.org/officeDocument/2006/relationships/hyperlink" Target="http://iacat.org/biblio?f%5Bsearch%5D=cleary&amp;f%5Bauthor%5D=505" TargetMode="External"/><Relationship Id="rId39" Type="http://schemas.openxmlformats.org/officeDocument/2006/relationships/fontTable" Target="fontTable.xml"/><Relationship Id="rId21" Type="http://schemas.openxmlformats.org/officeDocument/2006/relationships/hyperlink" Target="http://iacat.org/biblio?f%5Bsearch%5D=betz&amp;f%5Bauthor%5D=1733&amp;s=author&amp;o=asc" TargetMode="External"/><Relationship Id="rId34" Type="http://schemas.openxmlformats.org/officeDocument/2006/relationships/hyperlink" Target="http://iacat.org/content/practical-methods-redesigning-homogeneous-test-also-designing-multilevel-test-rb-74-30"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iacat.org/biblio?f%5Bsearch%5D=betz&amp;f%5Bauthor%5D=755&amp;s=author&amp;o=asc" TargetMode="External"/><Relationship Id="rId29" Type="http://schemas.openxmlformats.org/officeDocument/2006/relationships/hyperlink" Target="http://iacat.org/content/exploratory-study-programmed-test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iacat.org/biblio?f%5Bsearch%5D=betz&amp;f%5Bauthor%5D=1733&amp;s=author&amp;o=asc" TargetMode="External"/><Relationship Id="rId32" Type="http://schemas.openxmlformats.org/officeDocument/2006/relationships/hyperlink" Target="http://iacat.org/content/empirical-comparison-two-stage-and-pyramidal-ability-testing-research-report-75-1" TargetMode="External"/><Relationship Id="rId37" Type="http://schemas.openxmlformats.org/officeDocument/2006/relationships/hyperlink" Target="http://iacat.org/content/ability-measurement-conventional-or-adaptive-research-report-73-1" TargetMode="External"/><Relationship Id="rId40"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iacat.org/biblio?f%5Bsearch%5D=betz&amp;f%5Bauthor%5D=755&amp;s=author&amp;o=asc" TargetMode="External"/><Relationship Id="rId28" Type="http://schemas.openxmlformats.org/officeDocument/2006/relationships/hyperlink" Target="http://iacat.org/biblio?f%5Bsearch%5D=cleary&amp;f%5Bauthor%5D=504" TargetMode="External"/><Relationship Id="rId36" Type="http://schemas.openxmlformats.org/officeDocument/2006/relationships/hyperlink" Target="http://iacat.org/biblio?f%5Bsearch%5D=betz&amp;f%5Bauthor%5D=755&amp;s=author&amp;o=asc" TargetMode="External"/><Relationship Id="rId10" Type="http://schemas.openxmlformats.org/officeDocument/2006/relationships/image" Target="media/image2.png"/><Relationship Id="rId19" Type="http://schemas.openxmlformats.org/officeDocument/2006/relationships/hyperlink" Target="http://iacat.org/content/multi-level-experiment-study-two-level-test-system-college-board-scholastic-aptitude-test" TargetMode="External"/><Relationship Id="rId31" Type="http://schemas.openxmlformats.org/officeDocument/2006/relationships/hyperlink" Target="http://iacat.org/biblio?f%5Bsearch%5D=larkin&amp;f%5Bauthor%5D=1733"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iacat.org/content/empirical-study-computer-administered-two-stage-ability-testing-research-report-73-4" TargetMode="External"/><Relationship Id="rId27" Type="http://schemas.openxmlformats.org/officeDocument/2006/relationships/hyperlink" Target="http://iacat.org/biblio?f%5Bsearch%5D=cleary&amp;f%5Bauthor%5D=321" TargetMode="External"/><Relationship Id="rId30" Type="http://schemas.openxmlformats.org/officeDocument/2006/relationships/hyperlink" Target="http://iacat.org/biblio?f%5Bsearch%5D=larkin&amp;f%5Bauthor%5D=1480" TargetMode="External"/><Relationship Id="rId35" Type="http://schemas.openxmlformats.org/officeDocument/2006/relationships/hyperlink" Target="http://iacat.org/biblio?f%5Bsearch%5D=betz&amp;f%5Bauthor%5D=1733&amp;s=author&amp;o=asc"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iacat.org/content/simulation-studies-two-stage-ability-testing-research-report-74-4" TargetMode="External"/><Relationship Id="rId33" Type="http://schemas.openxmlformats.org/officeDocument/2006/relationships/hyperlink" Target="http://iacat.org/biblio?f%5Bsearch%5D=lord&amp;f%5Bauthor%5D=855" TargetMode="External"/><Relationship Id="rId38" Type="http://schemas.openxmlformats.org/officeDocument/2006/relationships/hyperlink" Target="https://journals.uair.arizona.edu/index.php/jmmss/article/view/159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
      <w:docPartPr>
        <w:name w:val="6D2DC0F1AB06C6428588380B4CFEEC48"/>
        <w:category>
          <w:name w:val="General"/>
          <w:gallery w:val="placeholder"/>
        </w:category>
        <w:types>
          <w:type w:val="bbPlcHdr"/>
        </w:types>
        <w:behaviors>
          <w:behavior w:val="content"/>
        </w:behaviors>
        <w:guid w:val="{42B07208-53DD-D648-82FA-678702F80B96}"/>
      </w:docPartPr>
      <w:docPartBody>
        <w:p w:rsidR="00EF13D4" w:rsidRDefault="00F55DC9">
          <w:pPr>
            <w:pStyle w:val="6D2DC0F1AB06C6428588380B4CFEEC48"/>
          </w:pPr>
          <w:r>
            <w:rPr>
              <w:rStyle w:val="Strong"/>
            </w:rPr>
            <w:t>[Shortened Title up to 50 Characters]</w:t>
          </w:r>
        </w:p>
      </w:docPartBody>
    </w:docPart>
    <w:docPart>
      <w:docPartPr>
        <w:name w:val="DD703732534F4ECFB98935B2DC69DBFB"/>
        <w:category>
          <w:name w:val="General"/>
          <w:gallery w:val="placeholder"/>
        </w:category>
        <w:types>
          <w:type w:val="bbPlcHdr"/>
        </w:types>
        <w:behaviors>
          <w:behavior w:val="content"/>
        </w:behaviors>
        <w:guid w:val="{78CED934-52AB-4D2A-B34F-1DC7F4835444}"/>
      </w:docPartPr>
      <w:docPartBody>
        <w:p w:rsidR="00003B9E" w:rsidRDefault="00935105" w:rsidP="00935105">
          <w:pPr>
            <w:pStyle w:val="DD703732534F4ECFB98935B2DC69DBF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Lt">
    <w:altName w:val="Arial"/>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C9"/>
    <w:rsid w:val="00003B9E"/>
    <w:rsid w:val="0000527B"/>
    <w:rsid w:val="0001445F"/>
    <w:rsid w:val="000219A5"/>
    <w:rsid w:val="000566A6"/>
    <w:rsid w:val="000734E2"/>
    <w:rsid w:val="000762D4"/>
    <w:rsid w:val="00080511"/>
    <w:rsid w:val="000866E9"/>
    <w:rsid w:val="000B5B43"/>
    <w:rsid w:val="000C1BD5"/>
    <w:rsid w:val="000D1276"/>
    <w:rsid w:val="00125200"/>
    <w:rsid w:val="00146402"/>
    <w:rsid w:val="00152978"/>
    <w:rsid w:val="00192395"/>
    <w:rsid w:val="001A6750"/>
    <w:rsid w:val="001E1E60"/>
    <w:rsid w:val="001E35ED"/>
    <w:rsid w:val="00223CA5"/>
    <w:rsid w:val="00227DCB"/>
    <w:rsid w:val="00247233"/>
    <w:rsid w:val="002A34F6"/>
    <w:rsid w:val="002C7B6D"/>
    <w:rsid w:val="002D786B"/>
    <w:rsid w:val="002E5058"/>
    <w:rsid w:val="002E545B"/>
    <w:rsid w:val="00332DD6"/>
    <w:rsid w:val="00340843"/>
    <w:rsid w:val="0035319F"/>
    <w:rsid w:val="00387E41"/>
    <w:rsid w:val="0042603E"/>
    <w:rsid w:val="004300BC"/>
    <w:rsid w:val="004806F9"/>
    <w:rsid w:val="004B6EE9"/>
    <w:rsid w:val="004D78CF"/>
    <w:rsid w:val="00515AD9"/>
    <w:rsid w:val="005A6D70"/>
    <w:rsid w:val="005E37F2"/>
    <w:rsid w:val="006016C3"/>
    <w:rsid w:val="00627A22"/>
    <w:rsid w:val="00681E71"/>
    <w:rsid w:val="00692577"/>
    <w:rsid w:val="00753CC9"/>
    <w:rsid w:val="007759AE"/>
    <w:rsid w:val="007D74F5"/>
    <w:rsid w:val="007E2B81"/>
    <w:rsid w:val="007F6ED2"/>
    <w:rsid w:val="007F794F"/>
    <w:rsid w:val="008550EA"/>
    <w:rsid w:val="00862816"/>
    <w:rsid w:val="00874D0A"/>
    <w:rsid w:val="008810A4"/>
    <w:rsid w:val="00884C4B"/>
    <w:rsid w:val="008A6312"/>
    <w:rsid w:val="008C5AE4"/>
    <w:rsid w:val="008D5FDB"/>
    <w:rsid w:val="008E5280"/>
    <w:rsid w:val="008E67F8"/>
    <w:rsid w:val="00935105"/>
    <w:rsid w:val="009369C6"/>
    <w:rsid w:val="009A07F3"/>
    <w:rsid w:val="009E7EF6"/>
    <w:rsid w:val="00A36F80"/>
    <w:rsid w:val="00A42C1C"/>
    <w:rsid w:val="00A47BA3"/>
    <w:rsid w:val="00AA195D"/>
    <w:rsid w:val="00AB27CF"/>
    <w:rsid w:val="00B124B0"/>
    <w:rsid w:val="00B24719"/>
    <w:rsid w:val="00B33BD5"/>
    <w:rsid w:val="00BB5792"/>
    <w:rsid w:val="00BE665C"/>
    <w:rsid w:val="00C31C25"/>
    <w:rsid w:val="00C44428"/>
    <w:rsid w:val="00C44E51"/>
    <w:rsid w:val="00C5753A"/>
    <w:rsid w:val="00CC6378"/>
    <w:rsid w:val="00CE0694"/>
    <w:rsid w:val="00CF332A"/>
    <w:rsid w:val="00D075DA"/>
    <w:rsid w:val="00D1678A"/>
    <w:rsid w:val="00D4340B"/>
    <w:rsid w:val="00D4719C"/>
    <w:rsid w:val="00D634FD"/>
    <w:rsid w:val="00DC3715"/>
    <w:rsid w:val="00DE2AAA"/>
    <w:rsid w:val="00DE55FD"/>
    <w:rsid w:val="00E77E64"/>
    <w:rsid w:val="00EB2A30"/>
    <w:rsid w:val="00EF13D4"/>
    <w:rsid w:val="00F17D7E"/>
    <w:rsid w:val="00F21036"/>
    <w:rsid w:val="00F34E3A"/>
    <w:rsid w:val="00F55DC9"/>
    <w:rsid w:val="00F60F54"/>
    <w:rsid w:val="00F812AD"/>
    <w:rsid w:val="00F84477"/>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paragraph" w:customStyle="1" w:styleId="6D2DC0F1AB06C6428588380B4CFEEC48">
    <w:name w:val="6D2DC0F1AB06C6428588380B4CFEEC48"/>
  </w:style>
  <w:style w:type="character" w:styleId="PlaceholderText">
    <w:name w:val="Placeholder Text"/>
    <w:basedOn w:val="DefaultParagraphFont"/>
    <w:uiPriority w:val="99"/>
    <w:semiHidden/>
    <w:rsid w:val="00884C4B"/>
    <w:rPr>
      <w:color w:val="404040" w:themeColor="text1" w:themeTint="BF"/>
    </w:rPr>
  </w:style>
  <w:style w:type="paragraph" w:customStyle="1" w:styleId="DD703732534F4ECFB98935B2DC69DBFB">
    <w:name w:val="DD703732534F4ECFB98935B2DC69DBFB"/>
    <w:rsid w:val="009351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CA9B1-D105-4892-A403-0C733FFD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30</Pages>
  <Words>9258</Words>
  <Characters>52772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Effect of Routing Errors on the Psychometric Properties of Multistage Tests
Robert Chapman, David J. Weiss, and King Yiu Suen
University of Minnesota</vt:lpstr>
    </vt:vector>
  </TitlesOfParts>
  <Company/>
  <LinksUpToDate>false</LinksUpToDate>
  <CharactersWithSpaces>61907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Routing Errors on the Psychometric Properties of Multistage Tests
Robert Chapman, David J. Weiss, and King Yiu Suen
University of Minnesota</dc:title>
  <dc:subject/>
  <dc:creator>King Yiu Suen</dc:creator>
  <cp:keywords/>
  <dc:description/>
  <cp:lastModifiedBy>Robert S Chapman</cp:lastModifiedBy>
  <cp:revision>21</cp:revision>
  <cp:lastPrinted>2019-02-14T03:57:00Z</cp:lastPrinted>
  <dcterms:created xsi:type="dcterms:W3CDTF">2023-11-20T14:04:00Z</dcterms:created>
  <dcterms:modified xsi:type="dcterms:W3CDTF">2023-11-20T21:14:00Z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