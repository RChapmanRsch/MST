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514480"/>
    <w:bookmarkStart w:id="1" w:name="_Hlk453797"/>
    <w:bookmarkEnd w:id="0"/>
    <w:p w14:paraId="68A1133A" w14:textId="51B2376F" w:rsidR="009831D8" w:rsidRPr="00BD124D" w:rsidRDefault="00000000"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2BCE">
            <w:rPr>
              <w:b/>
              <w:sz w:val="28"/>
              <w:szCs w:val="28"/>
            </w:rPr>
            <w:t xml:space="preserve"> </w:t>
          </w:r>
          <w:r w:rsidR="00A1183C">
            <w:rPr>
              <w:b/>
              <w:sz w:val="28"/>
              <w:szCs w:val="28"/>
            </w:rPr>
            <w:t>Effect of Routing Errors on the Psychometric Properties of Multistage Tests</w:t>
          </w:r>
          <w:r w:rsidR="00A1183C">
            <w:rPr>
              <w:b/>
              <w:sz w:val="28"/>
              <w:szCs w:val="28"/>
            </w:rPr>
            <w:br/>
          </w:r>
          <w:r w:rsidR="00A1183C" w:rsidRPr="00DC4595">
            <w:rPr>
              <w:b/>
              <w:sz w:val="28"/>
              <w:szCs w:val="28"/>
            </w:rPr>
            <w:t>Robert Chapman</w:t>
          </w:r>
          <w:r w:rsidR="00A1183C">
            <w:rPr>
              <w:b/>
              <w:sz w:val="28"/>
              <w:szCs w:val="28"/>
            </w:rPr>
            <w:t xml:space="preserve">, </w:t>
          </w:r>
          <w:r w:rsidR="00A1183C" w:rsidRPr="002068F7">
            <w:rPr>
              <w:b/>
              <w:sz w:val="28"/>
              <w:szCs w:val="28"/>
            </w:rPr>
            <w:t>David J. Weiss</w:t>
          </w:r>
          <w:r w:rsidR="00A1183C">
            <w:rPr>
              <w:b/>
              <w:sz w:val="28"/>
              <w:szCs w:val="28"/>
            </w:rPr>
            <w:t xml:space="preserve">, and King </w:t>
          </w:r>
          <w:proofErr w:type="spellStart"/>
          <w:r w:rsidR="00A1183C">
            <w:rPr>
              <w:b/>
              <w:sz w:val="28"/>
              <w:szCs w:val="28"/>
            </w:rPr>
            <w:t>Yiu</w:t>
          </w:r>
          <w:proofErr w:type="spellEnd"/>
          <w:r w:rsidR="00A1183C">
            <w:rPr>
              <w:b/>
              <w:sz w:val="28"/>
              <w:szCs w:val="28"/>
            </w:rPr>
            <w:t xml:space="preserve"> Suen</w:t>
          </w:r>
          <w:r w:rsidR="00A1183C">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proofErr w:type="spellStart"/>
      <w:r w:rsidR="00B44088" w:rsidRPr="00C64568">
        <w:t>Angoff</w:t>
      </w:r>
      <w:proofErr w:type="spellEnd"/>
      <w:r w:rsidR="00B44088" w:rsidRPr="00C64568">
        <w:t xml:space="preserve">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2F67DAB1"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5E0FA8">
        <w:t xml:space="preserve"> (p,</w:t>
      </w:r>
      <w:r w:rsidR="008322EE">
        <w:t xml:space="preserve">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w:t>
      </w:r>
      <w:proofErr w:type="spellStart"/>
      <w:r>
        <w:t>Angoff</w:t>
      </w:r>
      <w:proofErr w:type="spellEnd"/>
      <w:r>
        <w:t xml:space="preserve"> &amp; Huddleston, 1958), to as much as 40% (Cleary et al. 196</w:t>
      </w:r>
      <w:r w:rsidR="006F485B">
        <w:t>9</w:t>
      </w:r>
      <w:r>
        <w:t>), depending on the criterion used to identify misrouting.</w:t>
      </w:r>
    </w:p>
    <w:p w14:paraId="57EB83F4" w14:textId="465E8EDE"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 xml:space="preserve">under different conditions. In the small-difference condition, the three modules of the second stage overlapped in difficulty, whereas in the large-difference condition, they did not. In each condition, all three possible paths were administered to a sample of </w:t>
      </w:r>
      <w:proofErr w:type="spellStart"/>
      <w:r>
        <w:t>simulees</w:t>
      </w:r>
      <w:proofErr w:type="spellEnd"/>
      <w:r>
        <w:t>.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7F9A9792"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suggested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4FC54F09"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errors evaluated at the MST panel level) in the context of </w:t>
      </w:r>
      <w:r w:rsidR="00CF3959">
        <w:t xml:space="preserve">intersectional routing.  In this </w:t>
      </w:r>
      <w:r w:rsidR="00CF3959">
        <w:lastRenderedPageBreak/>
        <w:t xml:space="preserve">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 xml:space="preserve">real 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proofErr w:type="spellStart"/>
      <w:r w:rsidRPr="00805079">
        <w:t>Oranje</w:t>
      </w:r>
      <w:proofErr w:type="spellEnd"/>
      <w:r w:rsidRPr="00805079">
        <w:t xml:space="preserve">, </w:t>
      </w:r>
      <w:proofErr w:type="spellStart"/>
      <w:r w:rsidR="006F485B">
        <w:t>Mazzeo</w:t>
      </w:r>
      <w:proofErr w:type="spellEnd"/>
      <w:r w:rsidR="006F485B">
        <w:t xml:space="preserve">,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w:t>
      </w:r>
      <w:r>
        <w:lastRenderedPageBreak/>
        <w:t xml:space="preserve">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2" w:name="test-administration"/>
      <w:bookmarkEnd w:id="2"/>
      <w:r>
        <w:t>Overview</w:t>
      </w:r>
    </w:p>
    <w:p w14:paraId="1D99C7CC" w14:textId="3D588F57" w:rsidR="00974B8D" w:rsidRDefault="00974B8D" w:rsidP="009C2E11">
      <w:pPr>
        <w:widowControl w:val="0"/>
        <w:spacing w:line="480" w:lineRule="auto"/>
        <w:ind w:firstLine="360"/>
      </w:pPr>
      <w:r>
        <w:t xml:space="preserve">Four MST design factors (test structure, item allocation, assembly priority and routing strategy) were manipulated. All MST designs were assembled from a “master” item bank. The items </w:t>
      </w:r>
      <w:r>
        <w:rPr>
          <w:rFonts w:hint="eastAsia"/>
          <w:lang w:eastAsia="zh-TW"/>
        </w:rPr>
        <w:t xml:space="preserve">that were actually </w:t>
      </w:r>
      <w:r>
        <w:t xml:space="preserve">selected for an MST will be referred to as an </w:t>
      </w:r>
      <w:r w:rsidRPr="00946F11">
        <w:rPr>
          <w:i/>
        </w:rPr>
        <w:t xml:space="preserve">operational </w:t>
      </w:r>
      <w:r>
        <w:rPr>
          <w:i/>
        </w:rPr>
        <w:t>pool</w:t>
      </w:r>
      <w:r>
        <w:t xml:space="preserve">. This study used Monte Carlo simulation methods. For each simulee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proofErr w:type="spellStart"/>
      <w:r>
        <w:t>Simulee</w:t>
      </w:r>
      <w:proofErr w:type="spellEnd"/>
      <w:r>
        <w:t xml:space="preserve"> Population</w:t>
      </w:r>
    </w:p>
    <w:p w14:paraId="28ACCF08" w14:textId="6CF31056" w:rsidR="00974B8D" w:rsidRDefault="00974B8D" w:rsidP="00974B8D">
      <w:pPr>
        <w:pStyle w:val="FirstParagraph"/>
        <w:widowControl w:val="0"/>
        <w:spacing w:before="0" w:after="0"/>
        <w:ind w:firstLine="360"/>
      </w:pPr>
      <w:r>
        <w:t xml:space="preserve">A total of 6,500 </w:t>
      </w:r>
      <w:proofErr w:type="spellStart"/>
      <w:r>
        <w:t>simulees</w:t>
      </w:r>
      <w:proofErr w:type="spellEnd"/>
      <w:r>
        <w:t xml:space="preserve"> were generated with 500 </w:t>
      </w:r>
      <w:proofErr w:type="spellStart"/>
      <w:r>
        <w:t>simulees</w:t>
      </w:r>
      <w:proofErr w:type="spellEnd"/>
      <w:r>
        <w:t xml:space="preserve"> each at </w:t>
      </w:r>
      <w:r w:rsidRPr="00946F11">
        <w:rPr>
          <w:i/>
        </w:rPr>
        <w:t>θ</w:t>
      </w:r>
      <w:r>
        <w:t xml:space="preserve"> level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estimates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3" w:name="multistage-test"/>
      <w:bookmarkEnd w:id="3"/>
      <w:r>
        <w:t>Multistage Tests</w:t>
      </w:r>
    </w:p>
    <w:p w14:paraId="77AA954B" w14:textId="77777777" w:rsidR="00974B8D" w:rsidRDefault="00974B8D" w:rsidP="00974B8D">
      <w:pPr>
        <w:pStyle w:val="FirstParagraph"/>
        <w:widowControl w:val="0"/>
        <w:spacing w:before="0" w:after="0"/>
        <w:ind w:firstLine="360"/>
      </w:pPr>
      <w:r>
        <w:t xml:space="preserve">The overall test length was fixed at 42 items. Since it is a common practice in implementations of MST to assemble parallel panels </w:t>
      </w:r>
      <w:r w:rsidRPr="00AD5C4A">
        <w:t>(Yan</w:t>
      </w:r>
      <w:r>
        <w:t>, von Davier, &amp; Lewis</w:t>
      </w:r>
      <w:r w:rsidRPr="00AD5C4A">
        <w:t>, 2014)</w:t>
      </w:r>
      <w:r>
        <w:t>, the present study constructed five panels to make the simulation more realistic.</w:t>
      </w:r>
    </w:p>
    <w:p w14:paraId="662E4EF0" w14:textId="31D527C1"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Table 1 shows how various conditions for test structure, assembly priority</w:t>
      </w:r>
      <w:r w:rsidR="009669AD">
        <w:rPr>
          <w:lang w:eastAsia="en-US"/>
        </w:rPr>
        <w:t xml:space="preserve">, </w:t>
      </w:r>
      <w:r>
        <w:rPr>
          <w:lang w:eastAsia="en-US"/>
        </w:rPr>
        <w:t>number of items were used to construct the MSTs.</w:t>
      </w:r>
    </w:p>
    <w:p w14:paraId="57D4FCCC" w14:textId="77777777" w:rsidR="00974B8D" w:rsidRPr="006D44DF" w:rsidRDefault="00974B8D" w:rsidP="00974B8D">
      <w:pPr>
        <w:pStyle w:val="BodyText"/>
        <w:widowControl w:val="0"/>
        <w:spacing w:after="0"/>
        <w:ind w:firstLine="360"/>
        <w:rPr>
          <w:b/>
        </w:rPr>
      </w:pPr>
      <w:r w:rsidRPr="006D44DF">
        <w:rPr>
          <w:b/>
        </w:rPr>
        <w:lastRenderedPageBreak/>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77777777" w:rsidR="00974B8D" w:rsidRDefault="00974B8D" w:rsidP="00D0707A"/>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r w:rsidR="00974B8D" w14:paraId="32273E8B" w14:textId="77777777" w:rsidTr="00D0707A">
        <w:tc>
          <w:tcPr>
            <w:tcW w:w="1870" w:type="dxa"/>
            <w:tcBorders>
              <w:bottom w:val="single" w:sz="4" w:space="0" w:color="auto"/>
            </w:tcBorders>
          </w:tcPr>
          <w:p w14:paraId="6F13CEB3" w14:textId="77777777" w:rsidR="00974B8D" w:rsidRDefault="00974B8D" w:rsidP="00D0707A"/>
        </w:tc>
        <w:tc>
          <w:tcPr>
            <w:tcW w:w="2355" w:type="dxa"/>
            <w:tcBorders>
              <w:bottom w:val="single" w:sz="4" w:space="0" w:color="auto"/>
            </w:tcBorders>
          </w:tcPr>
          <w:p w14:paraId="65ED8D81" w14:textId="77777777" w:rsidR="00974B8D" w:rsidRDefault="00974B8D" w:rsidP="00D0707A"/>
        </w:tc>
        <w:tc>
          <w:tcPr>
            <w:tcW w:w="1708" w:type="dxa"/>
            <w:tcBorders>
              <w:bottom w:val="single" w:sz="4" w:space="0" w:color="auto"/>
            </w:tcBorders>
          </w:tcPr>
          <w:p w14:paraId="655A7E07" w14:textId="77777777" w:rsidR="00974B8D" w:rsidRDefault="00974B8D" w:rsidP="00D0707A">
            <w:pPr>
              <w:jc w:val="center"/>
            </w:pPr>
          </w:p>
        </w:tc>
        <w:tc>
          <w:tcPr>
            <w:tcW w:w="1708" w:type="dxa"/>
            <w:tcBorders>
              <w:bottom w:val="single" w:sz="4" w:space="0" w:color="auto"/>
            </w:tcBorders>
          </w:tcPr>
          <w:p w14:paraId="5BA1CF86" w14:textId="77777777" w:rsidR="00974B8D" w:rsidRDefault="00974B8D" w:rsidP="00D0707A">
            <w:pPr>
              <w:jc w:val="center"/>
            </w:pPr>
          </w:p>
        </w:tc>
        <w:tc>
          <w:tcPr>
            <w:tcW w:w="1709" w:type="dxa"/>
            <w:tcBorders>
              <w:bottom w:val="single" w:sz="4" w:space="0" w:color="auto"/>
            </w:tcBorders>
          </w:tcPr>
          <w:p w14:paraId="69A3209E" w14:textId="77777777" w:rsidR="00974B8D" w:rsidRDefault="00974B8D" w:rsidP="00D0707A">
            <w:pPr>
              <w:jc w:val="center"/>
            </w:pPr>
          </w:p>
        </w:tc>
      </w:tr>
    </w:tbl>
    <w:p w14:paraId="2697189D" w14:textId="77777777" w:rsidR="00974B8D" w:rsidRDefault="00974B8D" w:rsidP="00974B8D"/>
    <w:p w14:paraId="0D9808C5" w14:textId="664EEBD3" w:rsidR="00974B8D" w:rsidRDefault="00554C48" w:rsidP="002564F3">
      <w:pPr>
        <w:pStyle w:val="BodyText"/>
        <w:widowControl w:val="0"/>
        <w:spacing w:after="0"/>
        <w:ind w:firstLine="360"/>
        <w:jc w:val="left"/>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proofErr w:type="spellStart"/>
      <w:r w:rsidR="003434AE" w:rsidRPr="00794D9C">
        <w:rPr>
          <w:i/>
        </w:rPr>
        <w:t>θ</w:t>
      </w:r>
      <w:r w:rsidR="003434AE">
        <w:rPr>
          <w:lang w:eastAsia="en-US"/>
        </w:rPr>
        <w:t>s</w:t>
      </w:r>
      <w:proofErr w:type="spellEnd"/>
      <w:r w:rsidR="003434AE">
        <w:rPr>
          <w:lang w:eastAsia="en-US"/>
        </w:rPr>
        <w:t xml:space="preserve"> at</w:t>
      </w:r>
      <w:r w:rsidR="00E33CE3">
        <w:rPr>
          <w:lang w:eastAsia="en-US"/>
        </w:rPr>
        <w:t xml:space="preserve"> </w:t>
      </w:r>
      <w:r w:rsidR="00E33CE3">
        <w:t xml:space="preserve">which the module information was maximized are shown in Figure 1. </w:t>
      </w:r>
      <w:r w:rsidR="00D82922">
        <w:t>S</w:t>
      </w:r>
      <w:r w:rsidR="00E33CE3">
        <w:t>ome pathways</w:t>
      </w:r>
      <w:r>
        <w:t xml:space="preserve"> </w:t>
      </w:r>
      <w:ins w:id="4" w:author="Robert S Chapman" w:date="2023-11-13T18:30:00Z">
        <w:r w:rsidR="00590E66">
          <w:t xml:space="preserve">(Figure 1 </w:t>
        </w:r>
      </w:ins>
      <w:ins w:id="5" w:author="Robert S Chapman" w:date="2023-11-13T18:31:00Z">
        <w:r w:rsidR="00590E66">
          <w:t xml:space="preserve">also </w:t>
        </w:r>
      </w:ins>
      <w:ins w:id="6" w:author="Robert S Chapman" w:date="2023-11-13T18:30:00Z">
        <w:r w:rsidR="00590E66">
          <w:t>details</w:t>
        </w:r>
      </w:ins>
      <w:ins w:id="7" w:author="Robert S Chapman" w:date="2023-11-14T07:29:00Z">
        <w:r w:rsidR="00311C6B">
          <w:t xml:space="preserve"> pathways as described by</w:t>
        </w:r>
      </w:ins>
      <w:ins w:id="8" w:author="Robert S Chapman" w:date="2023-11-13T18:30:00Z">
        <w:r w:rsidR="00590E66">
          <w:t xml:space="preserve"> </w:t>
        </w:r>
      </w:ins>
      <w:ins w:id="9" w:author="Robert S Chapman" w:date="2023-11-13T18:31:00Z">
        <w:r w:rsidR="00590E66">
          <w:t>module numbers</w:t>
        </w:r>
      </w:ins>
      <w:ins w:id="10" w:author="Robert S Chapman" w:date="2023-11-13T18:30:00Z">
        <w:r w:rsidR="00590E66">
          <w:t xml:space="preserve">) </w:t>
        </w:r>
      </w:ins>
      <w:r w:rsidR="00974B8D">
        <w:t xml:space="preserve">were restricted so that </w:t>
      </w:r>
      <w:proofErr w:type="spellStart"/>
      <w:r w:rsidR="00974B8D">
        <w:t>simulees</w:t>
      </w:r>
      <w:proofErr w:type="spellEnd"/>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This was to prevent a drastic change in </w:t>
      </w:r>
      <w:r w:rsidR="00974B8D" w:rsidRPr="004F4BD4">
        <w:rPr>
          <w:i/>
        </w:rPr>
        <w:lastRenderedPageBreak/>
        <w:t>θ</w:t>
      </w:r>
      <w:r w:rsidR="00974B8D">
        <w:rPr>
          <w:i/>
        </w:rPr>
        <w:t xml:space="preserve"> </w:t>
      </w:r>
      <w:r w:rsidR="00974B8D">
        <w:t xml:space="preserve">estimates, because this would indicate non-model-fitting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C9516DB" w14:textId="5DD591D0" w:rsidR="00974B8D" w:rsidRPr="00B672BC" w:rsidRDefault="00590E66" w:rsidP="00974B8D">
      <w:pPr>
        <w:jc w:val="center"/>
        <w:rPr>
          <w:b/>
          <w:iCs/>
        </w:rPr>
      </w:pPr>
      <w:r>
        <w:rPr>
          <w:b/>
          <w:bCs/>
          <w:i/>
          <w:iCs/>
          <w:noProof/>
        </w:rPr>
        <w:drawing>
          <wp:anchor distT="0" distB="0" distL="114300" distR="114300" simplePos="0" relativeHeight="251658240" behindDoc="0" locked="0" layoutInCell="1" allowOverlap="1" wp14:anchorId="21D9AC0C" wp14:editId="5C88AC13">
            <wp:simplePos x="0" y="0"/>
            <wp:positionH relativeFrom="column">
              <wp:posOffset>0</wp:posOffset>
            </wp:positionH>
            <wp:positionV relativeFrom="paragraph">
              <wp:posOffset>2089785</wp:posOffset>
            </wp:positionV>
            <wp:extent cx="5943600" cy="1869440"/>
            <wp:effectExtent l="0" t="0" r="0" b="0"/>
            <wp:wrapTopAndBottom/>
            <wp:docPr id="1789137548"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7548" name="Picture 1" descr="A diagram of a structure&#10;&#10;Description automatically generated"/>
                    <pic:cNvPicPr/>
                  </pic:nvPicPr>
                  <pic:blipFill rotWithShape="1">
                    <a:blip r:embed="rId9">
                      <a:extLst>
                        <a:ext uri="{28A0092B-C50C-407E-A947-70E740481C1C}">
                          <a14:useLocalDpi xmlns:a14="http://schemas.microsoft.com/office/drawing/2010/main" val="0"/>
                        </a:ext>
                      </a:extLst>
                    </a:blip>
                    <a:srcRect l="5084" r="4346" b="10619"/>
                    <a:stretch/>
                  </pic:blipFill>
                  <pic:spPr bwMode="auto">
                    <a:xfrm>
                      <a:off x="0" y="0"/>
                      <a:ext cx="5943600" cy="186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4B8D" w:rsidRPr="0066698E">
        <w:rPr>
          <w:b/>
          <w:iCs/>
        </w:rPr>
        <w:t>Figure 1</w:t>
      </w:r>
      <w:r w:rsidR="00974B8D" w:rsidRPr="00B672BC">
        <w:rPr>
          <w:b/>
          <w:i/>
          <w:iCs/>
        </w:rPr>
        <w:t xml:space="preserve">. </w:t>
      </w:r>
      <w:r w:rsidR="00974B8D" w:rsidRPr="00B672BC">
        <w:rPr>
          <w:b/>
          <w:iCs/>
        </w:rPr>
        <w:t>1-3-3 and 1-3-4 MST designs</w:t>
      </w:r>
      <w:r w:rsidR="00974B8D" w:rsidRPr="00B672BC">
        <w:rPr>
          <w:i/>
          <w:iCs/>
        </w:rPr>
        <w:t xml:space="preserve"> </w:t>
      </w:r>
      <w:r w:rsidR="00974B8D" w:rsidRPr="00B672BC">
        <w:rPr>
          <w:i/>
          <w:iCs/>
          <w:noProof/>
        </w:rPr>
        <w:drawing>
          <wp:inline distT="0" distB="0" distL="0" distR="0" wp14:anchorId="474B4F95" wp14:editId="2F38DE59">
            <wp:extent cx="5943600" cy="1807845"/>
            <wp:effectExtent l="0" t="0" r="0" b="0"/>
            <wp:docPr id="23" name="Picture 23"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stage&#10;&#10;Description automatically generated"/>
                    <pic:cNvPicPr/>
                  </pic:nvPicPr>
                  <pic:blipFill>
                    <a:blip r:embed="rId10"/>
                    <a:stretch>
                      <a:fillRect/>
                    </a:stretch>
                  </pic:blipFill>
                  <pic:spPr>
                    <a:xfrm>
                      <a:off x="0" y="0"/>
                      <a:ext cx="5943600" cy="1807845"/>
                    </a:xfrm>
                    <a:prstGeom prst="rect">
                      <a:avLst/>
                    </a:prstGeom>
                  </pic:spPr>
                </pic:pic>
              </a:graphicData>
            </a:graphic>
          </wp:inline>
        </w:drawing>
      </w:r>
    </w:p>
    <w:p w14:paraId="15C17661" w14:textId="4BDC4F28" w:rsidR="00590E66" w:rsidRDefault="00590E66" w:rsidP="00590E66">
      <w:pPr>
        <w:pStyle w:val="Heading3"/>
        <w:keepNext w:val="0"/>
        <w:keepLines w:val="0"/>
        <w:widowControl w:val="0"/>
        <w:spacing w:before="240"/>
        <w:ind w:firstLine="360"/>
        <w:jc w:val="center"/>
        <w:rPr>
          <w:rStyle w:val="Heading4Char"/>
          <w:lang w:eastAsia="en-US"/>
        </w:rPr>
      </w:pPr>
    </w:p>
    <w:p w14:paraId="1E9A8642" w14:textId="0088A8D4" w:rsidR="00974B8D" w:rsidRDefault="00974B8D" w:rsidP="009C2E11">
      <w:pPr>
        <w:pStyle w:val="Heading3"/>
        <w:keepNext w:val="0"/>
        <w:keepLines w:val="0"/>
        <w:widowControl w:val="0"/>
        <w:spacing w:before="240"/>
        <w:ind w:firstLine="360"/>
        <w:rPr>
          <w:b w:val="0"/>
        </w:rPr>
      </w:pPr>
      <w:r>
        <w:rPr>
          <w:rStyle w:val="Heading4Char"/>
          <w:lang w:eastAsia="en-US"/>
        </w:rPr>
        <w:t>Item allocation</w:t>
      </w:r>
      <w:r w:rsidRPr="00F53B08">
        <w:rPr>
          <w:rStyle w:val="Heading4Char"/>
          <w:lang w:eastAsia="en-US"/>
        </w:rPr>
        <w:t>.</w:t>
      </w:r>
      <w:r>
        <w:rPr>
          <w:lang w:eastAsia="en-US"/>
        </w:rPr>
        <w:t xml:space="preserve"> </w:t>
      </w:r>
      <w:r w:rsidRPr="006D2FCF">
        <w:rPr>
          <w:b w:val="0"/>
          <w:lang w:eastAsia="en-US"/>
        </w:rPr>
        <w:t>Three levels of item allocation were evaluated</w:t>
      </w:r>
      <w:r>
        <w:rPr>
          <w:b w:val="0"/>
          <w:lang w:eastAsia="en-US"/>
        </w:rPr>
        <w:t xml:space="preserve"> (</w:t>
      </w:r>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467DC08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 and random).</w:t>
      </w:r>
      <w:bookmarkStart w:id="11" w:name="_Ref514514888"/>
      <w:r>
        <w:t xml:space="preserve">  In forward assembly, module assembly begins with Stage 1 and proceeds through the following stages.  By contrast, backward assembly begins with the stage with most modules </w:t>
      </w:r>
      <w:r>
        <w:lastRenderedPageBreak/>
        <w:t xml:space="preserve">(typically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methods were used, the spiral assembly method, where assembly begins with the middle-most modules </w:t>
      </w:r>
      <w:proofErr w:type="gramStart"/>
      <w:r>
        <w:t xml:space="preserve">and </w:t>
      </w:r>
      <w:r w:rsidR="003B3974">
        <w:t>”</w:t>
      </w:r>
      <w:r>
        <w:t>spirals</w:t>
      </w:r>
      <w:proofErr w:type="gramEnd"/>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appropriate maximum information </w:t>
      </w:r>
      <w:r w:rsidRPr="00F27FCC">
        <w:t>(Luecht et al, 2006)</w:t>
      </w:r>
      <w:r>
        <w:t xml:space="preserve"> and defined population intervals </w:t>
      </w:r>
      <w:r w:rsidRPr="00F27FCC">
        <w:t>(</w:t>
      </w:r>
      <w:proofErr w:type="spellStart"/>
      <w:r w:rsidRPr="00F27FCC">
        <w:t>Luecht</w:t>
      </w:r>
      <w:proofErr w:type="spellEnd"/>
      <w:r w:rsidRPr="00F27FCC">
        <w:t xml:space="preserve">, Brumfield, </w:t>
      </w:r>
      <w:r w:rsidR="003B3974">
        <w:t>&amp;</w:t>
      </w:r>
      <w:r w:rsidR="003B3974" w:rsidRPr="00F27FCC">
        <w:t xml:space="preserve"> </w:t>
      </w:r>
      <w:r w:rsidRPr="00F27FCC">
        <w:t xml:space="preserve">Breithaupt, 2006; </w:t>
      </w:r>
      <w:commentRangeStart w:id="12"/>
      <w:proofErr w:type="spellStart"/>
      <w:r w:rsidRPr="00F27FCC">
        <w:t>Zenisky</w:t>
      </w:r>
      <w:proofErr w:type="spellEnd"/>
      <w:r w:rsidRPr="00F27FCC">
        <w:t>, 2004</w:t>
      </w:r>
      <w:commentRangeEnd w:id="12"/>
      <w:r w:rsidR="000213F0">
        <w:rPr>
          <w:rStyle w:val="CommentReference"/>
          <w:rFonts w:asciiTheme="minorHAnsi" w:eastAsiaTheme="minorEastAsia" w:hAnsiTheme="minorHAnsi" w:cstheme="minorBidi"/>
          <w:kern w:val="24"/>
          <w:lang w:eastAsia="ja-JP"/>
        </w:rPr>
        <w:commentReference w:id="12"/>
      </w:r>
      <w:r w:rsidRPr="00F27FCC">
        <w:t>)</w:t>
      </w:r>
      <w:r>
        <w:t xml:space="preserve">. In the maximum information </w:t>
      </w:r>
      <w:r w:rsidR="00720292">
        <w:t xml:space="preserve">(MI) </w:t>
      </w:r>
      <w:r>
        <w:t xml:space="preserve">routing method, the module with the maximum information at </w:t>
      </w:r>
      <w:r w:rsidR="004C4363">
        <w:t xml:space="preserve">a </w:t>
      </w:r>
      <w:proofErr w:type="spellStart"/>
      <w:r>
        <w:t>simulee’s</w:t>
      </w:r>
      <w:proofErr w:type="spellEnd"/>
      <w:r>
        <w:t xml:space="preserve">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simulee incremental NC or estimated </w:t>
      </w:r>
      <w:r w:rsidR="002F16C6" w:rsidRPr="007A642A">
        <w:rPr>
          <w:i/>
          <w:iCs/>
        </w:rPr>
        <w:sym w:font="Symbol" w:char="F071"/>
      </w:r>
      <w:r>
        <w:t xml:space="preserve">. Figure </w:t>
      </w:r>
      <w:r w:rsidR="00714C31">
        <w:t>2</w:t>
      </w:r>
      <w:r>
        <w:t xml:space="preserve"> </w:t>
      </w:r>
      <w:r w:rsidR="00172B31">
        <w:t xml:space="preserve">displays </w:t>
      </w:r>
      <w:r>
        <w:t xml:space="preserve">the population distribution interval routing methods used in this study. </w:t>
      </w:r>
    </w:p>
    <w:p w14:paraId="1FCD4B7F" w14:textId="347DD0FD" w:rsidR="00974B8D" w:rsidRPr="00714C31" w:rsidRDefault="00974B8D" w:rsidP="00974B8D">
      <w:pPr>
        <w:autoSpaceDE w:val="0"/>
        <w:autoSpaceDN w:val="0"/>
        <w:adjustRightInd w:val="0"/>
        <w:ind w:firstLine="360"/>
        <w:jc w:val="center"/>
        <w:rPr>
          <w:b/>
          <w:bCs/>
        </w:rPr>
      </w:pPr>
      <w:r w:rsidRPr="00714C31">
        <w:rPr>
          <w:b/>
          <w:bCs/>
        </w:rPr>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 xml:space="preserve">Correct Routing Decision </w:t>
      </w:r>
      <w:commentRangeStart w:id="13"/>
      <w:r w:rsidRPr="00714C31">
        <w:rPr>
          <w:b/>
          <w:bCs/>
        </w:rPr>
        <w:t>Methods</w:t>
      </w:r>
      <w:commentRangeEnd w:id="13"/>
      <w:r w:rsidR="00F70D00">
        <w:rPr>
          <w:rStyle w:val="CommentReference"/>
          <w:rFonts w:asciiTheme="minorHAnsi" w:eastAsiaTheme="minorEastAsia" w:hAnsiTheme="minorHAnsi" w:cstheme="minorBidi"/>
          <w:kern w:val="24"/>
          <w:lang w:eastAsia="ja-JP"/>
        </w:rPr>
        <w:commentReference w:id="13"/>
      </w:r>
    </w:p>
    <w:p w14:paraId="21D614EA" w14:textId="77777777" w:rsidR="00974B8D" w:rsidRDefault="00974B8D" w:rsidP="00974B8D">
      <w:pPr>
        <w:autoSpaceDE w:val="0"/>
        <w:autoSpaceDN w:val="0"/>
        <w:adjustRightInd w:val="0"/>
        <w:rPr>
          <w:rFonts w:ascii="HelveticaNeueLTStd-Lt" w:hAnsi="HelveticaNeueLTStd-Lt" w:cs="HelveticaNeueLTStd-Lt"/>
          <w:sz w:val="28"/>
          <w:szCs w:val="28"/>
        </w:rPr>
      </w:pPr>
      <w:r w:rsidRPr="002424C3">
        <w:rPr>
          <w:rFonts w:ascii="HelveticaNeueLTStd-Lt" w:hAnsi="HelveticaNeueLTStd-Lt" w:cs="HelveticaNeueLTStd-Lt"/>
          <w:noProof/>
          <w:sz w:val="28"/>
          <w:szCs w:val="28"/>
        </w:rPr>
        <w:lastRenderedPageBreak/>
        <w:drawing>
          <wp:inline distT="0" distB="0" distL="0" distR="0" wp14:anchorId="33B6C04B" wp14:editId="32BBFC7F">
            <wp:extent cx="5943600" cy="3343275"/>
            <wp:effectExtent l="0" t="0" r="0" b="0"/>
            <wp:docPr id="14639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8789"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B5B76B" w14:textId="77777777" w:rsidR="002D175F" w:rsidRPr="002424C3" w:rsidRDefault="002D175F" w:rsidP="00974B8D">
      <w:pPr>
        <w:autoSpaceDE w:val="0"/>
        <w:autoSpaceDN w:val="0"/>
        <w:adjustRightInd w:val="0"/>
        <w:rPr>
          <w:rFonts w:ascii="HelveticaNeueLTStd-Lt" w:hAnsi="HelveticaNeueLTStd-Lt" w:cs="HelveticaNeueLTStd-Lt"/>
          <w:sz w:val="28"/>
          <w:szCs w:val="28"/>
        </w:rPr>
      </w:pPr>
    </w:p>
    <w:bookmarkEnd w:id="11"/>
    <w:p w14:paraId="2CED1D51" w14:textId="77777777" w:rsidR="00974B8D" w:rsidRDefault="00974B8D" w:rsidP="00974B8D">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1F8A6AC5" w14:textId="77777777" w:rsidR="00974B8D" w:rsidRPr="00D748F3" w:rsidRDefault="00000000" w:rsidP="00974B8D">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m:r>
                    <m:rPr>
                      <m:nor/>
                    </m:rPr>
                    <w:rPr>
                      <w:i/>
                    </w:rPr>
                    <m:t>i</m:t>
                  </m:r>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m:r>
                    <m:rPr>
                      <m:nor/>
                    </m:rPr>
                    <w:rPr>
                      <w:i/>
                      <w:iCs/>
                    </w:rPr>
                    <m:t>i</m:t>
                  </m:r>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m:r>
                    <m:rPr>
                      <m:nor/>
                    </m:rPr>
                    <w:rPr>
                      <w:i/>
                      <w:iCs/>
                    </w:rPr>
                    <m:t>i</m:t>
                  </m:r>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790E0A47" w14:textId="77777777" w:rsidR="00D748F3" w:rsidRPr="004233F1" w:rsidRDefault="00D748F3" w:rsidP="00974B8D">
      <w:pPr>
        <w:rPr>
          <w:rFonts w:asciiTheme="majorHAnsi" w:eastAsiaTheme="majorEastAsia" w:hAnsiTheme="majorHAnsi" w:cstheme="majorBidi"/>
          <w:iCs/>
        </w:rPr>
      </w:pPr>
    </w:p>
    <w:p w14:paraId="1C2EBFD7" w14:textId="515F4DCA" w:rsidR="00974B8D" w:rsidRDefault="00974B8D" w:rsidP="00974B8D">
      <w:pPr>
        <w:pStyle w:val="BodyText"/>
        <w:widowControl w:val="0"/>
        <w:spacing w:after="0"/>
      </w:pPr>
      <w:r>
        <w:t xml:space="preserve">where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item discrimination, difficulty,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w:t>
      </w:r>
      <w:commentRangeStart w:id="14"/>
      <w:r>
        <w:t xml:space="preserve">5 panels × [(7 items + (14 items × 3 modules) + (21 items × 4 modules)] </w:t>
      </w:r>
      <w:commentRangeEnd w:id="14"/>
      <w:r w:rsidR="00442B3A">
        <w:rPr>
          <w:rStyle w:val="CommentReference"/>
        </w:rPr>
        <w:commentReference w:id="14"/>
      </w:r>
      <w:r>
        <w:t xml:space="preserve">= </w:t>
      </w:r>
      <w:del w:id="15" w:author="Robert S Chapman" w:date="2023-11-13T18:37:00Z">
        <w:r w:rsidDel="004C4A11">
          <w:delText>560</w:delText>
        </w:r>
      </w:del>
      <w:ins w:id="16" w:author="Robert S Chapman" w:date="2023-11-13T18:37:00Z">
        <w:r w:rsidR="004C4A11">
          <w:t>665</w:t>
        </w:r>
      </w:ins>
      <w:r>
        <w:t xml:space="preserve"> items, so 1,500 items were determined to be more than sufficient.</w:t>
      </w:r>
    </w:p>
    <w:p w14:paraId="48825E64" w14:textId="77777777" w:rsidR="00974B8D" w:rsidRPr="002153B3" w:rsidRDefault="00974B8D" w:rsidP="00974B8D">
      <w:pPr>
        <w:widowControl w:val="0"/>
        <w:ind w:firstLine="360"/>
        <w:jc w:val="center"/>
        <w:rPr>
          <w:b/>
          <w:i/>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Pr="002153B3">
        <w:rPr>
          <w:b/>
        </w:rPr>
        <w:t>. Descriptive statistics for item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proofErr w:type="spellStart"/>
            <w:r w:rsidRPr="00276403">
              <w:rPr>
                <w:i/>
              </w:rPr>
              <w:t>ln</w:t>
            </w:r>
            <w:r w:rsidRPr="00794D9C">
              <w:t>N</w:t>
            </w:r>
            <w:proofErr w:type="spellEnd"/>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r w:rsidRPr="00794D9C">
              <w:t>N</w:t>
            </w:r>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lastRenderedPageBreak/>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proofErr w:type="spellStart"/>
            <w:r w:rsidRPr="002278CC">
              <w:t>Unif</w:t>
            </w:r>
            <w:proofErr w:type="spellEnd"/>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proofErr w:type="spellStart"/>
      <w:r w:rsidRPr="00110E65">
        <w:rPr>
          <w:i/>
        </w:rPr>
        <w:t>i</w:t>
      </w:r>
      <w:proofErr w:type="spellEnd"/>
      <w:r>
        <w:t xml:space="preserve"> </w:t>
      </w:r>
      <w:r w:rsidRPr="008F0EFD">
        <w:t>is defined as</w:t>
      </w:r>
    </w:p>
    <w:p w14:paraId="08F9963B" w14:textId="77777777" w:rsidR="00974B8D" w:rsidRPr="00386B9B" w:rsidRDefault="00000000" w:rsidP="00974B8D">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A99EC08"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Figure </w:t>
      </w:r>
      <w:r w:rsidR="002D6845">
        <w:t>S-1</w:t>
      </w:r>
      <w:r w:rsidR="00DD7E74">
        <w:t xml:space="preserve">(in the online supplement) </w:t>
      </w:r>
      <w:r w:rsidRPr="008F0EFD">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0EF1428F" w14:textId="77777777" w:rsidR="00575254" w:rsidRDefault="00575254" w:rsidP="00974B8D">
      <w:pPr>
        <w:pStyle w:val="Caption"/>
        <w:spacing w:after="0"/>
        <w:jc w:val="center"/>
        <w:rPr>
          <w:b/>
          <w:i w:val="0"/>
        </w:rPr>
        <w:sectPr w:rsidR="00575254" w:rsidSect="00430193">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pPr>
    </w:p>
    <w:p w14:paraId="758A008D" w14:textId="77777777" w:rsidR="00974B8D" w:rsidRPr="00EA3346" w:rsidRDefault="00974B8D" w:rsidP="00974B8D"/>
    <w:p w14:paraId="338C5B4B" w14:textId="77B50006" w:rsidR="00974B8D" w:rsidRPr="006B5359" w:rsidRDefault="00974B8D" w:rsidP="00974B8D">
      <w:pPr>
        <w:pStyle w:val="Caption"/>
        <w:widowControl w:val="0"/>
        <w:spacing w:after="0" w:line="480" w:lineRule="auto"/>
        <w:ind w:firstLine="360"/>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w:t>
      </w:r>
      <w:proofErr w:type="spellStart"/>
      <w:r w:rsidRPr="008C31AC">
        <w:rPr>
          <w:i w:val="0"/>
        </w:rPr>
        <w:t>mstR</w:t>
      </w:r>
      <w:proofErr w:type="spellEnd"/>
      <w:r w:rsidRPr="008C31AC">
        <w:rPr>
          <w:i w:val="0"/>
        </w:rPr>
        <w:t xml:space="preserve">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w:t>
      </w:r>
      <w:proofErr w:type="spellStart"/>
      <w:r w:rsidRPr="008C31AC">
        <w:rPr>
          <w:i w:val="0"/>
        </w:rPr>
        <w:t>Simulees</w:t>
      </w:r>
      <w:proofErr w:type="spellEnd"/>
      <w:r w:rsidRPr="008C31AC">
        <w:rPr>
          <w:i w:val="0"/>
        </w:rPr>
        <w:t xml:space="preserve">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CB58C0">
        <w:rPr>
          <w:i w:val="0"/>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The range of θ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θ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simulee was said to answer the item correctly; otherwise the response was set to 0. </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w:t>
      </w:r>
      <w:proofErr w:type="spellStart"/>
      <w:r>
        <w:rPr>
          <w:lang w:eastAsia="zh-TW"/>
        </w:rPr>
        <w:t>simulee</w:t>
      </w:r>
      <w:proofErr w:type="spellEnd"/>
      <w:r>
        <w:rPr>
          <w:lang w:eastAsia="zh-TW"/>
        </w:rPr>
        <w:t xml:space="preserv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w:t>
      </w:r>
      <w:proofErr w:type="spellStart"/>
      <w:r w:rsidR="005562F9">
        <w:rPr>
          <w:lang w:eastAsia="zh-TW"/>
        </w:rPr>
        <w:t>simulees</w:t>
      </w:r>
      <w:proofErr w:type="spellEnd"/>
      <w:r w:rsidR="005562F9">
        <w:rPr>
          <w:lang w:eastAsia="zh-TW"/>
        </w:rPr>
        <w:t xml:space="preserve">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were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 xml:space="preserve">path (including misrouted </w:t>
      </w:r>
      <w:proofErr w:type="spellStart"/>
      <w:r>
        <w:rPr>
          <w:lang w:eastAsia="zh-TW"/>
        </w:rPr>
        <w:t>simulees</w:t>
      </w:r>
      <w:proofErr w:type="spellEnd"/>
      <w:r>
        <w:rPr>
          <w:lang w:eastAsia="zh-TW"/>
        </w:rPr>
        <w:t>)</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proofErr w:type="spellStart"/>
      <w:r w:rsidRPr="007C5F64">
        <w:rPr>
          <w:i/>
        </w:rPr>
        <w:t>θ</w:t>
      </w:r>
      <w:r w:rsidRPr="00287B01">
        <w:t>s</w:t>
      </w:r>
      <w:proofErr w:type="spellEnd"/>
      <w:r>
        <w:t xml:space="preserve"> at each of the studied </w:t>
      </w:r>
      <w:r w:rsidRPr="0010658A">
        <w:rPr>
          <w:i/>
          <w:iCs/>
        </w:rPr>
        <w:t>θ</w:t>
      </w:r>
      <w:r>
        <w:t xml:space="preserve"> points. These two statistics were defined as  </w:t>
      </w:r>
    </w:p>
    <w:p w14:paraId="5EA815BC" w14:textId="77777777" w:rsidR="00974B8D" w:rsidRPr="004233F1" w:rsidRDefault="00000000"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i/>
                              </w:rPr>
                              <m:t>(</m:t>
                            </m:r>
                          </m:e>
                        </m:nary>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ascii="Cambria Math" w:cs="Times New Roman"/>
                          </w:rPr>
                          <m:t xml:space="preserve"> </m:t>
                        </m:r>
                        <m:r>
                          <m:rPr>
                            <m:nor/>
                          </m:rPr>
                          <w:rPr>
                            <w:rFonts w:cs="Times New Roman"/>
                          </w:rPr>
                          <m:t xml:space="preserve">– </m:t>
                        </m:r>
                        <m:sSub>
                          <m:sSubPr>
                            <m:ctrlPr>
                              <w:rPr>
                                <w:rFonts w:ascii="Cambria Math" w:hAnsi="Cambria Math" w:cs="Times New Roman"/>
                                <w:i/>
                              </w:rPr>
                            </m:ctrlPr>
                          </m:sSubPr>
                          <m:e>
                            <m:r>
                              <m:rPr>
                                <m:nor/>
                              </m:rPr>
                              <w:rPr>
                                <w:rFonts w:cs="Times New Roman"/>
                                <w:i/>
                              </w:rPr>
                              <m:t>θ</m:t>
                            </m:r>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4267FE26" w:rsidR="00974B8D" w:rsidRPr="006E530C" w:rsidRDefault="00000000"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e>
                                </m:nary>
                                <m:r>
                                  <m:rPr>
                                    <m:nor/>
                                  </m:rPr>
                                  <w:rPr>
                                    <w:rFonts w:cs="Times New Roman"/>
                                  </w:rPr>
                                  <m:t>–</m:t>
                                </m:r>
                                <m:sSub>
                                  <m:sSubPr>
                                    <m:ctrlPr>
                                      <w:rPr>
                                        <w:rFonts w:ascii="Cambria Math" w:hAnsi="Cambria Math" w:cstheme="minorHAnsi"/>
                                        <w:i/>
                                      </w:rPr>
                                    </m:ctrlPr>
                                  </m:sSubPr>
                                  <m:e>
                                    <m:r>
                                      <m:rPr>
                                        <m:nor/>
                                      </m:rPr>
                                      <w:rPr>
                                        <w:rFonts w:ascii="Cambria Math" w:hAnsiTheme="minorHAnsi" w:cstheme="minorHAnsi"/>
                                        <w:i/>
                                      </w:rPr>
                                      <m:t xml:space="preserve"> </m:t>
                                    </m:r>
                                    <m:r>
                                      <m:rPr>
                                        <m:nor/>
                                      </m:rPr>
                                      <w:rPr>
                                        <w:rFonts w:ascii="Cambria Math" w:hAnsiTheme="minorHAnsi" w:cstheme="minorHAnsi"/>
                                        <w:i/>
                                      </w:rPr>
                                      <m:t>θ</m:t>
                                    </m:r>
                                  </m:e>
                                  <m:sub>
                                    <m:r>
                                      <m:rPr>
                                        <m:nor/>
                                      </m:rPr>
                                      <w:rPr>
                                        <w:rFonts w:ascii="Cambria Math" w:hAnsiTheme="minorHAnsi" w:cstheme="minorHAnsi"/>
                                        <w:i/>
                                      </w:rPr>
                                      <m:t>j</m:t>
                                    </m:r>
                                  </m:sub>
                                </m:sSub>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simulee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simulee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simulee </w:t>
      </w:r>
      <w:r>
        <w:rPr>
          <w:i/>
        </w:rPr>
        <w:t>j</w:t>
      </w:r>
      <w:r>
        <w:t xml:space="preserve"> was obtained by </w:t>
      </w:r>
    </w:p>
    <w:p w14:paraId="04AD32FA" w14:textId="77777777" w:rsidR="00974B8D" w:rsidRPr="00445469" w:rsidRDefault="00000000"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1215C0D2" w14:textId="201AAE5F" w:rsidR="00A41FE5" w:rsidRPr="00DA5C52" w:rsidRDefault="006B5359" w:rsidP="00DA5C52">
      <w:pPr>
        <w:pStyle w:val="Compact"/>
        <w:widowControl w:val="0"/>
        <w:spacing w:before="0" w:after="0"/>
        <w:ind w:firstLine="360"/>
        <w:jc w:val="left"/>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w:t>
      </w:r>
      <w:proofErr w:type="gramStart"/>
      <w:r w:rsidR="00B21F8A">
        <w:t xml:space="preserve">all </w:t>
      </w:r>
      <w:r w:rsidR="00B05341">
        <w:t>”</w:t>
      </w:r>
      <w:r w:rsidR="00B21F8A">
        <w:t>decreasing</w:t>
      </w:r>
      <w:proofErr w:type="gramEnd"/>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commentRangeStart w:id="17"/>
      <w:r w:rsidR="00B05341">
        <w:t>”</w:t>
      </w:r>
      <w:r w:rsidR="00B21F8A">
        <w:t>increasing</w:t>
      </w:r>
      <w:r w:rsidR="00B05341">
        <w:t>”</w:t>
      </w:r>
      <w:r w:rsidR="00B21F8A">
        <w:t xml:space="preserve"> </w:t>
      </w:r>
      <w:commentRangeEnd w:id="17"/>
      <w:r w:rsidR="00CF07C4">
        <w:rPr>
          <w:rStyle w:val="CommentReference"/>
          <w:rFonts w:asciiTheme="minorHAnsi" w:eastAsiaTheme="minorEastAsia" w:hAnsiTheme="minorHAnsi"/>
          <w:kern w:val="24"/>
          <w:lang w:eastAsia="ja-JP"/>
        </w:rPr>
        <w:commentReference w:id="17"/>
      </w:r>
      <w:r w:rsidR="00B21F8A">
        <w:t>designs</w:t>
      </w:r>
      <w:r w:rsidR="008322EE" w:rsidRPr="00495F29">
        <w:t xml:space="preserve">). </w:t>
      </w:r>
      <w:r w:rsidR="00A06935" w:rsidRPr="00A06935">
        <w:t>Different a</w:t>
      </w:r>
      <w:r w:rsidR="00A41FE5" w:rsidRPr="00A06935">
        <w:t>ssembly method</w:t>
      </w:r>
      <w:r w:rsidR="00A06935" w:rsidRPr="00A06935">
        <w:t>s</w:t>
      </w:r>
      <w:ins w:id="18" w:author="Robert S Chapman" w:date="2023-11-14T08:41:00Z">
        <w:r w:rsidR="004D4FB9">
          <w:t xml:space="preserve"> did not</w:t>
        </w:r>
      </w:ins>
      <w:r w:rsidR="00A41FE5" w:rsidRPr="00A06935">
        <w:t xml:space="preserve"> </w:t>
      </w:r>
      <w:commentRangeStart w:id="19"/>
      <w:commentRangeStart w:id="20"/>
      <w:r w:rsidR="00A06935" w:rsidRPr="00A06935">
        <w:t>result</w:t>
      </w:r>
      <w:del w:id="21" w:author="Robert S Chapman" w:date="2023-11-14T08:41:00Z">
        <w:r w:rsidR="001954BE" w:rsidDel="004D4FB9">
          <w:delText>ed</w:delText>
        </w:r>
      </w:del>
      <w:r w:rsidR="00A41FE5" w:rsidRPr="00A06935">
        <w:t xml:space="preserve"> </w:t>
      </w:r>
      <w:commentRangeEnd w:id="19"/>
      <w:r w:rsidR="0056781C">
        <w:rPr>
          <w:rStyle w:val="CommentReference"/>
          <w:rFonts w:asciiTheme="minorHAnsi" w:eastAsiaTheme="minorEastAsia" w:hAnsiTheme="minorHAnsi"/>
          <w:kern w:val="24"/>
          <w:lang w:eastAsia="ja-JP"/>
        </w:rPr>
        <w:commentReference w:id="19"/>
      </w:r>
      <w:commentRangeEnd w:id="20"/>
      <w:r w:rsidR="005151AF">
        <w:rPr>
          <w:rStyle w:val="CommentReference"/>
          <w:rFonts w:asciiTheme="minorHAnsi" w:eastAsiaTheme="minorEastAsia" w:hAnsiTheme="minorHAnsi"/>
          <w:kern w:val="24"/>
          <w:lang w:eastAsia="ja-JP"/>
        </w:rPr>
        <w:commentReference w:id="20"/>
      </w:r>
      <w:r w:rsidR="00A06935" w:rsidRPr="00A06935">
        <w:t xml:space="preserve">in </w:t>
      </w:r>
      <w:r w:rsidR="00A41FE5" w:rsidRPr="00A06935">
        <w:t>substantial differences in the range of misrouting errors</w:t>
      </w:r>
      <w:r w:rsidR="00A06935" w:rsidRPr="00A06935">
        <w:t xml:space="preserve"> across conditions, with the smallest</w:t>
      </w:r>
      <w:ins w:id="22" w:author="Robert S Chapman" w:date="2023-11-14T08:42:00Z">
        <w:r w:rsidR="004D4FB9">
          <w:t xml:space="preserve"> range</w:t>
        </w:r>
      </w:ins>
      <w:ins w:id="23" w:author="Robert S Chapman" w:date="2023-11-14T08:43:00Z">
        <w:r w:rsidR="004D4FB9">
          <w:t xml:space="preserve"> in</w:t>
        </w:r>
      </w:ins>
      <w:r w:rsidR="00A06935" w:rsidRPr="00A06935">
        <w:t xml:space="preserve"> routing error</w:t>
      </w:r>
      <w:ins w:id="24" w:author="Robert S Chapman" w:date="2023-11-14T09:05:00Z">
        <w:r w:rsidR="00775488">
          <w:t>s</w:t>
        </w:r>
      </w:ins>
      <w:r w:rsidR="00A06935" w:rsidRPr="00A06935">
        <w:t xml:space="preserve"> </w:t>
      </w:r>
      <w:ins w:id="25" w:author="Robert S Chapman" w:date="2023-11-14T08:43:00Z">
        <w:r w:rsidR="004D4FB9">
          <w:t xml:space="preserve">being </w:t>
        </w:r>
        <w:r w:rsidR="004D4FB9">
          <w:lastRenderedPageBreak/>
          <w:t>less than 1% (</w:t>
        </w:r>
      </w:ins>
      <w:r w:rsidR="00A06935" w:rsidRPr="00A06935">
        <w:t xml:space="preserve">ranging from </w:t>
      </w:r>
      <w:ins w:id="26" w:author="Robert S Chapman" w:date="2023-11-14T08:51:00Z">
        <w:r w:rsidR="005151AF">
          <w:t>13</w:t>
        </w:r>
      </w:ins>
      <w:del w:id="27" w:author="Robert S Chapman" w:date="2023-11-14T08:51:00Z">
        <w:r w:rsidR="00A06935" w:rsidRPr="00A06935" w:rsidDel="005151AF">
          <w:delText>8</w:delText>
        </w:r>
      </w:del>
      <w:r w:rsidR="00A06935" w:rsidRPr="00A06935">
        <w:t>.2</w:t>
      </w:r>
      <w:ins w:id="28" w:author="Robert S Chapman" w:date="2023-11-14T08:51:00Z">
        <w:r w:rsidR="005151AF">
          <w:t>0</w:t>
        </w:r>
      </w:ins>
      <w:r w:rsidR="00A06935" w:rsidRPr="00A06935">
        <w:t xml:space="preserve">% to </w:t>
      </w:r>
      <w:ins w:id="29" w:author="Robert S Chapman" w:date="2023-11-14T08:51:00Z">
        <w:r w:rsidR="005151AF">
          <w:t>14</w:t>
        </w:r>
      </w:ins>
      <w:del w:id="30" w:author="Robert S Chapman" w:date="2023-11-14T08:51:00Z">
        <w:r w:rsidR="00A06935" w:rsidRPr="00A06935" w:rsidDel="005151AF">
          <w:delText>8</w:delText>
        </w:r>
      </w:del>
      <w:r w:rsidR="00A06935" w:rsidRPr="00A06935">
        <w:t>.</w:t>
      </w:r>
      <w:ins w:id="31" w:author="Robert S Chapman" w:date="2023-11-14T08:51:00Z">
        <w:r w:rsidR="005151AF">
          <w:t>10</w:t>
        </w:r>
      </w:ins>
      <w:del w:id="32" w:author="Robert S Chapman" w:date="2023-11-14T08:51:00Z">
        <w:r w:rsidR="00A06935" w:rsidRPr="00A06935" w:rsidDel="005151AF">
          <w:delText>8</w:delText>
        </w:r>
      </w:del>
      <w:r w:rsidR="00A06935" w:rsidRPr="00A06935">
        <w:t xml:space="preserve">% </w:t>
      </w:r>
      <w:r w:rsidR="001954BE">
        <w:t xml:space="preserve">for </w:t>
      </w:r>
      <w:r w:rsidR="00A06935" w:rsidRPr="00A06935">
        <w:t xml:space="preserve">random and </w:t>
      </w:r>
      <w:del w:id="33" w:author="Robert S Chapman" w:date="2023-11-14T08:51:00Z">
        <w:r w:rsidR="00A06935" w:rsidRPr="00A06935" w:rsidDel="005151AF">
          <w:delText xml:space="preserve">forward </w:delText>
        </w:r>
      </w:del>
      <w:ins w:id="34" w:author="Robert S Chapman" w:date="2023-11-14T08:51:00Z">
        <w:r w:rsidR="005151AF">
          <w:t>backward</w:t>
        </w:r>
        <w:r w:rsidR="005151AF" w:rsidRPr="00A06935">
          <w:t xml:space="preserve"> </w:t>
        </w:r>
      </w:ins>
      <w:r w:rsidR="00A06935" w:rsidRPr="00A06935">
        <w:t>assembly</w:t>
      </w:r>
      <w:ins w:id="35" w:author="Robert S Chapman" w:date="2023-11-14T08:52:00Z">
        <w:r w:rsidR="005151AF">
          <w:t xml:space="preserve"> of </w:t>
        </w:r>
      </w:ins>
      <w:ins w:id="36" w:author="Robert S Chapman" w:date="2023-11-14T08:54:00Z">
        <w:r w:rsidR="005151AF">
          <w:t xml:space="preserve">a </w:t>
        </w:r>
      </w:ins>
      <w:ins w:id="37" w:author="Robert S Chapman" w:date="2023-11-14T08:52:00Z">
        <w:r w:rsidR="005151AF">
          <w:t xml:space="preserve">1-3-3 test </w:t>
        </w:r>
      </w:ins>
      <w:ins w:id="38" w:author="Robert S Chapman" w:date="2023-11-14T08:54:00Z">
        <w:r w:rsidR="005151AF">
          <w:t xml:space="preserve">with an equal number of items </w:t>
        </w:r>
      </w:ins>
      <w:ins w:id="39" w:author="Robert S Chapman" w:date="2023-11-14T08:52:00Z">
        <w:r w:rsidR="005151AF">
          <w:t>using MI routing</w:t>
        </w:r>
      </w:ins>
      <w:ins w:id="40" w:author="Robert S Chapman" w:date="2023-11-14T08:43:00Z">
        <w:r w:rsidR="004D4FB9">
          <w:t>)</w:t>
        </w:r>
      </w:ins>
      <w:r w:rsidR="00A06935" w:rsidRPr="00A06935">
        <w:t xml:space="preserve"> and the largest </w:t>
      </w:r>
      <w:ins w:id="41" w:author="Robert S Chapman" w:date="2023-11-14T08:44:00Z">
        <w:r w:rsidR="004D4FB9">
          <w:t xml:space="preserve">range of routing errors being </w:t>
        </w:r>
      </w:ins>
      <w:ins w:id="42" w:author="Robert S Chapman" w:date="2023-11-14T08:52:00Z">
        <w:r w:rsidR="005151AF">
          <w:t>3</w:t>
        </w:r>
      </w:ins>
      <w:ins w:id="43" w:author="Robert S Chapman" w:date="2023-11-14T08:44:00Z">
        <w:r w:rsidR="004D4FB9">
          <w:t>% (</w:t>
        </w:r>
      </w:ins>
      <w:r w:rsidR="00A06935" w:rsidRPr="00A06935">
        <w:t xml:space="preserve">ranging from </w:t>
      </w:r>
      <w:ins w:id="44" w:author="Robert S Chapman" w:date="2023-11-14T08:53:00Z">
        <w:r w:rsidR="005151AF">
          <w:t>8.2</w:t>
        </w:r>
      </w:ins>
      <w:del w:id="45" w:author="Robert S Chapman" w:date="2023-11-14T08:53:00Z">
        <w:r w:rsidR="00A06935" w:rsidRPr="00A06935" w:rsidDel="005151AF">
          <w:delText>23.4</w:delText>
        </w:r>
      </w:del>
      <w:r w:rsidR="00A06935" w:rsidRPr="00A06935">
        <w:t xml:space="preserve">% to </w:t>
      </w:r>
      <w:ins w:id="46" w:author="Robert S Chapman" w:date="2023-11-14T08:53:00Z">
        <w:r w:rsidR="005151AF">
          <w:t>11.2</w:t>
        </w:r>
      </w:ins>
      <w:del w:id="47" w:author="Robert S Chapman" w:date="2023-11-14T08:53:00Z">
        <w:r w:rsidR="00A06935" w:rsidRPr="00A06935" w:rsidDel="005151AF">
          <w:delText>25.5</w:delText>
        </w:r>
      </w:del>
      <w:r w:rsidR="00A06935" w:rsidRPr="00A06935">
        <w:t xml:space="preserve">% </w:t>
      </w:r>
      <w:r w:rsidR="001954BE">
        <w:t xml:space="preserve">for </w:t>
      </w:r>
      <w:del w:id="48" w:author="Robert S Chapman" w:date="2023-11-14T08:53:00Z">
        <w:r w:rsidR="00A06935" w:rsidRPr="00A06935" w:rsidDel="005151AF">
          <w:delText xml:space="preserve">backward </w:delText>
        </w:r>
      </w:del>
      <w:ins w:id="49" w:author="Robert S Chapman" w:date="2023-11-14T08:53:00Z">
        <w:r w:rsidR="005151AF">
          <w:t>random</w:t>
        </w:r>
        <w:r w:rsidR="005151AF" w:rsidRPr="00A06935">
          <w:t xml:space="preserve"> </w:t>
        </w:r>
      </w:ins>
      <w:r w:rsidR="00A06935" w:rsidRPr="00A06935">
        <w:t>and spiral assembly</w:t>
      </w:r>
      <w:ins w:id="50" w:author="Robert S Chapman" w:date="2023-11-14T08:53:00Z">
        <w:r w:rsidR="005151AF">
          <w:t xml:space="preserve"> of a 1-3-3 test </w:t>
        </w:r>
      </w:ins>
      <w:ins w:id="51" w:author="Robert S Chapman" w:date="2023-11-14T08:54:00Z">
        <w:r w:rsidR="005151AF">
          <w:t>with a decreasing number of items and MI routing</w:t>
        </w:r>
      </w:ins>
      <w:ins w:id="52" w:author="Robert S Chapman" w:date="2023-11-14T08:44:00Z">
        <w:r w:rsidR="004D4FB9">
          <w:t>)</w:t>
        </w:r>
      </w:ins>
      <w:del w:id="53" w:author="Robert S Chapman" w:date="2023-11-14T08:55:00Z">
        <w:r w:rsidR="00A06935" w:rsidRPr="00A06935" w:rsidDel="005151AF">
          <w:delText xml:space="preserve"> for all methods</w:delText>
        </w:r>
      </w:del>
      <w:ins w:id="54" w:author="Robert S Chapman" w:date="2023-11-14T08:55:00Z">
        <w:r w:rsidR="005151AF">
          <w:t>-</w:t>
        </w:r>
      </w:ins>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w:t>
      </w:r>
      <w:r w:rsidR="00AD131B">
        <w:t xml:space="preserve">cut </w:t>
      </w:r>
      <w:r w:rsidR="00A06935">
        <w:t>score</w:t>
      </w:r>
      <w:r w:rsidR="005E1C3A">
        <w:t xml:space="preserve">, 8.8% to 20.3%; </w:t>
      </w:r>
      <w:r w:rsidR="000B079C">
        <w:t>NC</w:t>
      </w:r>
      <w:r w:rsidR="005E1C3A">
        <w:t xml:space="preserve"> </w:t>
      </w:r>
      <w:r w:rsidR="00AD131B">
        <w:t xml:space="preserve">cut </w:t>
      </w:r>
      <w:r w:rsidR="005E1C3A">
        <w:t>score 8.7%-19.1%)</w:t>
      </w:r>
      <w:r w:rsidR="00DA5C52">
        <w:t>.</w:t>
      </w:r>
    </w:p>
    <w:p w14:paraId="097FDA7C" w14:textId="77777777" w:rsidR="00A41FE5" w:rsidRDefault="00A41FE5" w:rsidP="007A0E96">
      <w:pPr>
        <w:pStyle w:val="Compact"/>
        <w:widowControl w:val="0"/>
        <w:spacing w:before="0" w:after="0"/>
        <w:ind w:firstLine="360"/>
        <w:jc w:val="left"/>
        <w:rPr>
          <w:highlight w:val="yellow"/>
        </w:rPr>
      </w:pPr>
    </w:p>
    <w:p w14:paraId="3DFDF799" w14:textId="47DD0D72" w:rsidR="00AE25E8" w:rsidRDefault="00AE25E8" w:rsidP="007A0E96">
      <w:pPr>
        <w:pStyle w:val="Compact"/>
        <w:widowControl w:val="0"/>
        <w:spacing w:before="0" w:after="0"/>
        <w:ind w:firstLine="360"/>
        <w:jc w:val="left"/>
        <w:sectPr w:rsidR="00AE25E8" w:rsidSect="00430193">
          <w:footnotePr>
            <w:pos w:val="beneathText"/>
          </w:footnotePr>
          <w:pgSz w:w="12240" w:h="15840"/>
          <w:pgMar w:top="1440" w:right="1440" w:bottom="1440" w:left="1440" w:header="720" w:footer="720" w:gutter="0"/>
          <w:cols w:space="720"/>
          <w:titlePg/>
          <w:docGrid w:linePitch="360"/>
        </w:sectPr>
      </w:pPr>
    </w:p>
    <w:p w14:paraId="20E2F5D7" w14:textId="77777777" w:rsidR="00AE25E8" w:rsidRDefault="00AE25E8" w:rsidP="00AE25E8">
      <w:pPr>
        <w:pStyle w:val="Compact"/>
        <w:widowControl w:val="0"/>
        <w:spacing w:before="0" w:after="0"/>
      </w:pPr>
    </w:p>
    <w:p w14:paraId="625BF224" w14:textId="0D46DC54" w:rsidR="00A02945" w:rsidRDefault="00EC6480" w:rsidP="00EC6480">
      <w:pPr>
        <w:pStyle w:val="Compact"/>
        <w:widowControl w:val="0"/>
        <w:spacing w:before="0" w:after="0"/>
        <w:jc w:val="center"/>
        <w:rPr>
          <w:rFonts w:cs="Times New Roman"/>
          <w:b/>
        </w:rPr>
      </w:pPr>
      <w:r w:rsidRPr="002153B3">
        <w:rPr>
          <w:rFonts w:cs="Times New Roman"/>
          <w:b/>
        </w:rPr>
        <w:t xml:space="preserve">Table </w:t>
      </w:r>
      <w:r>
        <w:rPr>
          <w:rFonts w:cs="Times New Roman"/>
          <w:b/>
        </w:rPr>
        <w:t>3</w:t>
      </w:r>
      <w:r w:rsidRPr="002153B3">
        <w:rPr>
          <w:rFonts w:cs="Times New Roman"/>
          <w:b/>
        </w:rPr>
        <w:t>. Percentage of routing errors for each MST design</w:t>
      </w:r>
    </w:p>
    <w:tbl>
      <w:tblPr>
        <w:tblW w:w="14194" w:type="dxa"/>
        <w:tblLook w:val="04A0" w:firstRow="1" w:lastRow="0" w:firstColumn="1" w:lastColumn="0" w:noHBand="0" w:noVBand="1"/>
      </w:tblPr>
      <w:tblGrid>
        <w:gridCol w:w="1826"/>
        <w:gridCol w:w="1858"/>
        <w:gridCol w:w="928"/>
        <w:gridCol w:w="1508"/>
        <w:gridCol w:w="864"/>
        <w:gridCol w:w="1442"/>
        <w:gridCol w:w="1442"/>
        <w:gridCol w:w="1442"/>
        <w:gridCol w:w="1442"/>
        <w:gridCol w:w="1442"/>
      </w:tblGrid>
      <w:tr w:rsidR="00AE25E8" w:rsidRPr="00AE25E8" w14:paraId="0DB17153" w14:textId="77777777" w:rsidTr="00AE25E8">
        <w:trPr>
          <w:trHeight w:val="322"/>
        </w:trPr>
        <w:tc>
          <w:tcPr>
            <w:tcW w:w="6120" w:type="dxa"/>
            <w:gridSpan w:val="4"/>
            <w:tcBorders>
              <w:top w:val="nil"/>
              <w:left w:val="nil"/>
              <w:bottom w:val="nil"/>
              <w:right w:val="nil"/>
            </w:tcBorders>
            <w:shd w:val="clear" w:color="auto" w:fill="auto"/>
            <w:noWrap/>
            <w:vAlign w:val="center"/>
            <w:hideMark/>
          </w:tcPr>
          <w:p w14:paraId="67D2919F" w14:textId="47248052" w:rsidR="00AE25E8" w:rsidRPr="00AE25E8" w:rsidRDefault="00AE25E8" w:rsidP="00AE25E8">
            <w:pPr>
              <w:rPr>
                <w:b/>
                <w:bCs/>
                <w:color w:val="000000"/>
                <w:u w:val="single"/>
              </w:rPr>
            </w:pPr>
            <w:r w:rsidRPr="00AE25E8">
              <w:rPr>
                <w:b/>
                <w:bCs/>
                <w:color w:val="000000"/>
                <w:u w:val="single"/>
              </w:rPr>
              <w:t>MI</w:t>
            </w:r>
            <w:r w:rsidR="006D159F">
              <w:rPr>
                <w:b/>
                <w:bCs/>
                <w:color w:val="000000"/>
                <w:u w:val="single"/>
              </w:rPr>
              <w:t xml:space="preserve"> </w:t>
            </w:r>
            <w:r>
              <w:rPr>
                <w:b/>
                <w:bCs/>
                <w:color w:val="000000"/>
                <w:u w:val="single"/>
              </w:rPr>
              <w:t>Routing</w:t>
            </w:r>
          </w:p>
        </w:tc>
        <w:tc>
          <w:tcPr>
            <w:tcW w:w="864" w:type="dxa"/>
            <w:tcBorders>
              <w:top w:val="nil"/>
              <w:left w:val="nil"/>
              <w:bottom w:val="nil"/>
              <w:right w:val="nil"/>
            </w:tcBorders>
            <w:shd w:val="clear" w:color="auto" w:fill="auto"/>
            <w:noWrap/>
            <w:vAlign w:val="bottom"/>
            <w:hideMark/>
          </w:tcPr>
          <w:p w14:paraId="142971E8" w14:textId="77777777" w:rsidR="00AE25E8" w:rsidRPr="00AE25E8" w:rsidRDefault="00AE25E8" w:rsidP="00AE25E8">
            <w:pPr>
              <w:jc w:val="center"/>
              <w:rPr>
                <w:b/>
                <w:bCs/>
                <w:color w:val="000000"/>
                <w:u w:val="single"/>
              </w:rPr>
            </w:pPr>
          </w:p>
        </w:tc>
        <w:tc>
          <w:tcPr>
            <w:tcW w:w="1442" w:type="dxa"/>
            <w:tcBorders>
              <w:top w:val="nil"/>
              <w:left w:val="nil"/>
              <w:bottom w:val="nil"/>
              <w:right w:val="nil"/>
            </w:tcBorders>
            <w:shd w:val="clear" w:color="auto" w:fill="auto"/>
            <w:noWrap/>
            <w:vAlign w:val="bottom"/>
            <w:hideMark/>
          </w:tcPr>
          <w:p w14:paraId="15038F6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44A105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067BFA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730E02E"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915357B" w14:textId="77777777" w:rsidR="00AE25E8" w:rsidRPr="00AE25E8" w:rsidRDefault="00AE25E8" w:rsidP="00AE25E8"/>
        </w:tc>
      </w:tr>
      <w:tr w:rsidR="00AE25E8" w:rsidRPr="00AE25E8" w14:paraId="3155E471"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6B55351F" w14:textId="77777777" w:rsidR="00AE25E8" w:rsidRPr="00AE25E8" w:rsidRDefault="00AE25E8" w:rsidP="00AE25E8">
            <w:pPr>
              <w:jc w:val="center"/>
              <w:rPr>
                <w:color w:val="000000"/>
              </w:rPr>
            </w:pPr>
            <w:r w:rsidRPr="00AE25E8">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3EE3DA67"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463E69B9"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636AC2E9"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1C44348" w14:textId="77777777" w:rsidR="00AE25E8" w:rsidRPr="00AE25E8" w:rsidRDefault="00AE25E8" w:rsidP="00AE25E8">
            <w:pPr>
              <w:jc w:val="center"/>
              <w:rPr>
                <w:b/>
                <w:bCs/>
                <w:color w:val="000000"/>
              </w:rPr>
            </w:pPr>
            <w:r w:rsidRPr="00AE25E8">
              <w:rPr>
                <w:b/>
                <w:bCs/>
                <w:color w:val="000000"/>
              </w:rPr>
              <w:t>Random</w:t>
            </w:r>
          </w:p>
        </w:tc>
      </w:tr>
      <w:tr w:rsidR="00AE25E8" w:rsidRPr="00AE25E8" w14:paraId="75D07AF2" w14:textId="77777777" w:rsidTr="00AE25E8">
        <w:trPr>
          <w:trHeight w:val="322"/>
        </w:trPr>
        <w:tc>
          <w:tcPr>
            <w:tcW w:w="3684" w:type="dxa"/>
            <w:gridSpan w:val="2"/>
            <w:tcBorders>
              <w:top w:val="nil"/>
              <w:left w:val="nil"/>
              <w:bottom w:val="single" w:sz="4" w:space="0" w:color="auto"/>
              <w:right w:val="single" w:sz="4" w:space="0" w:color="000000"/>
            </w:tcBorders>
            <w:shd w:val="clear" w:color="auto" w:fill="auto"/>
            <w:noWrap/>
            <w:vAlign w:val="bottom"/>
            <w:hideMark/>
          </w:tcPr>
          <w:p w14:paraId="4729A13C"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single" w:sz="4" w:space="0" w:color="auto"/>
              <w:right w:val="nil"/>
            </w:tcBorders>
            <w:shd w:val="clear" w:color="000000" w:fill="F2F2F2"/>
            <w:noWrap/>
            <w:vAlign w:val="bottom"/>
            <w:hideMark/>
          </w:tcPr>
          <w:p w14:paraId="231B6100"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single" w:sz="4" w:space="0" w:color="auto"/>
              <w:right w:val="dashed" w:sz="4" w:space="0" w:color="auto"/>
            </w:tcBorders>
            <w:shd w:val="clear" w:color="auto" w:fill="auto"/>
            <w:noWrap/>
            <w:vAlign w:val="bottom"/>
            <w:hideMark/>
          </w:tcPr>
          <w:p w14:paraId="6C650D8C"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single" w:sz="4" w:space="0" w:color="auto"/>
              <w:right w:val="nil"/>
            </w:tcBorders>
            <w:shd w:val="clear" w:color="000000" w:fill="F2F2F2"/>
            <w:noWrap/>
            <w:vAlign w:val="bottom"/>
            <w:hideMark/>
          </w:tcPr>
          <w:p w14:paraId="7BC597CF"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665DEC3D"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3C3CCCBB"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03870358"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6D97FF8A"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nil"/>
            </w:tcBorders>
            <w:shd w:val="clear" w:color="auto" w:fill="auto"/>
            <w:noWrap/>
            <w:vAlign w:val="bottom"/>
            <w:hideMark/>
          </w:tcPr>
          <w:p w14:paraId="7B33304A" w14:textId="77777777" w:rsidR="00AE25E8" w:rsidRPr="00AE25E8" w:rsidRDefault="00AE25E8" w:rsidP="00AE25E8">
            <w:pPr>
              <w:jc w:val="center"/>
              <w:rPr>
                <w:color w:val="000000"/>
              </w:rPr>
            </w:pPr>
            <w:r w:rsidRPr="00AE25E8">
              <w:rPr>
                <w:color w:val="000000"/>
              </w:rPr>
              <w:t>1-3-4</w:t>
            </w:r>
          </w:p>
        </w:tc>
      </w:tr>
      <w:tr w:rsidR="00AE25E8" w:rsidRPr="00AE25E8" w14:paraId="3058CB9E" w14:textId="77777777" w:rsidTr="00AE25E8">
        <w:trPr>
          <w:trHeight w:val="322"/>
        </w:trPr>
        <w:tc>
          <w:tcPr>
            <w:tcW w:w="1826" w:type="dxa"/>
            <w:vMerge w:val="restart"/>
            <w:tcBorders>
              <w:top w:val="nil"/>
              <w:left w:val="nil"/>
              <w:bottom w:val="nil"/>
              <w:right w:val="nil"/>
            </w:tcBorders>
            <w:shd w:val="clear" w:color="auto" w:fill="auto"/>
            <w:vAlign w:val="bottom"/>
            <w:hideMark/>
          </w:tcPr>
          <w:p w14:paraId="5A097DB0"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nil"/>
              <w:left w:val="nil"/>
              <w:bottom w:val="nil"/>
              <w:right w:val="nil"/>
            </w:tcBorders>
            <w:shd w:val="clear" w:color="auto" w:fill="auto"/>
            <w:noWrap/>
            <w:vAlign w:val="center"/>
            <w:hideMark/>
          </w:tcPr>
          <w:p w14:paraId="3927B8CE" w14:textId="77777777" w:rsidR="00AE25E8" w:rsidRPr="00AE25E8" w:rsidRDefault="00AE25E8" w:rsidP="00AE25E8">
            <w:pPr>
              <w:rPr>
                <w:color w:val="000000"/>
              </w:rPr>
            </w:pPr>
            <w:r w:rsidRPr="00AE25E8">
              <w:rPr>
                <w:color w:val="000000"/>
              </w:rPr>
              <w:t>increasing</w:t>
            </w:r>
          </w:p>
        </w:tc>
        <w:tc>
          <w:tcPr>
            <w:tcW w:w="928" w:type="dxa"/>
            <w:tcBorders>
              <w:top w:val="nil"/>
              <w:left w:val="single" w:sz="4" w:space="0" w:color="auto"/>
              <w:bottom w:val="nil"/>
              <w:right w:val="nil"/>
            </w:tcBorders>
            <w:shd w:val="clear" w:color="000000" w:fill="F2F2F2"/>
            <w:noWrap/>
            <w:vAlign w:val="bottom"/>
            <w:hideMark/>
          </w:tcPr>
          <w:p w14:paraId="43E997F1" w14:textId="29D88D77" w:rsidR="00AE25E8" w:rsidRPr="00AE25E8" w:rsidRDefault="00AE25E8" w:rsidP="00AE25E8">
            <w:pPr>
              <w:jc w:val="center"/>
              <w:rPr>
                <w:rFonts w:cstheme="minorHAnsi"/>
                <w:color w:val="000000"/>
              </w:rPr>
            </w:pPr>
            <w:r w:rsidRPr="00AE25E8">
              <w:rPr>
                <w:rFonts w:cstheme="minorHAnsi"/>
                <w:color w:val="000000"/>
              </w:rPr>
              <w:t>17.2%</w:t>
            </w:r>
          </w:p>
        </w:tc>
        <w:tc>
          <w:tcPr>
            <w:tcW w:w="1508" w:type="dxa"/>
            <w:tcBorders>
              <w:top w:val="nil"/>
              <w:left w:val="nil"/>
              <w:bottom w:val="nil"/>
              <w:right w:val="nil"/>
            </w:tcBorders>
            <w:shd w:val="clear" w:color="auto" w:fill="auto"/>
            <w:noWrap/>
            <w:vAlign w:val="bottom"/>
            <w:hideMark/>
          </w:tcPr>
          <w:p w14:paraId="7376E1F9" w14:textId="6CABAD1F" w:rsidR="00AE25E8" w:rsidRPr="00AE25E8" w:rsidRDefault="00AE25E8" w:rsidP="00AE25E8">
            <w:pPr>
              <w:jc w:val="center"/>
              <w:rPr>
                <w:rFonts w:cstheme="minorHAnsi"/>
                <w:color w:val="000000"/>
              </w:rPr>
            </w:pPr>
            <w:r w:rsidRPr="00AE25E8">
              <w:rPr>
                <w:rFonts w:cstheme="minorHAnsi"/>
                <w:color w:val="000000"/>
              </w:rPr>
              <w:t>25.1%</w:t>
            </w:r>
          </w:p>
        </w:tc>
        <w:tc>
          <w:tcPr>
            <w:tcW w:w="864" w:type="dxa"/>
            <w:tcBorders>
              <w:top w:val="nil"/>
              <w:left w:val="single" w:sz="4" w:space="0" w:color="auto"/>
              <w:bottom w:val="nil"/>
              <w:right w:val="nil"/>
            </w:tcBorders>
            <w:shd w:val="clear" w:color="000000" w:fill="F2F2F2"/>
            <w:noWrap/>
            <w:vAlign w:val="bottom"/>
            <w:hideMark/>
          </w:tcPr>
          <w:p w14:paraId="32C7FD1A" w14:textId="32027E91" w:rsidR="00AE25E8" w:rsidRPr="00AE25E8" w:rsidRDefault="00AE25E8" w:rsidP="00AE25E8">
            <w:pPr>
              <w:jc w:val="center"/>
              <w:rPr>
                <w:rFonts w:cstheme="minorHAnsi"/>
                <w:color w:val="000000"/>
              </w:rPr>
            </w:pPr>
            <w:r w:rsidRPr="00AE25E8">
              <w:rPr>
                <w:rFonts w:cstheme="minorHAnsi"/>
                <w:color w:val="000000"/>
              </w:rPr>
              <w:t>16.9%</w:t>
            </w:r>
          </w:p>
        </w:tc>
        <w:tc>
          <w:tcPr>
            <w:tcW w:w="1442" w:type="dxa"/>
            <w:tcBorders>
              <w:top w:val="nil"/>
              <w:left w:val="nil"/>
              <w:bottom w:val="nil"/>
              <w:right w:val="nil"/>
            </w:tcBorders>
            <w:shd w:val="clear" w:color="auto" w:fill="auto"/>
            <w:noWrap/>
            <w:vAlign w:val="bottom"/>
            <w:hideMark/>
          </w:tcPr>
          <w:p w14:paraId="3D459AA6" w14:textId="345E7A3D" w:rsidR="00AE25E8" w:rsidRPr="00AE25E8" w:rsidRDefault="00AE25E8" w:rsidP="00AE25E8">
            <w:pPr>
              <w:jc w:val="center"/>
              <w:rPr>
                <w:rFonts w:cstheme="minorHAnsi"/>
                <w:color w:val="000000"/>
              </w:rPr>
            </w:pPr>
            <w:r w:rsidRPr="00AE25E8">
              <w:rPr>
                <w:rFonts w:cstheme="minorHAnsi"/>
                <w:color w:val="000000"/>
              </w:rPr>
              <w:t>23.4%</w:t>
            </w:r>
          </w:p>
        </w:tc>
        <w:tc>
          <w:tcPr>
            <w:tcW w:w="1442" w:type="dxa"/>
            <w:tcBorders>
              <w:top w:val="nil"/>
              <w:left w:val="single" w:sz="4" w:space="0" w:color="auto"/>
              <w:bottom w:val="nil"/>
              <w:right w:val="nil"/>
            </w:tcBorders>
            <w:shd w:val="clear" w:color="000000" w:fill="F2F2F2"/>
            <w:noWrap/>
            <w:vAlign w:val="bottom"/>
            <w:hideMark/>
          </w:tcPr>
          <w:p w14:paraId="324AA1BB" w14:textId="1AB8B945" w:rsidR="00AE25E8" w:rsidRPr="00AE25E8" w:rsidRDefault="00AE25E8" w:rsidP="00AE25E8">
            <w:pPr>
              <w:jc w:val="center"/>
              <w:rPr>
                <w:rFonts w:cstheme="minorHAnsi"/>
                <w:color w:val="000000"/>
              </w:rPr>
            </w:pPr>
            <w:r w:rsidRPr="00AE25E8">
              <w:rPr>
                <w:rFonts w:cstheme="minorHAnsi"/>
                <w:color w:val="000000"/>
              </w:rPr>
              <w:t>15.7%</w:t>
            </w:r>
          </w:p>
        </w:tc>
        <w:tc>
          <w:tcPr>
            <w:tcW w:w="1442" w:type="dxa"/>
            <w:tcBorders>
              <w:top w:val="nil"/>
              <w:left w:val="nil"/>
              <w:bottom w:val="nil"/>
              <w:right w:val="nil"/>
            </w:tcBorders>
            <w:shd w:val="clear" w:color="auto" w:fill="auto"/>
            <w:noWrap/>
            <w:vAlign w:val="bottom"/>
            <w:hideMark/>
          </w:tcPr>
          <w:p w14:paraId="742B4B16" w14:textId="40A328C8" w:rsidR="00AE25E8" w:rsidRPr="00AE25E8" w:rsidRDefault="00AE25E8" w:rsidP="00AE25E8">
            <w:pPr>
              <w:jc w:val="center"/>
              <w:rPr>
                <w:rFonts w:cstheme="minorHAnsi"/>
                <w:color w:val="000000"/>
              </w:rPr>
            </w:pPr>
            <w:r w:rsidRPr="00AE25E8">
              <w:rPr>
                <w:rFonts w:cstheme="minorHAnsi"/>
                <w:color w:val="000000"/>
              </w:rPr>
              <w:t>25.5%</w:t>
            </w:r>
          </w:p>
        </w:tc>
        <w:tc>
          <w:tcPr>
            <w:tcW w:w="1442" w:type="dxa"/>
            <w:tcBorders>
              <w:top w:val="nil"/>
              <w:left w:val="single" w:sz="4" w:space="0" w:color="auto"/>
              <w:bottom w:val="nil"/>
              <w:right w:val="nil"/>
            </w:tcBorders>
            <w:shd w:val="clear" w:color="000000" w:fill="F2F2F2"/>
            <w:noWrap/>
            <w:vAlign w:val="bottom"/>
            <w:hideMark/>
          </w:tcPr>
          <w:p w14:paraId="3BEC881F" w14:textId="5F9101EC" w:rsidR="00AE25E8" w:rsidRPr="00AE25E8" w:rsidRDefault="00AE25E8" w:rsidP="00AE25E8">
            <w:pPr>
              <w:jc w:val="center"/>
              <w:rPr>
                <w:rFonts w:cstheme="minorHAnsi"/>
                <w:color w:val="000000"/>
              </w:rPr>
            </w:pPr>
            <w:r w:rsidRPr="00AE25E8">
              <w:rPr>
                <w:rFonts w:cstheme="minorHAnsi"/>
                <w:color w:val="000000"/>
              </w:rPr>
              <w:t>17.1%</w:t>
            </w:r>
          </w:p>
        </w:tc>
        <w:tc>
          <w:tcPr>
            <w:tcW w:w="1442" w:type="dxa"/>
            <w:tcBorders>
              <w:top w:val="nil"/>
              <w:left w:val="nil"/>
              <w:bottom w:val="nil"/>
              <w:right w:val="nil"/>
            </w:tcBorders>
            <w:shd w:val="clear" w:color="auto" w:fill="auto"/>
            <w:noWrap/>
            <w:vAlign w:val="bottom"/>
            <w:hideMark/>
          </w:tcPr>
          <w:p w14:paraId="7C2EF423" w14:textId="7B75A567" w:rsidR="00AE25E8" w:rsidRPr="00AE25E8" w:rsidRDefault="00AE25E8" w:rsidP="00AE25E8">
            <w:pPr>
              <w:jc w:val="center"/>
              <w:rPr>
                <w:rFonts w:cstheme="minorHAnsi"/>
                <w:color w:val="000000"/>
              </w:rPr>
            </w:pPr>
            <w:r w:rsidRPr="00AE25E8">
              <w:rPr>
                <w:rFonts w:cstheme="minorHAnsi"/>
                <w:color w:val="000000"/>
              </w:rPr>
              <w:t>23.6%</w:t>
            </w:r>
          </w:p>
        </w:tc>
      </w:tr>
      <w:tr w:rsidR="00AE25E8" w:rsidRPr="00AE25E8" w14:paraId="1F36D6A6" w14:textId="77777777" w:rsidTr="00AE25E8">
        <w:trPr>
          <w:trHeight w:val="322"/>
        </w:trPr>
        <w:tc>
          <w:tcPr>
            <w:tcW w:w="1826" w:type="dxa"/>
            <w:vMerge/>
            <w:tcBorders>
              <w:top w:val="nil"/>
              <w:left w:val="nil"/>
              <w:bottom w:val="nil"/>
              <w:right w:val="nil"/>
            </w:tcBorders>
            <w:vAlign w:val="center"/>
            <w:hideMark/>
          </w:tcPr>
          <w:p w14:paraId="59882B43"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57F09263"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432CD321" w14:textId="14084F95" w:rsidR="00AE25E8" w:rsidRPr="00AE25E8" w:rsidRDefault="00AE25E8" w:rsidP="00AE25E8">
            <w:pPr>
              <w:jc w:val="center"/>
              <w:rPr>
                <w:rFonts w:cstheme="minorHAnsi"/>
                <w:color w:val="000000"/>
              </w:rPr>
            </w:pPr>
            <w:r w:rsidRPr="00AE25E8">
              <w:rPr>
                <w:rFonts w:cstheme="minorHAnsi"/>
                <w:color w:val="000000"/>
              </w:rPr>
              <w:t>13.8%</w:t>
            </w:r>
          </w:p>
        </w:tc>
        <w:tc>
          <w:tcPr>
            <w:tcW w:w="1508" w:type="dxa"/>
            <w:tcBorders>
              <w:top w:val="nil"/>
              <w:left w:val="nil"/>
              <w:bottom w:val="nil"/>
              <w:right w:val="nil"/>
            </w:tcBorders>
            <w:shd w:val="clear" w:color="auto" w:fill="auto"/>
            <w:noWrap/>
            <w:vAlign w:val="bottom"/>
            <w:hideMark/>
          </w:tcPr>
          <w:p w14:paraId="29AC79CC" w14:textId="76CF28D7" w:rsidR="00AE25E8" w:rsidRPr="00AE25E8" w:rsidRDefault="00AE25E8" w:rsidP="00AE25E8">
            <w:pPr>
              <w:jc w:val="center"/>
              <w:rPr>
                <w:rFonts w:cstheme="minorHAnsi"/>
                <w:color w:val="000000"/>
              </w:rPr>
            </w:pPr>
            <w:r w:rsidRPr="00AE25E8">
              <w:rPr>
                <w:rFonts w:cstheme="minorHAnsi"/>
                <w:color w:val="000000"/>
              </w:rPr>
              <w:t>21.2%</w:t>
            </w:r>
          </w:p>
        </w:tc>
        <w:tc>
          <w:tcPr>
            <w:tcW w:w="864" w:type="dxa"/>
            <w:tcBorders>
              <w:top w:val="nil"/>
              <w:left w:val="single" w:sz="4" w:space="0" w:color="auto"/>
              <w:bottom w:val="nil"/>
              <w:right w:val="nil"/>
            </w:tcBorders>
            <w:shd w:val="clear" w:color="000000" w:fill="F2F2F2"/>
            <w:noWrap/>
            <w:vAlign w:val="bottom"/>
            <w:hideMark/>
          </w:tcPr>
          <w:p w14:paraId="58C954A9" w14:textId="4215A7AC" w:rsidR="00AE25E8" w:rsidRPr="00AE25E8" w:rsidRDefault="00AE25E8" w:rsidP="00AE25E8">
            <w:pPr>
              <w:jc w:val="center"/>
              <w:rPr>
                <w:rFonts w:cstheme="minorHAnsi"/>
                <w:color w:val="000000"/>
              </w:rPr>
            </w:pPr>
            <w:r w:rsidRPr="00AE25E8">
              <w:rPr>
                <w:rFonts w:cstheme="minorHAnsi"/>
                <w:color w:val="000000"/>
              </w:rPr>
              <w:t>14.1%</w:t>
            </w:r>
          </w:p>
        </w:tc>
        <w:tc>
          <w:tcPr>
            <w:tcW w:w="1442" w:type="dxa"/>
            <w:tcBorders>
              <w:top w:val="nil"/>
              <w:left w:val="nil"/>
              <w:bottom w:val="nil"/>
              <w:right w:val="nil"/>
            </w:tcBorders>
            <w:shd w:val="clear" w:color="auto" w:fill="auto"/>
            <w:noWrap/>
            <w:vAlign w:val="bottom"/>
            <w:hideMark/>
          </w:tcPr>
          <w:p w14:paraId="3EC1B129" w14:textId="29720041" w:rsidR="00AE25E8" w:rsidRPr="00AE25E8" w:rsidRDefault="00AE25E8" w:rsidP="00AE25E8">
            <w:pPr>
              <w:jc w:val="center"/>
              <w:rPr>
                <w:rFonts w:cstheme="minorHAnsi"/>
                <w:color w:val="000000"/>
              </w:rPr>
            </w:pPr>
            <w:r w:rsidRPr="00AE25E8">
              <w:rPr>
                <w:rFonts w:cstheme="minorHAnsi"/>
                <w:color w:val="000000"/>
              </w:rPr>
              <w:t>20.2%</w:t>
            </w:r>
          </w:p>
        </w:tc>
        <w:tc>
          <w:tcPr>
            <w:tcW w:w="1442" w:type="dxa"/>
            <w:tcBorders>
              <w:top w:val="nil"/>
              <w:left w:val="single" w:sz="4" w:space="0" w:color="auto"/>
              <w:bottom w:val="nil"/>
              <w:right w:val="nil"/>
            </w:tcBorders>
            <w:shd w:val="clear" w:color="000000" w:fill="F2F2F2"/>
            <w:noWrap/>
            <w:vAlign w:val="bottom"/>
            <w:hideMark/>
          </w:tcPr>
          <w:p w14:paraId="27B63C9A" w14:textId="7C066AF2" w:rsidR="00AE25E8" w:rsidRPr="00AE25E8" w:rsidRDefault="00AE25E8" w:rsidP="00AE25E8">
            <w:pPr>
              <w:jc w:val="center"/>
              <w:rPr>
                <w:rFonts w:cstheme="minorHAnsi"/>
                <w:color w:val="000000"/>
              </w:rPr>
            </w:pPr>
            <w:r w:rsidRPr="00AE25E8">
              <w:rPr>
                <w:rFonts w:cstheme="minorHAnsi"/>
                <w:color w:val="000000"/>
              </w:rPr>
              <w:t>13.6%</w:t>
            </w:r>
          </w:p>
        </w:tc>
        <w:tc>
          <w:tcPr>
            <w:tcW w:w="1442" w:type="dxa"/>
            <w:tcBorders>
              <w:top w:val="nil"/>
              <w:left w:val="nil"/>
              <w:bottom w:val="nil"/>
              <w:right w:val="nil"/>
            </w:tcBorders>
            <w:shd w:val="clear" w:color="auto" w:fill="auto"/>
            <w:noWrap/>
            <w:vAlign w:val="bottom"/>
            <w:hideMark/>
          </w:tcPr>
          <w:p w14:paraId="153F9718" w14:textId="7F012293" w:rsidR="00AE25E8" w:rsidRPr="00AE25E8" w:rsidRDefault="00AE25E8" w:rsidP="00AE25E8">
            <w:pPr>
              <w:jc w:val="center"/>
              <w:rPr>
                <w:rFonts w:cstheme="minorHAnsi"/>
                <w:color w:val="000000"/>
              </w:rPr>
            </w:pPr>
            <w:r w:rsidRPr="00AE25E8">
              <w:rPr>
                <w:rFonts w:cstheme="minorHAnsi"/>
                <w:color w:val="000000"/>
              </w:rPr>
              <w:t>20.0%</w:t>
            </w:r>
          </w:p>
        </w:tc>
        <w:tc>
          <w:tcPr>
            <w:tcW w:w="1442" w:type="dxa"/>
            <w:tcBorders>
              <w:top w:val="nil"/>
              <w:left w:val="single" w:sz="4" w:space="0" w:color="auto"/>
              <w:bottom w:val="nil"/>
              <w:right w:val="nil"/>
            </w:tcBorders>
            <w:shd w:val="clear" w:color="000000" w:fill="F2F2F2"/>
            <w:noWrap/>
            <w:vAlign w:val="bottom"/>
            <w:hideMark/>
          </w:tcPr>
          <w:p w14:paraId="43944192" w14:textId="17B9D3E7" w:rsidR="00AE25E8" w:rsidRPr="00AE25E8" w:rsidRDefault="00AE25E8" w:rsidP="00AE25E8">
            <w:pPr>
              <w:jc w:val="center"/>
              <w:rPr>
                <w:rFonts w:cstheme="minorHAnsi"/>
                <w:color w:val="000000"/>
              </w:rPr>
            </w:pPr>
            <w:r w:rsidRPr="00AE25E8">
              <w:rPr>
                <w:rFonts w:cstheme="minorHAnsi"/>
                <w:color w:val="000000"/>
              </w:rPr>
              <w:t>13.2%</w:t>
            </w:r>
          </w:p>
        </w:tc>
        <w:tc>
          <w:tcPr>
            <w:tcW w:w="1442" w:type="dxa"/>
            <w:tcBorders>
              <w:top w:val="nil"/>
              <w:left w:val="nil"/>
              <w:bottom w:val="nil"/>
              <w:right w:val="nil"/>
            </w:tcBorders>
            <w:shd w:val="clear" w:color="auto" w:fill="auto"/>
            <w:noWrap/>
            <w:vAlign w:val="bottom"/>
            <w:hideMark/>
          </w:tcPr>
          <w:p w14:paraId="29A44D51" w14:textId="42C04CAE" w:rsidR="00AE25E8" w:rsidRPr="00AE25E8" w:rsidRDefault="00AE25E8" w:rsidP="00AE25E8">
            <w:pPr>
              <w:jc w:val="center"/>
              <w:rPr>
                <w:rFonts w:cstheme="minorHAnsi"/>
                <w:color w:val="000000"/>
              </w:rPr>
            </w:pPr>
            <w:r w:rsidRPr="00AE25E8">
              <w:rPr>
                <w:rFonts w:cstheme="minorHAnsi"/>
                <w:color w:val="000000"/>
              </w:rPr>
              <w:t>18.5%</w:t>
            </w:r>
          </w:p>
        </w:tc>
      </w:tr>
      <w:tr w:rsidR="00AE25E8" w:rsidRPr="00AE25E8" w14:paraId="6BFA82A8" w14:textId="77777777" w:rsidTr="00AE25E8">
        <w:trPr>
          <w:trHeight w:val="322"/>
        </w:trPr>
        <w:tc>
          <w:tcPr>
            <w:tcW w:w="1826" w:type="dxa"/>
            <w:vMerge/>
            <w:tcBorders>
              <w:top w:val="nil"/>
              <w:left w:val="nil"/>
              <w:bottom w:val="nil"/>
              <w:right w:val="nil"/>
            </w:tcBorders>
            <w:vAlign w:val="center"/>
            <w:hideMark/>
          </w:tcPr>
          <w:p w14:paraId="15D556F4"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34758E68"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1CE4F55D" w14:textId="5292BF40" w:rsidR="00AE25E8" w:rsidRPr="00AE25E8" w:rsidRDefault="00AE25E8" w:rsidP="00AE25E8">
            <w:pPr>
              <w:jc w:val="center"/>
              <w:rPr>
                <w:rFonts w:cstheme="minorHAnsi"/>
                <w:color w:val="000000"/>
              </w:rPr>
            </w:pPr>
            <w:r w:rsidRPr="00AE25E8">
              <w:rPr>
                <w:rFonts w:cstheme="minorHAnsi"/>
                <w:color w:val="000000"/>
              </w:rPr>
              <w:t>9.8%</w:t>
            </w:r>
          </w:p>
        </w:tc>
        <w:tc>
          <w:tcPr>
            <w:tcW w:w="1508" w:type="dxa"/>
            <w:tcBorders>
              <w:top w:val="nil"/>
              <w:left w:val="nil"/>
              <w:bottom w:val="nil"/>
              <w:right w:val="nil"/>
            </w:tcBorders>
            <w:shd w:val="clear" w:color="auto" w:fill="auto"/>
            <w:noWrap/>
            <w:vAlign w:val="bottom"/>
            <w:hideMark/>
          </w:tcPr>
          <w:p w14:paraId="16A5B280" w14:textId="750A1E95" w:rsidR="00AE25E8" w:rsidRPr="00AE25E8" w:rsidRDefault="00AE25E8" w:rsidP="00AE25E8">
            <w:pPr>
              <w:jc w:val="center"/>
              <w:rPr>
                <w:rFonts w:cstheme="minorHAnsi"/>
                <w:color w:val="000000"/>
              </w:rPr>
            </w:pPr>
            <w:r w:rsidRPr="00AE25E8">
              <w:rPr>
                <w:rFonts w:cstheme="minorHAnsi"/>
                <w:color w:val="000000"/>
              </w:rPr>
              <w:t>18.8%</w:t>
            </w:r>
          </w:p>
        </w:tc>
        <w:tc>
          <w:tcPr>
            <w:tcW w:w="864" w:type="dxa"/>
            <w:tcBorders>
              <w:top w:val="nil"/>
              <w:left w:val="single" w:sz="4" w:space="0" w:color="auto"/>
              <w:bottom w:val="nil"/>
              <w:right w:val="nil"/>
            </w:tcBorders>
            <w:shd w:val="clear" w:color="000000" w:fill="F2F2F2"/>
            <w:noWrap/>
            <w:vAlign w:val="bottom"/>
            <w:hideMark/>
          </w:tcPr>
          <w:p w14:paraId="6DBD9770" w14:textId="755636D9" w:rsidR="00AE25E8" w:rsidRPr="00AE25E8" w:rsidRDefault="00AE25E8" w:rsidP="00AE25E8">
            <w:pPr>
              <w:jc w:val="center"/>
              <w:rPr>
                <w:rFonts w:cstheme="minorHAnsi"/>
                <w:color w:val="000000"/>
              </w:rPr>
            </w:pPr>
            <w:r w:rsidRPr="00AE25E8">
              <w:rPr>
                <w:rFonts w:cstheme="minorHAnsi"/>
                <w:color w:val="000000"/>
              </w:rPr>
              <w:t>10.4%</w:t>
            </w:r>
          </w:p>
        </w:tc>
        <w:tc>
          <w:tcPr>
            <w:tcW w:w="1442" w:type="dxa"/>
            <w:tcBorders>
              <w:top w:val="nil"/>
              <w:left w:val="nil"/>
              <w:bottom w:val="nil"/>
              <w:right w:val="nil"/>
            </w:tcBorders>
            <w:shd w:val="clear" w:color="auto" w:fill="auto"/>
            <w:noWrap/>
            <w:vAlign w:val="bottom"/>
            <w:hideMark/>
          </w:tcPr>
          <w:p w14:paraId="1D6793B5" w14:textId="4C7F4678" w:rsidR="00AE25E8" w:rsidRPr="00AE25E8" w:rsidRDefault="00AE25E8" w:rsidP="00AE25E8">
            <w:pPr>
              <w:jc w:val="center"/>
              <w:rPr>
                <w:rFonts w:cstheme="minorHAnsi"/>
                <w:color w:val="000000"/>
              </w:rPr>
            </w:pPr>
            <w:r w:rsidRPr="00AE25E8">
              <w:rPr>
                <w:rFonts w:cstheme="minorHAnsi"/>
                <w:color w:val="000000"/>
              </w:rPr>
              <w:t>19.5%</w:t>
            </w:r>
          </w:p>
        </w:tc>
        <w:tc>
          <w:tcPr>
            <w:tcW w:w="1442" w:type="dxa"/>
            <w:tcBorders>
              <w:top w:val="nil"/>
              <w:left w:val="single" w:sz="4" w:space="0" w:color="auto"/>
              <w:bottom w:val="nil"/>
              <w:right w:val="nil"/>
            </w:tcBorders>
            <w:shd w:val="clear" w:color="000000" w:fill="F2F2F2"/>
            <w:noWrap/>
            <w:vAlign w:val="bottom"/>
            <w:hideMark/>
          </w:tcPr>
          <w:p w14:paraId="299A4F83" w14:textId="4817FBAE" w:rsidR="00AE25E8" w:rsidRPr="00AE25E8" w:rsidRDefault="00AE25E8" w:rsidP="00AE25E8">
            <w:pPr>
              <w:jc w:val="center"/>
              <w:rPr>
                <w:rFonts w:cstheme="minorHAnsi"/>
                <w:color w:val="000000"/>
              </w:rPr>
            </w:pPr>
            <w:r w:rsidRPr="00AE25E8">
              <w:rPr>
                <w:rFonts w:cstheme="minorHAnsi"/>
                <w:color w:val="000000"/>
              </w:rPr>
              <w:t>11.2%</w:t>
            </w:r>
          </w:p>
        </w:tc>
        <w:tc>
          <w:tcPr>
            <w:tcW w:w="1442" w:type="dxa"/>
            <w:tcBorders>
              <w:top w:val="nil"/>
              <w:left w:val="nil"/>
              <w:bottom w:val="nil"/>
              <w:right w:val="nil"/>
            </w:tcBorders>
            <w:shd w:val="clear" w:color="auto" w:fill="auto"/>
            <w:noWrap/>
            <w:vAlign w:val="bottom"/>
            <w:hideMark/>
          </w:tcPr>
          <w:p w14:paraId="1FE91661" w14:textId="52A0DA9C" w:rsidR="00AE25E8" w:rsidRPr="00AE25E8" w:rsidRDefault="00AE25E8" w:rsidP="00AE25E8">
            <w:pPr>
              <w:jc w:val="center"/>
              <w:rPr>
                <w:rFonts w:cstheme="minorHAnsi"/>
                <w:color w:val="000000"/>
              </w:rPr>
            </w:pPr>
            <w:r w:rsidRPr="00AE25E8">
              <w:rPr>
                <w:rFonts w:cstheme="minorHAnsi"/>
                <w:color w:val="000000"/>
              </w:rPr>
              <w:t>19.7%</w:t>
            </w:r>
          </w:p>
        </w:tc>
        <w:tc>
          <w:tcPr>
            <w:tcW w:w="1442" w:type="dxa"/>
            <w:tcBorders>
              <w:top w:val="nil"/>
              <w:left w:val="single" w:sz="4" w:space="0" w:color="auto"/>
              <w:bottom w:val="nil"/>
              <w:right w:val="nil"/>
            </w:tcBorders>
            <w:shd w:val="clear" w:color="000000" w:fill="F2F2F2"/>
            <w:noWrap/>
            <w:vAlign w:val="bottom"/>
            <w:hideMark/>
          </w:tcPr>
          <w:p w14:paraId="4C0C4D25" w14:textId="21DD2FD6" w:rsidR="00AE25E8" w:rsidRPr="00AE25E8" w:rsidRDefault="00AE25E8" w:rsidP="00AE25E8">
            <w:pPr>
              <w:jc w:val="center"/>
              <w:rPr>
                <w:rFonts w:cstheme="minorHAnsi"/>
                <w:color w:val="000000"/>
              </w:rPr>
            </w:pPr>
            <w:r w:rsidRPr="00AE25E8">
              <w:rPr>
                <w:rFonts w:cstheme="minorHAnsi"/>
                <w:color w:val="000000"/>
              </w:rPr>
              <w:t>8.2%</w:t>
            </w:r>
          </w:p>
        </w:tc>
        <w:tc>
          <w:tcPr>
            <w:tcW w:w="1442" w:type="dxa"/>
            <w:tcBorders>
              <w:top w:val="nil"/>
              <w:left w:val="nil"/>
              <w:bottom w:val="nil"/>
              <w:right w:val="nil"/>
            </w:tcBorders>
            <w:shd w:val="clear" w:color="auto" w:fill="auto"/>
            <w:noWrap/>
            <w:vAlign w:val="bottom"/>
            <w:hideMark/>
          </w:tcPr>
          <w:p w14:paraId="0EF87057" w14:textId="180CB34E" w:rsidR="00AE25E8" w:rsidRPr="00AE25E8" w:rsidRDefault="00AE25E8" w:rsidP="00AE25E8">
            <w:pPr>
              <w:jc w:val="center"/>
              <w:rPr>
                <w:rFonts w:cstheme="minorHAnsi"/>
                <w:color w:val="000000"/>
              </w:rPr>
            </w:pPr>
            <w:r w:rsidRPr="00AE25E8">
              <w:rPr>
                <w:rFonts w:cstheme="minorHAnsi"/>
                <w:color w:val="000000"/>
              </w:rPr>
              <w:t>19.2%</w:t>
            </w:r>
          </w:p>
        </w:tc>
      </w:tr>
      <w:tr w:rsidR="00AE25E8" w:rsidRPr="00AE25E8" w14:paraId="39D168C3" w14:textId="77777777" w:rsidTr="00AE25E8">
        <w:trPr>
          <w:trHeight w:val="322"/>
        </w:trPr>
        <w:tc>
          <w:tcPr>
            <w:tcW w:w="1826" w:type="dxa"/>
            <w:tcBorders>
              <w:top w:val="nil"/>
              <w:left w:val="nil"/>
              <w:bottom w:val="nil"/>
              <w:right w:val="nil"/>
            </w:tcBorders>
            <w:shd w:val="clear" w:color="auto" w:fill="auto"/>
            <w:noWrap/>
            <w:vAlign w:val="bottom"/>
            <w:hideMark/>
          </w:tcPr>
          <w:p w14:paraId="04736B0F" w14:textId="77777777" w:rsidR="00AE25E8" w:rsidRPr="00AE25E8" w:rsidRDefault="00AE25E8" w:rsidP="00AE25E8">
            <w:pPr>
              <w:jc w:val="center"/>
              <w:rPr>
                <w:color w:val="000000"/>
              </w:rPr>
            </w:pPr>
          </w:p>
        </w:tc>
        <w:tc>
          <w:tcPr>
            <w:tcW w:w="1858" w:type="dxa"/>
            <w:tcBorders>
              <w:top w:val="nil"/>
              <w:left w:val="nil"/>
              <w:bottom w:val="nil"/>
              <w:right w:val="nil"/>
            </w:tcBorders>
            <w:shd w:val="clear" w:color="auto" w:fill="auto"/>
            <w:noWrap/>
            <w:vAlign w:val="bottom"/>
            <w:hideMark/>
          </w:tcPr>
          <w:p w14:paraId="5ADED3DF"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3172FF69"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23BD1A1D"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289FA28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F29EB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64724FB"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2629C6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1C1718D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D211939" w14:textId="77777777" w:rsidR="00AE25E8" w:rsidRPr="00AE25E8" w:rsidRDefault="00AE25E8" w:rsidP="00AE25E8"/>
        </w:tc>
      </w:tr>
      <w:tr w:rsidR="00AE25E8" w:rsidRPr="00AE25E8" w14:paraId="53BE819E" w14:textId="77777777" w:rsidTr="00AE25E8">
        <w:trPr>
          <w:trHeight w:val="322"/>
        </w:trPr>
        <w:tc>
          <w:tcPr>
            <w:tcW w:w="1826" w:type="dxa"/>
            <w:tcBorders>
              <w:top w:val="nil"/>
              <w:left w:val="nil"/>
              <w:bottom w:val="nil"/>
              <w:right w:val="nil"/>
            </w:tcBorders>
            <w:shd w:val="clear" w:color="auto" w:fill="auto"/>
            <w:noWrap/>
            <w:vAlign w:val="bottom"/>
            <w:hideMark/>
          </w:tcPr>
          <w:p w14:paraId="31ACDE80" w14:textId="77777777" w:rsidR="00AE25E8" w:rsidRPr="00AE25E8" w:rsidRDefault="00AE25E8" w:rsidP="00AE25E8"/>
        </w:tc>
        <w:tc>
          <w:tcPr>
            <w:tcW w:w="1858" w:type="dxa"/>
            <w:tcBorders>
              <w:top w:val="nil"/>
              <w:left w:val="nil"/>
              <w:bottom w:val="nil"/>
              <w:right w:val="nil"/>
            </w:tcBorders>
            <w:shd w:val="clear" w:color="auto" w:fill="auto"/>
            <w:noWrap/>
            <w:vAlign w:val="bottom"/>
            <w:hideMark/>
          </w:tcPr>
          <w:p w14:paraId="4FE0B049"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79D7CDE9"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67036B56"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0939C0A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7A0643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F30750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10592F5"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DE3BAE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4866ADE" w14:textId="77777777" w:rsidR="00AE25E8" w:rsidRPr="00AE25E8" w:rsidRDefault="00AE25E8" w:rsidP="00AE25E8"/>
        </w:tc>
      </w:tr>
      <w:tr w:rsidR="00AE25E8" w:rsidRPr="00AE25E8" w14:paraId="294A5655" w14:textId="77777777" w:rsidTr="00AE25E8">
        <w:trPr>
          <w:trHeight w:val="322"/>
        </w:trPr>
        <w:tc>
          <w:tcPr>
            <w:tcW w:w="6120" w:type="dxa"/>
            <w:gridSpan w:val="4"/>
            <w:tcBorders>
              <w:top w:val="nil"/>
              <w:left w:val="nil"/>
              <w:bottom w:val="nil"/>
              <w:right w:val="nil"/>
            </w:tcBorders>
            <w:shd w:val="clear" w:color="auto" w:fill="auto"/>
            <w:noWrap/>
            <w:vAlign w:val="center"/>
            <w:hideMark/>
          </w:tcPr>
          <w:p w14:paraId="4E7F625D" w14:textId="4A2FFB78" w:rsidR="00AE25E8" w:rsidRPr="009C2E11" w:rsidRDefault="006D159F" w:rsidP="00AE25E8">
            <w:pPr>
              <w:rPr>
                <w:b/>
                <w:bCs/>
                <w:color w:val="000000"/>
                <w:u w:val="single"/>
              </w:rPr>
            </w:pPr>
            <w:r w:rsidRPr="009C2E11">
              <w:rPr>
                <w:b/>
                <w:bCs/>
                <w:color w:val="000000"/>
                <w:u w:val="single"/>
              </w:rPr>
              <w:t>PI</w:t>
            </w:r>
            <w:r w:rsidR="003D76B4" w:rsidRPr="009C2E11">
              <w:rPr>
                <w:b/>
                <w:bCs/>
                <w:color w:val="000000"/>
                <w:u w:val="single"/>
              </w:rPr>
              <w:t>-</w:t>
            </w:r>
            <w:r w:rsidR="003D76B4" w:rsidRPr="009C2E11">
              <w:rPr>
                <w:b/>
                <w:bCs/>
                <w:i/>
                <w:iCs/>
                <w:color w:val="000000"/>
                <w:u w:val="single"/>
              </w:rPr>
              <w:sym w:font="Symbol" w:char="F071"/>
            </w:r>
            <w:r w:rsidR="003D76B4" w:rsidRPr="009C2E11">
              <w:rPr>
                <w:b/>
                <w:bCs/>
                <w:color w:val="000000"/>
                <w:u w:val="single"/>
              </w:rPr>
              <w:t xml:space="preserve"> Routing</w:t>
            </w:r>
          </w:p>
        </w:tc>
        <w:tc>
          <w:tcPr>
            <w:tcW w:w="864" w:type="dxa"/>
            <w:tcBorders>
              <w:top w:val="nil"/>
              <w:left w:val="nil"/>
              <w:bottom w:val="nil"/>
              <w:right w:val="nil"/>
            </w:tcBorders>
            <w:shd w:val="clear" w:color="auto" w:fill="auto"/>
            <w:noWrap/>
            <w:vAlign w:val="bottom"/>
            <w:hideMark/>
          </w:tcPr>
          <w:p w14:paraId="07ED6D12" w14:textId="77777777" w:rsidR="00AE25E8" w:rsidRPr="00AE25E8" w:rsidRDefault="00AE25E8" w:rsidP="00AE25E8">
            <w:pPr>
              <w:jc w:val="center"/>
              <w:rPr>
                <w:b/>
                <w:bCs/>
                <w:color w:val="000000"/>
                <w:u w:val="single"/>
              </w:rPr>
            </w:pPr>
          </w:p>
        </w:tc>
        <w:tc>
          <w:tcPr>
            <w:tcW w:w="1442" w:type="dxa"/>
            <w:tcBorders>
              <w:top w:val="nil"/>
              <w:left w:val="nil"/>
              <w:bottom w:val="nil"/>
              <w:right w:val="nil"/>
            </w:tcBorders>
            <w:shd w:val="clear" w:color="auto" w:fill="auto"/>
            <w:noWrap/>
            <w:vAlign w:val="bottom"/>
            <w:hideMark/>
          </w:tcPr>
          <w:p w14:paraId="3A7DF28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CCD03B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014A74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36204D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25F9E58" w14:textId="77777777" w:rsidR="00AE25E8" w:rsidRPr="00AE25E8" w:rsidRDefault="00AE25E8" w:rsidP="00AE25E8"/>
        </w:tc>
      </w:tr>
      <w:tr w:rsidR="00AE25E8" w:rsidRPr="00AE25E8" w14:paraId="34CE353B"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23DED5D9" w14:textId="77777777" w:rsidR="00AE25E8" w:rsidRPr="003D76B4" w:rsidRDefault="00AE25E8" w:rsidP="00AE25E8">
            <w:pPr>
              <w:jc w:val="center"/>
              <w:rPr>
                <w:color w:val="000000"/>
              </w:rPr>
            </w:pPr>
            <w:r w:rsidRPr="003D76B4">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36BE9D94"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49B01600"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0348D2AC"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BC6CDB4" w14:textId="77777777" w:rsidR="00AE25E8" w:rsidRPr="00AE25E8" w:rsidRDefault="00AE25E8" w:rsidP="00AE25E8">
            <w:pPr>
              <w:jc w:val="center"/>
              <w:rPr>
                <w:b/>
                <w:bCs/>
                <w:color w:val="000000"/>
              </w:rPr>
            </w:pPr>
            <w:r w:rsidRPr="00AE25E8">
              <w:rPr>
                <w:b/>
                <w:bCs/>
                <w:color w:val="000000"/>
              </w:rPr>
              <w:t>Random</w:t>
            </w:r>
          </w:p>
        </w:tc>
      </w:tr>
      <w:tr w:rsidR="00AE25E8" w:rsidRPr="00AE25E8" w14:paraId="14B10340" w14:textId="77777777" w:rsidTr="00AE25E8">
        <w:trPr>
          <w:trHeight w:val="322"/>
        </w:trPr>
        <w:tc>
          <w:tcPr>
            <w:tcW w:w="3684" w:type="dxa"/>
            <w:gridSpan w:val="2"/>
            <w:tcBorders>
              <w:top w:val="nil"/>
              <w:left w:val="nil"/>
              <w:bottom w:val="single" w:sz="4" w:space="0" w:color="auto"/>
              <w:right w:val="single" w:sz="4" w:space="0" w:color="000000"/>
            </w:tcBorders>
            <w:shd w:val="clear" w:color="auto" w:fill="auto"/>
            <w:noWrap/>
            <w:vAlign w:val="bottom"/>
            <w:hideMark/>
          </w:tcPr>
          <w:p w14:paraId="65DCE3CF"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single" w:sz="4" w:space="0" w:color="auto"/>
              <w:right w:val="nil"/>
            </w:tcBorders>
            <w:shd w:val="clear" w:color="000000" w:fill="F2F2F2"/>
            <w:noWrap/>
            <w:vAlign w:val="bottom"/>
            <w:hideMark/>
          </w:tcPr>
          <w:p w14:paraId="661C720F"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single" w:sz="4" w:space="0" w:color="auto"/>
              <w:right w:val="dashed" w:sz="4" w:space="0" w:color="auto"/>
            </w:tcBorders>
            <w:shd w:val="clear" w:color="auto" w:fill="auto"/>
            <w:noWrap/>
            <w:vAlign w:val="bottom"/>
            <w:hideMark/>
          </w:tcPr>
          <w:p w14:paraId="6C509EEF"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single" w:sz="4" w:space="0" w:color="auto"/>
              <w:right w:val="nil"/>
            </w:tcBorders>
            <w:shd w:val="clear" w:color="000000" w:fill="F2F2F2"/>
            <w:noWrap/>
            <w:vAlign w:val="bottom"/>
            <w:hideMark/>
          </w:tcPr>
          <w:p w14:paraId="6BEE2FD5"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2BADE5B5"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495216D0"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6D41FD08"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17950316"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nil"/>
            </w:tcBorders>
            <w:shd w:val="clear" w:color="auto" w:fill="auto"/>
            <w:noWrap/>
            <w:vAlign w:val="bottom"/>
            <w:hideMark/>
          </w:tcPr>
          <w:p w14:paraId="4AA41B1D" w14:textId="77777777" w:rsidR="00AE25E8" w:rsidRPr="00AE25E8" w:rsidRDefault="00AE25E8" w:rsidP="00AE25E8">
            <w:pPr>
              <w:jc w:val="center"/>
              <w:rPr>
                <w:color w:val="000000"/>
              </w:rPr>
            </w:pPr>
            <w:r w:rsidRPr="00AE25E8">
              <w:rPr>
                <w:color w:val="000000"/>
              </w:rPr>
              <w:t>1-3-4</w:t>
            </w:r>
          </w:p>
        </w:tc>
      </w:tr>
      <w:tr w:rsidR="00AE25E8" w:rsidRPr="00AE25E8" w14:paraId="200E3C89" w14:textId="77777777" w:rsidTr="00AE25E8">
        <w:trPr>
          <w:trHeight w:val="322"/>
        </w:trPr>
        <w:tc>
          <w:tcPr>
            <w:tcW w:w="1826" w:type="dxa"/>
            <w:vMerge w:val="restart"/>
            <w:tcBorders>
              <w:top w:val="nil"/>
              <w:left w:val="nil"/>
              <w:bottom w:val="nil"/>
              <w:right w:val="nil"/>
            </w:tcBorders>
            <w:shd w:val="clear" w:color="auto" w:fill="auto"/>
            <w:vAlign w:val="bottom"/>
            <w:hideMark/>
          </w:tcPr>
          <w:p w14:paraId="65D66E50"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nil"/>
              <w:left w:val="nil"/>
              <w:bottom w:val="nil"/>
              <w:right w:val="nil"/>
            </w:tcBorders>
            <w:shd w:val="clear" w:color="auto" w:fill="auto"/>
            <w:noWrap/>
            <w:vAlign w:val="center"/>
            <w:hideMark/>
          </w:tcPr>
          <w:p w14:paraId="6E52D883" w14:textId="77777777" w:rsidR="00AE25E8" w:rsidRPr="00AE25E8" w:rsidRDefault="00AE25E8" w:rsidP="00AE25E8">
            <w:pPr>
              <w:rPr>
                <w:color w:val="000000"/>
              </w:rPr>
            </w:pPr>
            <w:r w:rsidRPr="00AE25E8">
              <w:rPr>
                <w:color w:val="000000"/>
              </w:rPr>
              <w:t>increasing</w:t>
            </w:r>
          </w:p>
        </w:tc>
        <w:tc>
          <w:tcPr>
            <w:tcW w:w="928" w:type="dxa"/>
            <w:tcBorders>
              <w:top w:val="nil"/>
              <w:left w:val="single" w:sz="4" w:space="0" w:color="auto"/>
              <w:bottom w:val="nil"/>
              <w:right w:val="nil"/>
            </w:tcBorders>
            <w:shd w:val="clear" w:color="000000" w:fill="F2F2F2"/>
            <w:noWrap/>
            <w:vAlign w:val="bottom"/>
            <w:hideMark/>
          </w:tcPr>
          <w:p w14:paraId="7B49178A" w14:textId="0B51BFFC" w:rsidR="00AE25E8" w:rsidRPr="00AE25E8" w:rsidRDefault="00AE25E8" w:rsidP="00AE25E8">
            <w:pPr>
              <w:jc w:val="center"/>
              <w:rPr>
                <w:color w:val="000000"/>
              </w:rPr>
            </w:pPr>
            <w:r w:rsidRPr="00AE25E8">
              <w:rPr>
                <w:color w:val="000000"/>
              </w:rPr>
              <w:t>17.2%</w:t>
            </w:r>
          </w:p>
        </w:tc>
        <w:tc>
          <w:tcPr>
            <w:tcW w:w="1508" w:type="dxa"/>
            <w:tcBorders>
              <w:top w:val="nil"/>
              <w:left w:val="nil"/>
              <w:bottom w:val="nil"/>
              <w:right w:val="nil"/>
            </w:tcBorders>
            <w:shd w:val="clear" w:color="auto" w:fill="auto"/>
            <w:noWrap/>
            <w:vAlign w:val="bottom"/>
            <w:hideMark/>
          </w:tcPr>
          <w:p w14:paraId="3E191660" w14:textId="39D4379E" w:rsidR="00AE25E8" w:rsidRPr="00AE25E8" w:rsidRDefault="00AE25E8" w:rsidP="00AE25E8">
            <w:pPr>
              <w:jc w:val="center"/>
              <w:rPr>
                <w:color w:val="000000"/>
              </w:rPr>
            </w:pPr>
            <w:r w:rsidRPr="00AE25E8">
              <w:rPr>
                <w:color w:val="000000"/>
              </w:rPr>
              <w:t>19.4%</w:t>
            </w:r>
          </w:p>
        </w:tc>
        <w:tc>
          <w:tcPr>
            <w:tcW w:w="864" w:type="dxa"/>
            <w:tcBorders>
              <w:top w:val="nil"/>
              <w:left w:val="dashed" w:sz="4" w:space="0" w:color="auto"/>
              <w:bottom w:val="nil"/>
              <w:right w:val="nil"/>
            </w:tcBorders>
            <w:shd w:val="clear" w:color="000000" w:fill="F2F2F2"/>
            <w:noWrap/>
            <w:vAlign w:val="bottom"/>
            <w:hideMark/>
          </w:tcPr>
          <w:p w14:paraId="637C237C" w14:textId="7FB65A4E" w:rsidR="00AE25E8" w:rsidRPr="00AE25E8" w:rsidRDefault="00AE25E8" w:rsidP="00AE25E8">
            <w:pPr>
              <w:jc w:val="center"/>
              <w:rPr>
                <w:color w:val="000000"/>
              </w:rPr>
            </w:pPr>
            <w:r w:rsidRPr="00AE25E8">
              <w:rPr>
                <w:color w:val="000000"/>
              </w:rPr>
              <w:t>18.4%</w:t>
            </w:r>
          </w:p>
        </w:tc>
        <w:tc>
          <w:tcPr>
            <w:tcW w:w="1442" w:type="dxa"/>
            <w:tcBorders>
              <w:top w:val="nil"/>
              <w:left w:val="nil"/>
              <w:bottom w:val="nil"/>
              <w:right w:val="nil"/>
            </w:tcBorders>
            <w:shd w:val="clear" w:color="auto" w:fill="auto"/>
            <w:noWrap/>
            <w:vAlign w:val="bottom"/>
            <w:hideMark/>
          </w:tcPr>
          <w:p w14:paraId="2C6A383F" w14:textId="280F0E5F" w:rsidR="00AE25E8" w:rsidRPr="00AE25E8" w:rsidRDefault="00AE25E8" w:rsidP="00AE25E8">
            <w:pPr>
              <w:jc w:val="center"/>
              <w:rPr>
                <w:color w:val="000000"/>
              </w:rPr>
            </w:pPr>
            <w:r w:rsidRPr="00AE25E8">
              <w:rPr>
                <w:color w:val="000000"/>
              </w:rPr>
              <w:t>19.1%</w:t>
            </w:r>
          </w:p>
        </w:tc>
        <w:tc>
          <w:tcPr>
            <w:tcW w:w="1442" w:type="dxa"/>
            <w:tcBorders>
              <w:top w:val="nil"/>
              <w:left w:val="dashed" w:sz="4" w:space="0" w:color="auto"/>
              <w:bottom w:val="nil"/>
              <w:right w:val="nil"/>
            </w:tcBorders>
            <w:shd w:val="clear" w:color="000000" w:fill="F2F2F2"/>
            <w:noWrap/>
            <w:vAlign w:val="bottom"/>
            <w:hideMark/>
          </w:tcPr>
          <w:p w14:paraId="01FC8775" w14:textId="7702280D" w:rsidR="00AE25E8" w:rsidRPr="00AE25E8" w:rsidRDefault="00AE25E8" w:rsidP="00AE25E8">
            <w:pPr>
              <w:jc w:val="center"/>
              <w:rPr>
                <w:color w:val="000000"/>
              </w:rPr>
            </w:pPr>
            <w:r w:rsidRPr="00AE25E8">
              <w:rPr>
                <w:color w:val="000000"/>
              </w:rPr>
              <w:t>16.9%</w:t>
            </w:r>
          </w:p>
        </w:tc>
        <w:tc>
          <w:tcPr>
            <w:tcW w:w="1442" w:type="dxa"/>
            <w:tcBorders>
              <w:top w:val="nil"/>
              <w:left w:val="nil"/>
              <w:bottom w:val="nil"/>
              <w:right w:val="nil"/>
            </w:tcBorders>
            <w:shd w:val="clear" w:color="auto" w:fill="auto"/>
            <w:noWrap/>
            <w:vAlign w:val="bottom"/>
            <w:hideMark/>
          </w:tcPr>
          <w:p w14:paraId="4FE53A51" w14:textId="0913F8A4" w:rsidR="00AE25E8" w:rsidRPr="00AE25E8" w:rsidRDefault="00AE25E8" w:rsidP="00AE25E8">
            <w:pPr>
              <w:jc w:val="center"/>
              <w:rPr>
                <w:color w:val="000000"/>
              </w:rPr>
            </w:pPr>
            <w:r w:rsidRPr="00AE25E8">
              <w:rPr>
                <w:color w:val="000000"/>
              </w:rPr>
              <w:t>20.3%</w:t>
            </w:r>
          </w:p>
        </w:tc>
        <w:tc>
          <w:tcPr>
            <w:tcW w:w="1442" w:type="dxa"/>
            <w:tcBorders>
              <w:top w:val="nil"/>
              <w:left w:val="dashed" w:sz="4" w:space="0" w:color="auto"/>
              <w:bottom w:val="nil"/>
              <w:right w:val="nil"/>
            </w:tcBorders>
            <w:shd w:val="clear" w:color="000000" w:fill="F2F2F2"/>
            <w:noWrap/>
            <w:vAlign w:val="bottom"/>
            <w:hideMark/>
          </w:tcPr>
          <w:p w14:paraId="27FB12B7" w14:textId="695371F3" w:rsidR="00AE25E8" w:rsidRPr="00AE25E8" w:rsidRDefault="00AE25E8" w:rsidP="00AE25E8">
            <w:pPr>
              <w:jc w:val="center"/>
              <w:rPr>
                <w:color w:val="000000"/>
              </w:rPr>
            </w:pPr>
            <w:r w:rsidRPr="00AE25E8">
              <w:rPr>
                <w:color w:val="000000"/>
              </w:rPr>
              <w:t>16.8%</w:t>
            </w:r>
          </w:p>
        </w:tc>
        <w:tc>
          <w:tcPr>
            <w:tcW w:w="1442" w:type="dxa"/>
            <w:tcBorders>
              <w:top w:val="nil"/>
              <w:left w:val="nil"/>
              <w:bottom w:val="nil"/>
              <w:right w:val="nil"/>
            </w:tcBorders>
            <w:shd w:val="clear" w:color="auto" w:fill="auto"/>
            <w:noWrap/>
            <w:vAlign w:val="bottom"/>
            <w:hideMark/>
          </w:tcPr>
          <w:p w14:paraId="6609C66D" w14:textId="6D216277" w:rsidR="00AE25E8" w:rsidRPr="00AE25E8" w:rsidRDefault="00AE25E8" w:rsidP="00AE25E8">
            <w:pPr>
              <w:jc w:val="center"/>
              <w:rPr>
                <w:color w:val="000000"/>
              </w:rPr>
            </w:pPr>
            <w:r w:rsidRPr="00AE25E8">
              <w:rPr>
                <w:color w:val="000000"/>
              </w:rPr>
              <w:t>17.9%</w:t>
            </w:r>
          </w:p>
        </w:tc>
      </w:tr>
      <w:tr w:rsidR="00AE25E8" w:rsidRPr="00AE25E8" w14:paraId="6EEBF734" w14:textId="77777777" w:rsidTr="00AE25E8">
        <w:trPr>
          <w:trHeight w:val="322"/>
        </w:trPr>
        <w:tc>
          <w:tcPr>
            <w:tcW w:w="1826" w:type="dxa"/>
            <w:vMerge/>
            <w:tcBorders>
              <w:top w:val="nil"/>
              <w:left w:val="nil"/>
              <w:bottom w:val="nil"/>
              <w:right w:val="nil"/>
            </w:tcBorders>
            <w:vAlign w:val="center"/>
            <w:hideMark/>
          </w:tcPr>
          <w:p w14:paraId="5D350DB0"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575B026F"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597952EF" w14:textId="7AE66DD9" w:rsidR="00AE25E8" w:rsidRPr="00AE25E8" w:rsidRDefault="00AE25E8" w:rsidP="00AE25E8">
            <w:pPr>
              <w:jc w:val="center"/>
              <w:rPr>
                <w:color w:val="000000"/>
              </w:rPr>
            </w:pPr>
            <w:r w:rsidRPr="00AE25E8">
              <w:rPr>
                <w:color w:val="000000"/>
              </w:rPr>
              <w:t>10.6%</w:t>
            </w:r>
          </w:p>
        </w:tc>
        <w:tc>
          <w:tcPr>
            <w:tcW w:w="1508" w:type="dxa"/>
            <w:tcBorders>
              <w:top w:val="nil"/>
              <w:left w:val="nil"/>
              <w:bottom w:val="nil"/>
              <w:right w:val="nil"/>
            </w:tcBorders>
            <w:shd w:val="clear" w:color="auto" w:fill="auto"/>
            <w:noWrap/>
            <w:vAlign w:val="bottom"/>
            <w:hideMark/>
          </w:tcPr>
          <w:p w14:paraId="1E6F8945" w14:textId="2AE58606" w:rsidR="00AE25E8" w:rsidRPr="00AE25E8" w:rsidRDefault="00AE25E8" w:rsidP="00AE25E8">
            <w:pPr>
              <w:jc w:val="center"/>
              <w:rPr>
                <w:color w:val="000000"/>
              </w:rPr>
            </w:pPr>
            <w:r w:rsidRPr="00AE25E8">
              <w:rPr>
                <w:color w:val="000000"/>
              </w:rPr>
              <w:t>15.1%</w:t>
            </w:r>
          </w:p>
        </w:tc>
        <w:tc>
          <w:tcPr>
            <w:tcW w:w="864" w:type="dxa"/>
            <w:tcBorders>
              <w:top w:val="nil"/>
              <w:left w:val="dashed" w:sz="4" w:space="0" w:color="auto"/>
              <w:bottom w:val="nil"/>
              <w:right w:val="nil"/>
            </w:tcBorders>
            <w:shd w:val="clear" w:color="000000" w:fill="F2F2F2"/>
            <w:noWrap/>
            <w:vAlign w:val="bottom"/>
            <w:hideMark/>
          </w:tcPr>
          <w:p w14:paraId="37F1EBDE" w14:textId="12D0A899" w:rsidR="00AE25E8" w:rsidRPr="00AE25E8" w:rsidRDefault="00AE25E8" w:rsidP="00AE25E8">
            <w:pPr>
              <w:jc w:val="center"/>
              <w:rPr>
                <w:color w:val="000000"/>
              </w:rPr>
            </w:pPr>
            <w:r w:rsidRPr="00AE25E8">
              <w:rPr>
                <w:color w:val="000000"/>
              </w:rPr>
              <w:t>12.5%</w:t>
            </w:r>
          </w:p>
        </w:tc>
        <w:tc>
          <w:tcPr>
            <w:tcW w:w="1442" w:type="dxa"/>
            <w:tcBorders>
              <w:top w:val="nil"/>
              <w:left w:val="nil"/>
              <w:bottom w:val="nil"/>
              <w:right w:val="nil"/>
            </w:tcBorders>
            <w:shd w:val="clear" w:color="auto" w:fill="auto"/>
            <w:noWrap/>
            <w:vAlign w:val="bottom"/>
            <w:hideMark/>
          </w:tcPr>
          <w:p w14:paraId="56F26848" w14:textId="6D9115CA" w:rsidR="00AE25E8" w:rsidRPr="00AE25E8" w:rsidRDefault="00AE25E8" w:rsidP="00AE25E8">
            <w:pPr>
              <w:jc w:val="center"/>
              <w:rPr>
                <w:color w:val="000000"/>
              </w:rPr>
            </w:pPr>
            <w:r w:rsidRPr="00AE25E8">
              <w:rPr>
                <w:color w:val="000000"/>
              </w:rPr>
              <w:t>16.4%</w:t>
            </w:r>
          </w:p>
        </w:tc>
        <w:tc>
          <w:tcPr>
            <w:tcW w:w="1442" w:type="dxa"/>
            <w:tcBorders>
              <w:top w:val="nil"/>
              <w:left w:val="dashed" w:sz="4" w:space="0" w:color="auto"/>
              <w:bottom w:val="nil"/>
              <w:right w:val="nil"/>
            </w:tcBorders>
            <w:shd w:val="clear" w:color="000000" w:fill="F2F2F2"/>
            <w:noWrap/>
            <w:vAlign w:val="bottom"/>
            <w:hideMark/>
          </w:tcPr>
          <w:p w14:paraId="2C977AAF" w14:textId="2F8793A9" w:rsidR="00AE25E8" w:rsidRPr="00AE25E8" w:rsidRDefault="00AE25E8" w:rsidP="00AE25E8">
            <w:pPr>
              <w:jc w:val="center"/>
              <w:rPr>
                <w:color w:val="000000"/>
              </w:rPr>
            </w:pPr>
            <w:r w:rsidRPr="00AE25E8">
              <w:rPr>
                <w:color w:val="000000"/>
              </w:rPr>
              <w:t>11.1%</w:t>
            </w:r>
          </w:p>
        </w:tc>
        <w:tc>
          <w:tcPr>
            <w:tcW w:w="1442" w:type="dxa"/>
            <w:tcBorders>
              <w:top w:val="nil"/>
              <w:left w:val="nil"/>
              <w:bottom w:val="nil"/>
              <w:right w:val="nil"/>
            </w:tcBorders>
            <w:shd w:val="clear" w:color="auto" w:fill="auto"/>
            <w:noWrap/>
            <w:vAlign w:val="bottom"/>
            <w:hideMark/>
          </w:tcPr>
          <w:p w14:paraId="4A4A4DF6" w14:textId="37D81C44" w:rsidR="00AE25E8" w:rsidRPr="00AE25E8" w:rsidRDefault="00AE25E8" w:rsidP="00AE25E8">
            <w:pPr>
              <w:jc w:val="center"/>
              <w:rPr>
                <w:color w:val="000000"/>
              </w:rPr>
            </w:pPr>
            <w:r w:rsidRPr="00AE25E8">
              <w:rPr>
                <w:color w:val="000000"/>
              </w:rPr>
              <w:t>15.5%</w:t>
            </w:r>
          </w:p>
        </w:tc>
        <w:tc>
          <w:tcPr>
            <w:tcW w:w="1442" w:type="dxa"/>
            <w:tcBorders>
              <w:top w:val="nil"/>
              <w:left w:val="dashed" w:sz="4" w:space="0" w:color="auto"/>
              <w:bottom w:val="nil"/>
              <w:right w:val="nil"/>
            </w:tcBorders>
            <w:shd w:val="clear" w:color="000000" w:fill="F2F2F2"/>
            <w:noWrap/>
            <w:vAlign w:val="bottom"/>
            <w:hideMark/>
          </w:tcPr>
          <w:p w14:paraId="1F9DADA9" w14:textId="2345B2FC" w:rsidR="00AE25E8" w:rsidRPr="00AE25E8" w:rsidRDefault="00AE25E8" w:rsidP="00AE25E8">
            <w:pPr>
              <w:jc w:val="center"/>
              <w:rPr>
                <w:color w:val="000000"/>
              </w:rPr>
            </w:pPr>
            <w:r w:rsidRPr="00AE25E8">
              <w:rPr>
                <w:color w:val="000000"/>
              </w:rPr>
              <w:t>11.3%</w:t>
            </w:r>
          </w:p>
        </w:tc>
        <w:tc>
          <w:tcPr>
            <w:tcW w:w="1442" w:type="dxa"/>
            <w:tcBorders>
              <w:top w:val="nil"/>
              <w:left w:val="nil"/>
              <w:bottom w:val="nil"/>
              <w:right w:val="nil"/>
            </w:tcBorders>
            <w:shd w:val="clear" w:color="auto" w:fill="auto"/>
            <w:noWrap/>
            <w:vAlign w:val="bottom"/>
            <w:hideMark/>
          </w:tcPr>
          <w:p w14:paraId="7F1BF752" w14:textId="73377AE9" w:rsidR="00AE25E8" w:rsidRPr="00AE25E8" w:rsidRDefault="00AE25E8" w:rsidP="00AE25E8">
            <w:pPr>
              <w:jc w:val="center"/>
              <w:rPr>
                <w:color w:val="000000"/>
              </w:rPr>
            </w:pPr>
            <w:r w:rsidRPr="00AE25E8">
              <w:rPr>
                <w:color w:val="000000"/>
              </w:rPr>
              <w:t>14.3%</w:t>
            </w:r>
          </w:p>
        </w:tc>
      </w:tr>
      <w:tr w:rsidR="00AE25E8" w:rsidRPr="00AE25E8" w14:paraId="1C6E1EF7" w14:textId="77777777" w:rsidTr="00AE25E8">
        <w:trPr>
          <w:trHeight w:val="322"/>
        </w:trPr>
        <w:tc>
          <w:tcPr>
            <w:tcW w:w="1826" w:type="dxa"/>
            <w:vMerge/>
            <w:tcBorders>
              <w:top w:val="nil"/>
              <w:left w:val="nil"/>
              <w:bottom w:val="nil"/>
              <w:right w:val="nil"/>
            </w:tcBorders>
            <w:vAlign w:val="center"/>
            <w:hideMark/>
          </w:tcPr>
          <w:p w14:paraId="6D776DD0"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19BCC25F"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79796916" w14:textId="0928EBA3" w:rsidR="00AE25E8" w:rsidRPr="00AE25E8" w:rsidRDefault="00AE25E8" w:rsidP="00AE25E8">
            <w:pPr>
              <w:jc w:val="center"/>
              <w:rPr>
                <w:color w:val="000000"/>
              </w:rPr>
            </w:pPr>
            <w:r w:rsidRPr="00AE25E8">
              <w:rPr>
                <w:color w:val="000000"/>
              </w:rPr>
              <w:t>8.8%</w:t>
            </w:r>
          </w:p>
        </w:tc>
        <w:tc>
          <w:tcPr>
            <w:tcW w:w="1508" w:type="dxa"/>
            <w:tcBorders>
              <w:top w:val="nil"/>
              <w:left w:val="nil"/>
              <w:bottom w:val="nil"/>
              <w:right w:val="nil"/>
            </w:tcBorders>
            <w:shd w:val="clear" w:color="auto" w:fill="auto"/>
            <w:noWrap/>
            <w:vAlign w:val="bottom"/>
            <w:hideMark/>
          </w:tcPr>
          <w:p w14:paraId="41C16222" w14:textId="343A6F89" w:rsidR="00AE25E8" w:rsidRPr="00AE25E8" w:rsidRDefault="00AE25E8" w:rsidP="00AE25E8">
            <w:pPr>
              <w:jc w:val="center"/>
              <w:rPr>
                <w:color w:val="000000"/>
              </w:rPr>
            </w:pPr>
            <w:r w:rsidRPr="00AE25E8">
              <w:rPr>
                <w:color w:val="000000"/>
              </w:rPr>
              <w:t>14.0%</w:t>
            </w:r>
          </w:p>
        </w:tc>
        <w:tc>
          <w:tcPr>
            <w:tcW w:w="864" w:type="dxa"/>
            <w:tcBorders>
              <w:top w:val="nil"/>
              <w:left w:val="dashed" w:sz="4" w:space="0" w:color="auto"/>
              <w:bottom w:val="nil"/>
              <w:right w:val="nil"/>
            </w:tcBorders>
            <w:shd w:val="clear" w:color="000000" w:fill="F2F2F2"/>
            <w:noWrap/>
            <w:vAlign w:val="bottom"/>
            <w:hideMark/>
          </w:tcPr>
          <w:p w14:paraId="32DE96D5" w14:textId="61E348D2" w:rsidR="00AE25E8" w:rsidRPr="00AE25E8" w:rsidRDefault="00AE25E8" w:rsidP="00AE25E8">
            <w:pPr>
              <w:jc w:val="center"/>
              <w:rPr>
                <w:color w:val="000000"/>
              </w:rPr>
            </w:pPr>
            <w:r w:rsidRPr="00AE25E8">
              <w:rPr>
                <w:color w:val="000000"/>
              </w:rPr>
              <w:t>8.8%</w:t>
            </w:r>
          </w:p>
        </w:tc>
        <w:tc>
          <w:tcPr>
            <w:tcW w:w="1442" w:type="dxa"/>
            <w:tcBorders>
              <w:top w:val="nil"/>
              <w:left w:val="nil"/>
              <w:bottom w:val="nil"/>
              <w:right w:val="nil"/>
            </w:tcBorders>
            <w:shd w:val="clear" w:color="auto" w:fill="auto"/>
            <w:noWrap/>
            <w:vAlign w:val="bottom"/>
            <w:hideMark/>
          </w:tcPr>
          <w:p w14:paraId="204D331C" w14:textId="6DE7962D" w:rsidR="00AE25E8" w:rsidRPr="00AE25E8" w:rsidRDefault="00AE25E8" w:rsidP="00AE25E8">
            <w:pPr>
              <w:jc w:val="center"/>
              <w:rPr>
                <w:color w:val="000000"/>
              </w:rPr>
            </w:pPr>
            <w:r w:rsidRPr="00AE25E8">
              <w:rPr>
                <w:color w:val="000000"/>
              </w:rPr>
              <w:t>13.6%</w:t>
            </w:r>
          </w:p>
        </w:tc>
        <w:tc>
          <w:tcPr>
            <w:tcW w:w="1442" w:type="dxa"/>
            <w:tcBorders>
              <w:top w:val="nil"/>
              <w:left w:val="dashed" w:sz="4" w:space="0" w:color="auto"/>
              <w:bottom w:val="nil"/>
              <w:right w:val="nil"/>
            </w:tcBorders>
            <w:shd w:val="clear" w:color="000000" w:fill="F2F2F2"/>
            <w:noWrap/>
            <w:vAlign w:val="bottom"/>
            <w:hideMark/>
          </w:tcPr>
          <w:p w14:paraId="4CAE88D2" w14:textId="0ABC2583" w:rsidR="00AE25E8" w:rsidRPr="00AE25E8" w:rsidRDefault="00AE25E8" w:rsidP="00AE25E8">
            <w:pPr>
              <w:jc w:val="center"/>
              <w:rPr>
                <w:color w:val="000000"/>
              </w:rPr>
            </w:pPr>
            <w:r w:rsidRPr="00AE25E8">
              <w:rPr>
                <w:color w:val="000000"/>
              </w:rPr>
              <w:t>9.8%</w:t>
            </w:r>
          </w:p>
        </w:tc>
        <w:tc>
          <w:tcPr>
            <w:tcW w:w="1442" w:type="dxa"/>
            <w:tcBorders>
              <w:top w:val="nil"/>
              <w:left w:val="nil"/>
              <w:bottom w:val="nil"/>
              <w:right w:val="nil"/>
            </w:tcBorders>
            <w:shd w:val="clear" w:color="auto" w:fill="auto"/>
            <w:noWrap/>
            <w:vAlign w:val="bottom"/>
            <w:hideMark/>
          </w:tcPr>
          <w:p w14:paraId="5EC3BD59" w14:textId="33819FD2" w:rsidR="00AE25E8" w:rsidRPr="00AE25E8" w:rsidRDefault="00AE25E8" w:rsidP="00AE25E8">
            <w:pPr>
              <w:jc w:val="center"/>
              <w:rPr>
                <w:color w:val="000000"/>
              </w:rPr>
            </w:pPr>
            <w:r w:rsidRPr="00AE25E8">
              <w:rPr>
                <w:color w:val="000000"/>
              </w:rPr>
              <w:t>15.0%</w:t>
            </w:r>
          </w:p>
        </w:tc>
        <w:tc>
          <w:tcPr>
            <w:tcW w:w="1442" w:type="dxa"/>
            <w:tcBorders>
              <w:top w:val="nil"/>
              <w:left w:val="dashed" w:sz="4" w:space="0" w:color="auto"/>
              <w:bottom w:val="nil"/>
              <w:right w:val="nil"/>
            </w:tcBorders>
            <w:shd w:val="clear" w:color="000000" w:fill="F2F2F2"/>
            <w:noWrap/>
            <w:vAlign w:val="bottom"/>
            <w:hideMark/>
          </w:tcPr>
          <w:p w14:paraId="1643F01A" w14:textId="528064A9" w:rsidR="00AE25E8" w:rsidRPr="00AE25E8" w:rsidRDefault="00AE25E8" w:rsidP="00AE25E8">
            <w:pPr>
              <w:jc w:val="center"/>
              <w:rPr>
                <w:color w:val="000000"/>
              </w:rPr>
            </w:pPr>
            <w:r w:rsidRPr="00AE25E8">
              <w:rPr>
                <w:color w:val="000000"/>
              </w:rPr>
              <w:t>9.3%</w:t>
            </w:r>
          </w:p>
        </w:tc>
        <w:tc>
          <w:tcPr>
            <w:tcW w:w="1442" w:type="dxa"/>
            <w:tcBorders>
              <w:top w:val="nil"/>
              <w:left w:val="nil"/>
              <w:bottom w:val="nil"/>
              <w:right w:val="nil"/>
            </w:tcBorders>
            <w:shd w:val="clear" w:color="auto" w:fill="auto"/>
            <w:noWrap/>
            <w:vAlign w:val="bottom"/>
            <w:hideMark/>
          </w:tcPr>
          <w:p w14:paraId="475ED715" w14:textId="4F336D3E" w:rsidR="00AE25E8" w:rsidRPr="00AE25E8" w:rsidRDefault="00AE25E8" w:rsidP="00AE25E8">
            <w:pPr>
              <w:jc w:val="center"/>
              <w:rPr>
                <w:color w:val="000000"/>
              </w:rPr>
            </w:pPr>
            <w:r w:rsidRPr="00AE25E8">
              <w:rPr>
                <w:color w:val="000000"/>
              </w:rPr>
              <w:t>13.7%</w:t>
            </w:r>
          </w:p>
        </w:tc>
      </w:tr>
      <w:tr w:rsidR="00AE25E8" w:rsidRPr="00AE25E8" w14:paraId="67B2F519" w14:textId="77777777" w:rsidTr="00AE25E8">
        <w:trPr>
          <w:trHeight w:val="322"/>
        </w:trPr>
        <w:tc>
          <w:tcPr>
            <w:tcW w:w="1826" w:type="dxa"/>
            <w:tcBorders>
              <w:top w:val="nil"/>
              <w:left w:val="nil"/>
              <w:bottom w:val="nil"/>
              <w:right w:val="nil"/>
            </w:tcBorders>
            <w:shd w:val="clear" w:color="auto" w:fill="auto"/>
            <w:noWrap/>
            <w:vAlign w:val="bottom"/>
            <w:hideMark/>
          </w:tcPr>
          <w:p w14:paraId="47A6B782" w14:textId="77777777" w:rsidR="00AE25E8" w:rsidRPr="00AE25E8" w:rsidRDefault="00AE25E8" w:rsidP="00AE25E8">
            <w:pPr>
              <w:jc w:val="center"/>
              <w:rPr>
                <w:color w:val="000000"/>
              </w:rPr>
            </w:pPr>
          </w:p>
        </w:tc>
        <w:tc>
          <w:tcPr>
            <w:tcW w:w="1858" w:type="dxa"/>
            <w:tcBorders>
              <w:top w:val="nil"/>
              <w:left w:val="nil"/>
              <w:bottom w:val="nil"/>
              <w:right w:val="nil"/>
            </w:tcBorders>
            <w:shd w:val="clear" w:color="auto" w:fill="auto"/>
            <w:noWrap/>
            <w:vAlign w:val="bottom"/>
            <w:hideMark/>
          </w:tcPr>
          <w:p w14:paraId="61DABE88"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1FCC4C1D"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7B90ACCE"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7842447B"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14A273C"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4CFE8B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71F65A3"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A8AD7AE"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B813AA1" w14:textId="77777777" w:rsidR="00AE25E8" w:rsidRPr="00AE25E8" w:rsidRDefault="00AE25E8" w:rsidP="00AE25E8"/>
        </w:tc>
      </w:tr>
      <w:tr w:rsidR="00AE25E8" w:rsidRPr="00AE25E8" w14:paraId="2B9A9F24" w14:textId="77777777" w:rsidTr="00AE25E8">
        <w:trPr>
          <w:trHeight w:val="322"/>
        </w:trPr>
        <w:tc>
          <w:tcPr>
            <w:tcW w:w="1826" w:type="dxa"/>
            <w:tcBorders>
              <w:top w:val="nil"/>
              <w:left w:val="nil"/>
              <w:bottom w:val="nil"/>
              <w:right w:val="nil"/>
            </w:tcBorders>
            <w:shd w:val="clear" w:color="auto" w:fill="auto"/>
            <w:noWrap/>
            <w:vAlign w:val="bottom"/>
            <w:hideMark/>
          </w:tcPr>
          <w:p w14:paraId="5771AC47" w14:textId="77777777" w:rsidR="00AE25E8" w:rsidRPr="00AE25E8" w:rsidRDefault="00AE25E8" w:rsidP="00AE25E8"/>
        </w:tc>
        <w:tc>
          <w:tcPr>
            <w:tcW w:w="1858" w:type="dxa"/>
            <w:tcBorders>
              <w:top w:val="nil"/>
              <w:left w:val="nil"/>
              <w:bottom w:val="nil"/>
              <w:right w:val="nil"/>
            </w:tcBorders>
            <w:shd w:val="clear" w:color="auto" w:fill="auto"/>
            <w:noWrap/>
            <w:vAlign w:val="bottom"/>
            <w:hideMark/>
          </w:tcPr>
          <w:p w14:paraId="3EEB04B9"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5920FA62"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61325EE3"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646F09C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12D6CC9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572B62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CC21FED"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E4F9E5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F794D63" w14:textId="77777777" w:rsidR="00AE25E8" w:rsidRPr="00AE25E8" w:rsidRDefault="00AE25E8" w:rsidP="00AE25E8"/>
        </w:tc>
      </w:tr>
      <w:tr w:rsidR="00AE25E8" w:rsidRPr="00AE25E8" w14:paraId="21D15BF4" w14:textId="77777777" w:rsidTr="00AE25E8">
        <w:trPr>
          <w:trHeight w:val="322"/>
        </w:trPr>
        <w:tc>
          <w:tcPr>
            <w:tcW w:w="6984" w:type="dxa"/>
            <w:gridSpan w:val="5"/>
            <w:tcBorders>
              <w:top w:val="nil"/>
              <w:left w:val="nil"/>
              <w:bottom w:val="nil"/>
              <w:right w:val="nil"/>
            </w:tcBorders>
            <w:shd w:val="clear" w:color="auto" w:fill="auto"/>
            <w:noWrap/>
            <w:vAlign w:val="center"/>
            <w:hideMark/>
          </w:tcPr>
          <w:p w14:paraId="2719D0B9" w14:textId="1F9F51D3" w:rsidR="00AE25E8" w:rsidRPr="00AE25E8" w:rsidRDefault="00AE25E8" w:rsidP="00AE25E8">
            <w:pPr>
              <w:rPr>
                <w:b/>
                <w:bCs/>
                <w:color w:val="000000"/>
                <w:u w:val="single"/>
              </w:rPr>
            </w:pPr>
            <w:r w:rsidRPr="00AE25E8">
              <w:rPr>
                <w:b/>
                <w:bCs/>
                <w:color w:val="000000"/>
                <w:u w:val="single"/>
              </w:rPr>
              <w:t xml:space="preserve"> </w:t>
            </w:r>
            <w:r w:rsidR="003D76B4">
              <w:rPr>
                <w:b/>
                <w:bCs/>
                <w:color w:val="000000"/>
                <w:u w:val="single"/>
              </w:rPr>
              <w:t xml:space="preserve">PI-NC </w:t>
            </w:r>
            <w:r>
              <w:rPr>
                <w:b/>
                <w:bCs/>
                <w:color w:val="000000"/>
                <w:u w:val="single"/>
              </w:rPr>
              <w:t xml:space="preserve">Routing </w:t>
            </w:r>
          </w:p>
        </w:tc>
        <w:tc>
          <w:tcPr>
            <w:tcW w:w="1442" w:type="dxa"/>
            <w:tcBorders>
              <w:top w:val="nil"/>
              <w:left w:val="nil"/>
              <w:bottom w:val="nil"/>
              <w:right w:val="nil"/>
            </w:tcBorders>
            <w:shd w:val="clear" w:color="auto" w:fill="auto"/>
            <w:noWrap/>
            <w:vAlign w:val="bottom"/>
            <w:hideMark/>
          </w:tcPr>
          <w:p w14:paraId="24690D78"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6D367A4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DFDCC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6CA61083"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9D45518" w14:textId="77777777" w:rsidR="00AE25E8" w:rsidRPr="00AE25E8" w:rsidRDefault="00AE25E8" w:rsidP="00AE25E8"/>
        </w:tc>
      </w:tr>
      <w:tr w:rsidR="00AE25E8" w:rsidRPr="00AE25E8" w14:paraId="46D3C2CA"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77C15822" w14:textId="77777777" w:rsidR="00AE25E8" w:rsidRPr="00AE25E8" w:rsidRDefault="00AE25E8" w:rsidP="00AE25E8">
            <w:pPr>
              <w:jc w:val="center"/>
              <w:rPr>
                <w:color w:val="000000"/>
              </w:rPr>
            </w:pPr>
            <w:r w:rsidRPr="00AE25E8">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4F5F0EE8"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0CCBAC2E"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7C9928A4"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AB903CE" w14:textId="77777777" w:rsidR="00AE25E8" w:rsidRPr="00AE25E8" w:rsidRDefault="00AE25E8" w:rsidP="00AE25E8">
            <w:pPr>
              <w:jc w:val="center"/>
              <w:rPr>
                <w:b/>
                <w:bCs/>
                <w:color w:val="000000"/>
              </w:rPr>
            </w:pPr>
            <w:r w:rsidRPr="00AE25E8">
              <w:rPr>
                <w:b/>
                <w:bCs/>
                <w:color w:val="000000"/>
              </w:rPr>
              <w:t>Random</w:t>
            </w:r>
          </w:p>
        </w:tc>
      </w:tr>
      <w:tr w:rsidR="00AE25E8" w:rsidRPr="00AE25E8" w14:paraId="1E293304"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44E487C3"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nil"/>
              <w:right w:val="nil"/>
            </w:tcBorders>
            <w:shd w:val="clear" w:color="000000" w:fill="F2F2F2"/>
            <w:noWrap/>
            <w:vAlign w:val="bottom"/>
            <w:hideMark/>
          </w:tcPr>
          <w:p w14:paraId="0E392F84"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nil"/>
              <w:right w:val="dashed" w:sz="4" w:space="0" w:color="auto"/>
            </w:tcBorders>
            <w:shd w:val="clear" w:color="auto" w:fill="auto"/>
            <w:noWrap/>
            <w:vAlign w:val="bottom"/>
            <w:hideMark/>
          </w:tcPr>
          <w:p w14:paraId="42E08F1A"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nil"/>
              <w:right w:val="nil"/>
            </w:tcBorders>
            <w:shd w:val="clear" w:color="000000" w:fill="F2F2F2"/>
            <w:noWrap/>
            <w:vAlign w:val="bottom"/>
            <w:hideMark/>
          </w:tcPr>
          <w:p w14:paraId="3BDEC278"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dashed" w:sz="4" w:space="0" w:color="auto"/>
            </w:tcBorders>
            <w:shd w:val="clear" w:color="auto" w:fill="auto"/>
            <w:noWrap/>
            <w:vAlign w:val="bottom"/>
            <w:hideMark/>
          </w:tcPr>
          <w:p w14:paraId="6BD75041"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nil"/>
              <w:right w:val="nil"/>
            </w:tcBorders>
            <w:shd w:val="clear" w:color="000000" w:fill="F2F2F2"/>
            <w:noWrap/>
            <w:vAlign w:val="bottom"/>
            <w:hideMark/>
          </w:tcPr>
          <w:p w14:paraId="3E2EC593"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dashed" w:sz="4" w:space="0" w:color="auto"/>
            </w:tcBorders>
            <w:shd w:val="clear" w:color="auto" w:fill="auto"/>
            <w:noWrap/>
            <w:vAlign w:val="bottom"/>
            <w:hideMark/>
          </w:tcPr>
          <w:p w14:paraId="235E6AE7"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nil"/>
              <w:right w:val="nil"/>
            </w:tcBorders>
            <w:shd w:val="clear" w:color="000000" w:fill="F2F2F2"/>
            <w:noWrap/>
            <w:vAlign w:val="bottom"/>
            <w:hideMark/>
          </w:tcPr>
          <w:p w14:paraId="7837D2DE"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nil"/>
            </w:tcBorders>
            <w:shd w:val="clear" w:color="auto" w:fill="auto"/>
            <w:noWrap/>
            <w:vAlign w:val="bottom"/>
            <w:hideMark/>
          </w:tcPr>
          <w:p w14:paraId="10A17C46" w14:textId="77777777" w:rsidR="00AE25E8" w:rsidRPr="00AE25E8" w:rsidRDefault="00AE25E8" w:rsidP="00AE25E8">
            <w:pPr>
              <w:jc w:val="center"/>
              <w:rPr>
                <w:color w:val="000000"/>
              </w:rPr>
            </w:pPr>
            <w:r w:rsidRPr="00AE25E8">
              <w:rPr>
                <w:color w:val="000000"/>
              </w:rPr>
              <w:t>1-3-4</w:t>
            </w:r>
          </w:p>
        </w:tc>
      </w:tr>
      <w:tr w:rsidR="00AE25E8" w:rsidRPr="00AE25E8" w14:paraId="2C7ED4E5" w14:textId="77777777" w:rsidTr="00AE25E8">
        <w:trPr>
          <w:trHeight w:val="322"/>
        </w:trPr>
        <w:tc>
          <w:tcPr>
            <w:tcW w:w="1826" w:type="dxa"/>
            <w:vMerge w:val="restart"/>
            <w:tcBorders>
              <w:top w:val="single" w:sz="4" w:space="0" w:color="auto"/>
              <w:left w:val="nil"/>
              <w:bottom w:val="nil"/>
              <w:right w:val="nil"/>
            </w:tcBorders>
            <w:shd w:val="clear" w:color="auto" w:fill="auto"/>
            <w:vAlign w:val="bottom"/>
            <w:hideMark/>
          </w:tcPr>
          <w:p w14:paraId="2D96F307"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single" w:sz="4" w:space="0" w:color="auto"/>
              <w:left w:val="nil"/>
              <w:bottom w:val="nil"/>
              <w:right w:val="nil"/>
            </w:tcBorders>
            <w:shd w:val="clear" w:color="auto" w:fill="auto"/>
            <w:noWrap/>
            <w:vAlign w:val="center"/>
            <w:hideMark/>
          </w:tcPr>
          <w:p w14:paraId="12F60D77" w14:textId="77777777" w:rsidR="00AE25E8" w:rsidRPr="00AE25E8" w:rsidRDefault="00AE25E8" w:rsidP="00AE25E8">
            <w:pPr>
              <w:rPr>
                <w:color w:val="000000"/>
              </w:rPr>
            </w:pPr>
            <w:r w:rsidRPr="00AE25E8">
              <w:rPr>
                <w:color w:val="000000"/>
              </w:rPr>
              <w:t>increasing</w:t>
            </w:r>
          </w:p>
        </w:tc>
        <w:tc>
          <w:tcPr>
            <w:tcW w:w="928" w:type="dxa"/>
            <w:tcBorders>
              <w:top w:val="single" w:sz="4" w:space="0" w:color="auto"/>
              <w:left w:val="single" w:sz="4" w:space="0" w:color="auto"/>
              <w:bottom w:val="nil"/>
              <w:right w:val="nil"/>
            </w:tcBorders>
            <w:shd w:val="clear" w:color="000000" w:fill="F2F2F2"/>
            <w:noWrap/>
            <w:vAlign w:val="bottom"/>
            <w:hideMark/>
          </w:tcPr>
          <w:p w14:paraId="046F515F" w14:textId="1978A3E4" w:rsidR="00AE25E8" w:rsidRPr="00AE25E8" w:rsidRDefault="00AE25E8" w:rsidP="00AE25E8">
            <w:pPr>
              <w:jc w:val="center"/>
              <w:rPr>
                <w:color w:val="000000"/>
              </w:rPr>
            </w:pPr>
            <w:r w:rsidRPr="00AE25E8">
              <w:rPr>
                <w:color w:val="000000"/>
              </w:rPr>
              <w:t>19.1%</w:t>
            </w:r>
          </w:p>
        </w:tc>
        <w:tc>
          <w:tcPr>
            <w:tcW w:w="1508" w:type="dxa"/>
            <w:tcBorders>
              <w:top w:val="single" w:sz="4" w:space="0" w:color="auto"/>
              <w:left w:val="nil"/>
              <w:bottom w:val="nil"/>
              <w:right w:val="dashed" w:sz="4" w:space="0" w:color="auto"/>
            </w:tcBorders>
            <w:shd w:val="clear" w:color="auto" w:fill="auto"/>
            <w:noWrap/>
            <w:vAlign w:val="bottom"/>
            <w:hideMark/>
          </w:tcPr>
          <w:p w14:paraId="3D915366" w14:textId="211BB53B" w:rsidR="00AE25E8" w:rsidRPr="00AE25E8" w:rsidRDefault="00AE25E8" w:rsidP="00AE25E8">
            <w:pPr>
              <w:jc w:val="center"/>
              <w:rPr>
                <w:color w:val="000000"/>
              </w:rPr>
            </w:pPr>
            <w:r w:rsidRPr="00AE25E8">
              <w:rPr>
                <w:color w:val="000000"/>
              </w:rPr>
              <w:t>15.3%</w:t>
            </w:r>
          </w:p>
        </w:tc>
        <w:tc>
          <w:tcPr>
            <w:tcW w:w="864" w:type="dxa"/>
            <w:tcBorders>
              <w:top w:val="single" w:sz="4" w:space="0" w:color="auto"/>
              <w:left w:val="nil"/>
              <w:bottom w:val="nil"/>
              <w:right w:val="nil"/>
            </w:tcBorders>
            <w:shd w:val="clear" w:color="000000" w:fill="F2F2F2"/>
            <w:noWrap/>
            <w:vAlign w:val="bottom"/>
            <w:hideMark/>
          </w:tcPr>
          <w:p w14:paraId="0B393824" w14:textId="22A77DE8" w:rsidR="00AE25E8" w:rsidRPr="00AE25E8" w:rsidRDefault="00AE25E8" w:rsidP="00AE25E8">
            <w:pPr>
              <w:jc w:val="center"/>
              <w:rPr>
                <w:color w:val="000000"/>
              </w:rPr>
            </w:pPr>
            <w:r w:rsidRPr="00AE25E8">
              <w:rPr>
                <w:color w:val="000000"/>
              </w:rPr>
              <w:t>18.8%</w:t>
            </w:r>
          </w:p>
        </w:tc>
        <w:tc>
          <w:tcPr>
            <w:tcW w:w="1442" w:type="dxa"/>
            <w:tcBorders>
              <w:top w:val="single" w:sz="4" w:space="0" w:color="auto"/>
              <w:left w:val="nil"/>
              <w:bottom w:val="nil"/>
              <w:right w:val="dashed" w:sz="4" w:space="0" w:color="auto"/>
            </w:tcBorders>
            <w:shd w:val="clear" w:color="auto" w:fill="auto"/>
            <w:noWrap/>
            <w:vAlign w:val="bottom"/>
            <w:hideMark/>
          </w:tcPr>
          <w:p w14:paraId="2D2B6684" w14:textId="27A57B19" w:rsidR="00AE25E8" w:rsidRPr="00AE25E8" w:rsidRDefault="00AE25E8" w:rsidP="00AE25E8">
            <w:pPr>
              <w:jc w:val="center"/>
              <w:rPr>
                <w:color w:val="000000"/>
              </w:rPr>
            </w:pPr>
            <w:r w:rsidRPr="00AE25E8">
              <w:rPr>
                <w:color w:val="000000"/>
              </w:rPr>
              <w:t>16.5%</w:t>
            </w:r>
          </w:p>
        </w:tc>
        <w:tc>
          <w:tcPr>
            <w:tcW w:w="1442" w:type="dxa"/>
            <w:tcBorders>
              <w:top w:val="single" w:sz="4" w:space="0" w:color="auto"/>
              <w:left w:val="nil"/>
              <w:bottom w:val="nil"/>
              <w:right w:val="nil"/>
            </w:tcBorders>
            <w:shd w:val="clear" w:color="000000" w:fill="F2F2F2"/>
            <w:noWrap/>
            <w:vAlign w:val="bottom"/>
            <w:hideMark/>
          </w:tcPr>
          <w:p w14:paraId="75089A96" w14:textId="75761D94" w:rsidR="00AE25E8" w:rsidRPr="00AE25E8" w:rsidRDefault="00AE25E8" w:rsidP="00AE25E8">
            <w:pPr>
              <w:jc w:val="center"/>
              <w:rPr>
                <w:color w:val="000000"/>
              </w:rPr>
            </w:pPr>
            <w:r w:rsidRPr="00AE25E8">
              <w:rPr>
                <w:color w:val="000000"/>
              </w:rPr>
              <w:t>17.5%</w:t>
            </w:r>
          </w:p>
        </w:tc>
        <w:tc>
          <w:tcPr>
            <w:tcW w:w="1442" w:type="dxa"/>
            <w:tcBorders>
              <w:top w:val="single" w:sz="4" w:space="0" w:color="auto"/>
              <w:left w:val="nil"/>
              <w:bottom w:val="nil"/>
              <w:right w:val="dashed" w:sz="4" w:space="0" w:color="auto"/>
            </w:tcBorders>
            <w:shd w:val="clear" w:color="auto" w:fill="auto"/>
            <w:noWrap/>
            <w:vAlign w:val="bottom"/>
            <w:hideMark/>
          </w:tcPr>
          <w:p w14:paraId="661F5504" w14:textId="40FDCC22" w:rsidR="00AE25E8" w:rsidRPr="00AE25E8" w:rsidRDefault="00AE25E8" w:rsidP="00AE25E8">
            <w:pPr>
              <w:jc w:val="center"/>
              <w:rPr>
                <w:color w:val="000000"/>
              </w:rPr>
            </w:pPr>
            <w:r w:rsidRPr="00AE25E8">
              <w:rPr>
                <w:color w:val="000000"/>
              </w:rPr>
              <w:t>17.5%</w:t>
            </w:r>
          </w:p>
        </w:tc>
        <w:tc>
          <w:tcPr>
            <w:tcW w:w="1442" w:type="dxa"/>
            <w:tcBorders>
              <w:top w:val="single" w:sz="4" w:space="0" w:color="auto"/>
              <w:left w:val="nil"/>
              <w:bottom w:val="nil"/>
              <w:right w:val="nil"/>
            </w:tcBorders>
            <w:shd w:val="clear" w:color="000000" w:fill="F2F2F2"/>
            <w:noWrap/>
            <w:vAlign w:val="bottom"/>
            <w:hideMark/>
          </w:tcPr>
          <w:p w14:paraId="5B0D6347" w14:textId="34272DD4" w:rsidR="00AE25E8" w:rsidRPr="00AE25E8" w:rsidRDefault="00AE25E8" w:rsidP="00AE25E8">
            <w:pPr>
              <w:jc w:val="center"/>
              <w:rPr>
                <w:color w:val="000000"/>
              </w:rPr>
            </w:pPr>
            <w:r w:rsidRPr="00AE25E8">
              <w:rPr>
                <w:color w:val="000000"/>
              </w:rPr>
              <w:t>18.0%</w:t>
            </w:r>
          </w:p>
        </w:tc>
        <w:tc>
          <w:tcPr>
            <w:tcW w:w="1442" w:type="dxa"/>
            <w:tcBorders>
              <w:top w:val="single" w:sz="4" w:space="0" w:color="auto"/>
              <w:left w:val="nil"/>
              <w:bottom w:val="nil"/>
              <w:right w:val="nil"/>
            </w:tcBorders>
            <w:shd w:val="clear" w:color="auto" w:fill="auto"/>
            <w:noWrap/>
            <w:vAlign w:val="bottom"/>
            <w:hideMark/>
          </w:tcPr>
          <w:p w14:paraId="2BA6790E" w14:textId="0B51040E" w:rsidR="00AE25E8" w:rsidRPr="00AE25E8" w:rsidRDefault="00AE25E8" w:rsidP="00AE25E8">
            <w:pPr>
              <w:jc w:val="center"/>
              <w:rPr>
                <w:color w:val="000000"/>
              </w:rPr>
            </w:pPr>
            <w:r w:rsidRPr="00AE25E8">
              <w:rPr>
                <w:color w:val="000000"/>
              </w:rPr>
              <w:t>15.7%</w:t>
            </w:r>
          </w:p>
        </w:tc>
      </w:tr>
      <w:tr w:rsidR="00AE25E8" w:rsidRPr="00AE25E8" w14:paraId="777DF104" w14:textId="77777777" w:rsidTr="00AE25E8">
        <w:trPr>
          <w:trHeight w:val="322"/>
        </w:trPr>
        <w:tc>
          <w:tcPr>
            <w:tcW w:w="1826" w:type="dxa"/>
            <w:vMerge/>
            <w:tcBorders>
              <w:top w:val="single" w:sz="4" w:space="0" w:color="auto"/>
              <w:left w:val="nil"/>
              <w:bottom w:val="nil"/>
              <w:right w:val="nil"/>
            </w:tcBorders>
            <w:vAlign w:val="center"/>
            <w:hideMark/>
          </w:tcPr>
          <w:p w14:paraId="18BA219F"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37A88EBA"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587857BA" w14:textId="4F5511C1" w:rsidR="00AE25E8" w:rsidRPr="00AE25E8" w:rsidRDefault="00AE25E8" w:rsidP="00AE25E8">
            <w:pPr>
              <w:jc w:val="center"/>
              <w:rPr>
                <w:color w:val="000000"/>
              </w:rPr>
            </w:pPr>
            <w:r w:rsidRPr="00AE25E8">
              <w:rPr>
                <w:color w:val="000000"/>
              </w:rPr>
              <w:t>12.2%</w:t>
            </w:r>
          </w:p>
        </w:tc>
        <w:tc>
          <w:tcPr>
            <w:tcW w:w="1508" w:type="dxa"/>
            <w:tcBorders>
              <w:top w:val="nil"/>
              <w:left w:val="nil"/>
              <w:bottom w:val="nil"/>
              <w:right w:val="dashed" w:sz="4" w:space="0" w:color="auto"/>
            </w:tcBorders>
            <w:shd w:val="clear" w:color="auto" w:fill="auto"/>
            <w:noWrap/>
            <w:vAlign w:val="bottom"/>
            <w:hideMark/>
          </w:tcPr>
          <w:p w14:paraId="1BCA5277" w14:textId="71977BF5" w:rsidR="00AE25E8" w:rsidRPr="00AE25E8" w:rsidRDefault="00AE25E8" w:rsidP="00AE25E8">
            <w:pPr>
              <w:jc w:val="center"/>
              <w:rPr>
                <w:color w:val="000000"/>
              </w:rPr>
            </w:pPr>
            <w:r w:rsidRPr="00AE25E8">
              <w:rPr>
                <w:color w:val="000000"/>
              </w:rPr>
              <w:t>13.3%</w:t>
            </w:r>
          </w:p>
        </w:tc>
        <w:tc>
          <w:tcPr>
            <w:tcW w:w="864" w:type="dxa"/>
            <w:tcBorders>
              <w:top w:val="nil"/>
              <w:left w:val="nil"/>
              <w:bottom w:val="nil"/>
              <w:right w:val="nil"/>
            </w:tcBorders>
            <w:shd w:val="clear" w:color="000000" w:fill="F2F2F2"/>
            <w:noWrap/>
            <w:vAlign w:val="bottom"/>
            <w:hideMark/>
          </w:tcPr>
          <w:p w14:paraId="3BCA552E" w14:textId="27F8B1D5" w:rsidR="00AE25E8" w:rsidRPr="00AE25E8" w:rsidRDefault="00AE25E8" w:rsidP="00AE25E8">
            <w:pPr>
              <w:jc w:val="center"/>
              <w:rPr>
                <w:color w:val="000000"/>
              </w:rPr>
            </w:pPr>
            <w:r w:rsidRPr="00AE25E8">
              <w:rPr>
                <w:color w:val="000000"/>
              </w:rPr>
              <w:t>11.9%</w:t>
            </w:r>
          </w:p>
        </w:tc>
        <w:tc>
          <w:tcPr>
            <w:tcW w:w="1442" w:type="dxa"/>
            <w:tcBorders>
              <w:top w:val="nil"/>
              <w:left w:val="nil"/>
              <w:bottom w:val="nil"/>
              <w:right w:val="dashed" w:sz="4" w:space="0" w:color="auto"/>
            </w:tcBorders>
            <w:shd w:val="clear" w:color="auto" w:fill="auto"/>
            <w:noWrap/>
            <w:vAlign w:val="bottom"/>
            <w:hideMark/>
          </w:tcPr>
          <w:p w14:paraId="5C329728" w14:textId="2A087138" w:rsidR="00AE25E8" w:rsidRPr="00AE25E8" w:rsidRDefault="00AE25E8" w:rsidP="00AE25E8">
            <w:pPr>
              <w:jc w:val="center"/>
              <w:rPr>
                <w:color w:val="000000"/>
              </w:rPr>
            </w:pPr>
            <w:r w:rsidRPr="00AE25E8">
              <w:rPr>
                <w:color w:val="000000"/>
              </w:rPr>
              <w:t>11.2%</w:t>
            </w:r>
          </w:p>
        </w:tc>
        <w:tc>
          <w:tcPr>
            <w:tcW w:w="1442" w:type="dxa"/>
            <w:tcBorders>
              <w:top w:val="nil"/>
              <w:left w:val="nil"/>
              <w:bottom w:val="nil"/>
              <w:right w:val="nil"/>
            </w:tcBorders>
            <w:shd w:val="clear" w:color="000000" w:fill="F2F2F2"/>
            <w:noWrap/>
            <w:vAlign w:val="bottom"/>
            <w:hideMark/>
          </w:tcPr>
          <w:p w14:paraId="1BDDC462" w14:textId="1FE2ABBA" w:rsidR="00AE25E8" w:rsidRPr="00AE25E8" w:rsidRDefault="00AE25E8" w:rsidP="00AE25E8">
            <w:pPr>
              <w:jc w:val="center"/>
              <w:rPr>
                <w:color w:val="000000"/>
              </w:rPr>
            </w:pPr>
            <w:r w:rsidRPr="00AE25E8">
              <w:rPr>
                <w:color w:val="000000"/>
              </w:rPr>
              <w:t>11.7%</w:t>
            </w:r>
          </w:p>
        </w:tc>
        <w:tc>
          <w:tcPr>
            <w:tcW w:w="1442" w:type="dxa"/>
            <w:tcBorders>
              <w:top w:val="nil"/>
              <w:left w:val="nil"/>
              <w:bottom w:val="nil"/>
              <w:right w:val="dashed" w:sz="4" w:space="0" w:color="auto"/>
            </w:tcBorders>
            <w:shd w:val="clear" w:color="auto" w:fill="auto"/>
            <w:noWrap/>
            <w:vAlign w:val="bottom"/>
            <w:hideMark/>
          </w:tcPr>
          <w:p w14:paraId="25C397D4" w14:textId="79AC304A" w:rsidR="00AE25E8" w:rsidRPr="00AE25E8" w:rsidRDefault="00AE25E8" w:rsidP="00AE25E8">
            <w:pPr>
              <w:jc w:val="center"/>
              <w:rPr>
                <w:color w:val="000000"/>
              </w:rPr>
            </w:pPr>
            <w:r w:rsidRPr="00AE25E8">
              <w:rPr>
                <w:color w:val="000000"/>
              </w:rPr>
              <w:t>12.1%</w:t>
            </w:r>
          </w:p>
        </w:tc>
        <w:tc>
          <w:tcPr>
            <w:tcW w:w="1442" w:type="dxa"/>
            <w:tcBorders>
              <w:top w:val="nil"/>
              <w:left w:val="nil"/>
              <w:bottom w:val="nil"/>
              <w:right w:val="nil"/>
            </w:tcBorders>
            <w:shd w:val="clear" w:color="000000" w:fill="F2F2F2"/>
            <w:noWrap/>
            <w:vAlign w:val="bottom"/>
            <w:hideMark/>
          </w:tcPr>
          <w:p w14:paraId="5BA46AA5" w14:textId="7C131D39" w:rsidR="00AE25E8" w:rsidRPr="00AE25E8" w:rsidRDefault="00AE25E8" w:rsidP="00AE25E8">
            <w:pPr>
              <w:jc w:val="center"/>
              <w:rPr>
                <w:color w:val="000000"/>
              </w:rPr>
            </w:pPr>
            <w:r w:rsidRPr="00AE25E8">
              <w:rPr>
                <w:color w:val="000000"/>
              </w:rPr>
              <w:t>12.9%</w:t>
            </w:r>
          </w:p>
        </w:tc>
        <w:tc>
          <w:tcPr>
            <w:tcW w:w="1442" w:type="dxa"/>
            <w:tcBorders>
              <w:top w:val="nil"/>
              <w:left w:val="nil"/>
              <w:bottom w:val="nil"/>
              <w:right w:val="nil"/>
            </w:tcBorders>
            <w:shd w:val="clear" w:color="auto" w:fill="auto"/>
            <w:noWrap/>
            <w:vAlign w:val="bottom"/>
            <w:hideMark/>
          </w:tcPr>
          <w:p w14:paraId="4D9C127C" w14:textId="4F4E3ECA" w:rsidR="00AE25E8" w:rsidRPr="00AE25E8" w:rsidRDefault="00AE25E8" w:rsidP="00AE25E8">
            <w:pPr>
              <w:jc w:val="center"/>
              <w:rPr>
                <w:color w:val="000000"/>
              </w:rPr>
            </w:pPr>
            <w:r w:rsidRPr="00AE25E8">
              <w:rPr>
                <w:color w:val="000000"/>
              </w:rPr>
              <w:t>12.6%</w:t>
            </w:r>
          </w:p>
        </w:tc>
      </w:tr>
      <w:tr w:rsidR="00AE25E8" w:rsidRPr="00AE25E8" w14:paraId="215A33CE" w14:textId="77777777" w:rsidTr="00AE25E8">
        <w:trPr>
          <w:trHeight w:val="322"/>
        </w:trPr>
        <w:tc>
          <w:tcPr>
            <w:tcW w:w="1826" w:type="dxa"/>
            <w:vMerge/>
            <w:tcBorders>
              <w:top w:val="single" w:sz="4" w:space="0" w:color="auto"/>
              <w:left w:val="nil"/>
              <w:bottom w:val="nil"/>
              <w:right w:val="nil"/>
            </w:tcBorders>
            <w:vAlign w:val="center"/>
            <w:hideMark/>
          </w:tcPr>
          <w:p w14:paraId="35941BB8"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0DF81FAA"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02E36A9E" w14:textId="2BDE9E40" w:rsidR="00AE25E8" w:rsidRPr="00AE25E8" w:rsidRDefault="00AE25E8" w:rsidP="00AE25E8">
            <w:pPr>
              <w:jc w:val="center"/>
              <w:rPr>
                <w:color w:val="000000"/>
              </w:rPr>
            </w:pPr>
            <w:r w:rsidRPr="00AE25E8">
              <w:rPr>
                <w:color w:val="000000"/>
              </w:rPr>
              <w:t>9.1%</w:t>
            </w:r>
          </w:p>
        </w:tc>
        <w:tc>
          <w:tcPr>
            <w:tcW w:w="1508" w:type="dxa"/>
            <w:tcBorders>
              <w:top w:val="nil"/>
              <w:left w:val="nil"/>
              <w:bottom w:val="nil"/>
              <w:right w:val="dashed" w:sz="4" w:space="0" w:color="auto"/>
            </w:tcBorders>
            <w:shd w:val="clear" w:color="auto" w:fill="auto"/>
            <w:noWrap/>
            <w:vAlign w:val="bottom"/>
            <w:hideMark/>
          </w:tcPr>
          <w:p w14:paraId="697DE92A" w14:textId="7217A56F" w:rsidR="00AE25E8" w:rsidRPr="00AE25E8" w:rsidRDefault="00AE25E8" w:rsidP="00AE25E8">
            <w:pPr>
              <w:jc w:val="center"/>
              <w:rPr>
                <w:color w:val="000000"/>
              </w:rPr>
            </w:pPr>
            <w:r w:rsidRPr="00AE25E8">
              <w:rPr>
                <w:color w:val="000000"/>
              </w:rPr>
              <w:t>11.0%</w:t>
            </w:r>
          </w:p>
        </w:tc>
        <w:tc>
          <w:tcPr>
            <w:tcW w:w="864" w:type="dxa"/>
            <w:tcBorders>
              <w:top w:val="nil"/>
              <w:left w:val="nil"/>
              <w:bottom w:val="nil"/>
              <w:right w:val="nil"/>
            </w:tcBorders>
            <w:shd w:val="clear" w:color="000000" w:fill="F2F2F2"/>
            <w:noWrap/>
            <w:vAlign w:val="bottom"/>
            <w:hideMark/>
          </w:tcPr>
          <w:p w14:paraId="1E66F230" w14:textId="7EB45AD3" w:rsidR="00AE25E8" w:rsidRPr="00AE25E8" w:rsidRDefault="00AE25E8" w:rsidP="00AE25E8">
            <w:pPr>
              <w:jc w:val="center"/>
              <w:rPr>
                <w:color w:val="000000"/>
              </w:rPr>
            </w:pPr>
            <w:r w:rsidRPr="00AE25E8">
              <w:rPr>
                <w:color w:val="000000"/>
              </w:rPr>
              <w:t>9.6%</w:t>
            </w:r>
          </w:p>
        </w:tc>
        <w:tc>
          <w:tcPr>
            <w:tcW w:w="1442" w:type="dxa"/>
            <w:tcBorders>
              <w:top w:val="nil"/>
              <w:left w:val="nil"/>
              <w:bottom w:val="nil"/>
              <w:right w:val="dashed" w:sz="4" w:space="0" w:color="auto"/>
            </w:tcBorders>
            <w:shd w:val="clear" w:color="auto" w:fill="auto"/>
            <w:noWrap/>
            <w:vAlign w:val="bottom"/>
            <w:hideMark/>
          </w:tcPr>
          <w:p w14:paraId="6E65E491" w14:textId="614B5A15" w:rsidR="00AE25E8" w:rsidRPr="00AE25E8" w:rsidRDefault="00AE25E8" w:rsidP="00AE25E8">
            <w:pPr>
              <w:jc w:val="center"/>
              <w:rPr>
                <w:color w:val="000000"/>
              </w:rPr>
            </w:pPr>
            <w:r w:rsidRPr="00AE25E8">
              <w:rPr>
                <w:color w:val="000000"/>
              </w:rPr>
              <w:t>10.9%</w:t>
            </w:r>
          </w:p>
        </w:tc>
        <w:tc>
          <w:tcPr>
            <w:tcW w:w="1442" w:type="dxa"/>
            <w:tcBorders>
              <w:top w:val="nil"/>
              <w:left w:val="nil"/>
              <w:bottom w:val="nil"/>
              <w:right w:val="nil"/>
            </w:tcBorders>
            <w:shd w:val="clear" w:color="000000" w:fill="F2F2F2"/>
            <w:noWrap/>
            <w:vAlign w:val="bottom"/>
            <w:hideMark/>
          </w:tcPr>
          <w:p w14:paraId="55FE734E" w14:textId="7F4F4D21" w:rsidR="00AE25E8" w:rsidRPr="00AE25E8" w:rsidRDefault="00AE25E8" w:rsidP="00AE25E8">
            <w:pPr>
              <w:jc w:val="center"/>
              <w:rPr>
                <w:color w:val="000000"/>
              </w:rPr>
            </w:pPr>
            <w:r w:rsidRPr="00AE25E8">
              <w:rPr>
                <w:color w:val="000000"/>
              </w:rPr>
              <w:t>8.7%</w:t>
            </w:r>
          </w:p>
        </w:tc>
        <w:tc>
          <w:tcPr>
            <w:tcW w:w="1442" w:type="dxa"/>
            <w:tcBorders>
              <w:top w:val="nil"/>
              <w:left w:val="nil"/>
              <w:bottom w:val="nil"/>
              <w:right w:val="dashed" w:sz="4" w:space="0" w:color="auto"/>
            </w:tcBorders>
            <w:shd w:val="clear" w:color="auto" w:fill="auto"/>
            <w:noWrap/>
            <w:vAlign w:val="bottom"/>
            <w:hideMark/>
          </w:tcPr>
          <w:p w14:paraId="1D9A4F14" w14:textId="0BBEC9B6" w:rsidR="00AE25E8" w:rsidRPr="00AE25E8" w:rsidRDefault="00AE25E8" w:rsidP="00AE25E8">
            <w:pPr>
              <w:jc w:val="center"/>
              <w:rPr>
                <w:color w:val="000000"/>
              </w:rPr>
            </w:pPr>
            <w:r w:rsidRPr="00AE25E8">
              <w:rPr>
                <w:color w:val="000000"/>
              </w:rPr>
              <w:t>11.6%</w:t>
            </w:r>
          </w:p>
        </w:tc>
        <w:tc>
          <w:tcPr>
            <w:tcW w:w="1442" w:type="dxa"/>
            <w:tcBorders>
              <w:top w:val="nil"/>
              <w:left w:val="nil"/>
              <w:bottom w:val="nil"/>
              <w:right w:val="nil"/>
            </w:tcBorders>
            <w:shd w:val="clear" w:color="000000" w:fill="F2F2F2"/>
            <w:noWrap/>
            <w:vAlign w:val="bottom"/>
            <w:hideMark/>
          </w:tcPr>
          <w:p w14:paraId="43D880A4" w14:textId="753C9771" w:rsidR="00AE25E8" w:rsidRPr="00AE25E8" w:rsidRDefault="00AE25E8" w:rsidP="00AE25E8">
            <w:pPr>
              <w:jc w:val="center"/>
              <w:rPr>
                <w:color w:val="000000"/>
              </w:rPr>
            </w:pPr>
            <w:r w:rsidRPr="00AE25E8">
              <w:rPr>
                <w:color w:val="000000"/>
              </w:rPr>
              <w:t>9.2%</w:t>
            </w:r>
          </w:p>
        </w:tc>
        <w:tc>
          <w:tcPr>
            <w:tcW w:w="1442" w:type="dxa"/>
            <w:tcBorders>
              <w:top w:val="nil"/>
              <w:left w:val="nil"/>
              <w:bottom w:val="nil"/>
              <w:right w:val="nil"/>
            </w:tcBorders>
            <w:shd w:val="clear" w:color="auto" w:fill="auto"/>
            <w:noWrap/>
            <w:vAlign w:val="bottom"/>
            <w:hideMark/>
          </w:tcPr>
          <w:p w14:paraId="63CBED44" w14:textId="58C88269" w:rsidR="00AE25E8" w:rsidRPr="00AE25E8" w:rsidRDefault="00AE25E8" w:rsidP="00AE25E8">
            <w:pPr>
              <w:jc w:val="center"/>
              <w:rPr>
                <w:color w:val="000000"/>
              </w:rPr>
            </w:pPr>
            <w:r w:rsidRPr="00AE25E8">
              <w:rPr>
                <w:color w:val="000000"/>
              </w:rPr>
              <w:t>10.2%</w:t>
            </w:r>
          </w:p>
        </w:tc>
      </w:tr>
    </w:tbl>
    <w:p w14:paraId="53106ECA" w14:textId="77777777" w:rsidR="00AE25E8" w:rsidRDefault="00AE25E8"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p>
    <w:p w14:paraId="3088947C" w14:textId="5C2B8980" w:rsidR="00EC6480" w:rsidRDefault="00EC6480" w:rsidP="00AE25E8">
      <w:pPr>
        <w:pStyle w:val="Compact"/>
        <w:widowControl w:val="0"/>
        <w:spacing w:before="0" w:after="0"/>
      </w:pPr>
    </w:p>
    <w:p w14:paraId="7CD25C94" w14:textId="012388C6" w:rsidR="008322EE" w:rsidRDefault="00DB7718" w:rsidP="00BD15E1">
      <w:pPr>
        <w:widowControl w:val="0"/>
        <w:spacing w:line="480" w:lineRule="auto"/>
        <w:ind w:firstLine="360"/>
      </w:pPr>
      <w:r>
        <w:t xml:space="preserve">Figure </w:t>
      </w:r>
      <w:r w:rsidR="00CA3996">
        <w:t>S-2</w:t>
      </w:r>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proofErr w:type="spellStart"/>
      <w:r w:rsidR="008322EE">
        <w:t>simulee</w:t>
      </w:r>
      <w:r w:rsidR="008322EE" w:rsidRPr="00007108">
        <w:t>’s</w:t>
      </w:r>
      <w:proofErr w:type="spellEnd"/>
      <w:r w:rsidR="008322EE" w:rsidRPr="00007108">
        <w:t xml:space="preserve">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r w:rsidR="00165419" w:rsidRPr="007A642A">
        <w:rPr>
          <w:i/>
          <w:iCs/>
        </w:rPr>
        <w:sym w:font="Symbol" w:char="F071"/>
      </w:r>
      <w:r w:rsidR="00165419">
        <w:t xml:space="preserve"> </w:t>
      </w:r>
      <w:r w:rsidR="00172D9F">
        <w:t xml:space="preserve"> = </w:t>
      </w:r>
      <w:r w:rsidR="00165419">
        <w:sym w:font="Symbol" w:char="F02D"/>
      </w:r>
      <w:r w:rsidR="00172D9F">
        <w:t xml:space="preserve">1, </w:t>
      </w:r>
      <w:r w:rsidR="00165419" w:rsidRPr="007A642A">
        <w:rPr>
          <w:i/>
          <w:iCs/>
        </w:rPr>
        <w:sym w:font="Symbol" w:char="F071"/>
      </w:r>
      <w:r w:rsidR="00165419">
        <w:t xml:space="preserve"> </w:t>
      </w:r>
      <w:r w:rsidR="00172D9F">
        <w:t xml:space="preserve"> =</w:t>
      </w:r>
      <w:r w:rsidR="008E0CFA">
        <w:t xml:space="preserve"> </w:t>
      </w:r>
      <w:r w:rsidR="00172D9F">
        <w:t xml:space="preserve">0 and </w:t>
      </w:r>
      <w:r w:rsidR="00165419" w:rsidRPr="007A642A">
        <w:rPr>
          <w:i/>
          <w:iCs/>
        </w:rPr>
        <w:sym w:font="Symbol" w:char="F071"/>
      </w:r>
      <w:r w:rsidR="00165419">
        <w:t xml:space="preserve"> </w:t>
      </w:r>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w:t>
      </w:r>
      <w:proofErr w:type="spellStart"/>
      <w:r w:rsidR="008322EE" w:rsidRPr="003D6386">
        <w:t>simulee’s</w:t>
      </w:r>
      <w:proofErr w:type="spellEnd"/>
      <w:r w:rsidR="008322EE" w:rsidRPr="003D6386">
        <w:t xml:space="preserve"> </w:t>
      </w:r>
      <w:r w:rsidR="008322EE" w:rsidRPr="003D6386">
        <w:rPr>
          <w:i/>
        </w:rPr>
        <w:t>θ</w:t>
      </w:r>
      <w:r w:rsidR="008322EE" w:rsidRPr="003D6386">
        <w:t xml:space="preserve"> was </w:t>
      </w:r>
      <w:r w:rsidR="00E8255F" w:rsidRPr="003D6386">
        <w:t>between</w:t>
      </w:r>
      <w:r w:rsidR="008322EE" w:rsidRPr="003D6386">
        <w:t xml:space="preserve"> two </w:t>
      </w:r>
      <w:r w:rsidR="008322EE" w:rsidRPr="003D6386">
        <w:rPr>
          <w:i/>
        </w:rPr>
        <w:t>θ</w:t>
      </w:r>
      <w:r w:rsidR="008322EE" w:rsidRPr="003D6386">
        <w:t xml:space="preserve"> anchor</w:t>
      </w:r>
      <w:r w:rsidR="0047752A">
        <w:t>s</w:t>
      </w:r>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(Figures </w:t>
      </w:r>
      <w:r w:rsidR="00963C5E">
        <w:t>S-2</w:t>
      </w:r>
      <w:r w:rsidR="001C2AF4">
        <w:t xml:space="preserve">b, </w:t>
      </w:r>
      <w:r w:rsidR="0094066E">
        <w:t>S-2</w:t>
      </w:r>
      <w:r w:rsidR="001C2AF4">
        <w:t xml:space="preserve">d, </w:t>
      </w:r>
      <w:r w:rsidR="0094066E">
        <w:t>S-2</w:t>
      </w:r>
      <w:r w:rsidR="001C2AF4">
        <w:t>f)</w:t>
      </w:r>
      <w:r w:rsidR="008322EE">
        <w:t xml:space="preserve"> </w:t>
      </w:r>
      <w:r w:rsidR="001C2AF4">
        <w:t xml:space="preserve">generally </w:t>
      </w:r>
      <w:r w:rsidR="008322EE">
        <w:t xml:space="preserve">misrouted </w:t>
      </w:r>
      <w:proofErr w:type="spellStart"/>
      <w:r w:rsidR="008322EE">
        <w:t>simulees</w:t>
      </w:r>
      <w:proofErr w:type="spellEnd"/>
      <w:r w:rsidR="008322EE">
        <w:t xml:space="preserve">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(Figure</w:t>
      </w:r>
      <w:r w:rsidR="001C2AF4">
        <w:t>s</w:t>
      </w:r>
      <w:r w:rsidR="001E6C37">
        <w:t xml:space="preserve"> </w:t>
      </w:r>
      <w:r w:rsidR="0094066E">
        <w:t>S-2</w:t>
      </w:r>
      <w:r w:rsidR="001E6C37">
        <w:t>a</w:t>
      </w:r>
      <w:r w:rsidR="001C2AF4">
        <w:t xml:space="preserve">, </w:t>
      </w:r>
      <w:r w:rsidR="0094066E">
        <w:t>S-2</w:t>
      </w:r>
      <w:r w:rsidR="001C2AF4">
        <w:t xml:space="preserve">c, </w:t>
      </w:r>
      <w:r w:rsidR="0094066E">
        <w:t>S-2</w:t>
      </w:r>
      <w:r w:rsidR="001C2AF4">
        <w:t>e</w:t>
      </w:r>
      <w:r w:rsidR="001E6C37">
        <w:t>)</w:t>
      </w:r>
      <w:r w:rsidR="00E04BAB">
        <w:t xml:space="preserve"> </w:t>
      </w:r>
      <w:r w:rsidR="001E6C37">
        <w:t>but not for the 1-3-4</w:t>
      </w:r>
      <w:r w:rsidR="004259CF">
        <w:t xml:space="preserve"> design (</w:t>
      </w:r>
      <w:r w:rsidR="001C2AF4">
        <w:t xml:space="preserve">Figures </w:t>
      </w:r>
      <w:r w:rsidR="0094066E">
        <w:t>S</w:t>
      </w:r>
      <w:r w:rsidR="001C2AF4">
        <w:t xml:space="preserve">b, </w:t>
      </w:r>
      <w:r w:rsidR="008B6E58">
        <w:t>S-2</w:t>
      </w:r>
      <w:r w:rsidR="001C2AF4">
        <w:t xml:space="preserve">d, </w:t>
      </w:r>
      <w:r w:rsidR="008B6E58">
        <w:t>S-2</w:t>
      </w:r>
      <w:r w:rsidR="001C2AF4">
        <w:t>f</w:t>
      </w:r>
      <w:r w:rsidR="004259CF">
        <w:t>)</w:t>
      </w:r>
      <w:r w:rsidR="001E6C37">
        <w:t>.</w:t>
      </w:r>
      <w:r w:rsidR="002470E4">
        <w:t xml:space="preserve"> </w:t>
      </w:r>
      <w:r w:rsidR="00E82D33">
        <w:t xml:space="preserve">1-3-3 </w:t>
      </w:r>
      <w:r w:rsidR="00C53F1C">
        <w:t>M</w:t>
      </w:r>
      <w:r w:rsidR="00E82D33">
        <w:t xml:space="preserve">STs also had </w:t>
      </w:r>
      <w:r w:rsidR="00C53F1C">
        <w:t xml:space="preserve">more </w:t>
      </w:r>
      <w:proofErr w:type="spellStart"/>
      <w:r w:rsidR="00C53F1C">
        <w:t>simulees</w:t>
      </w:r>
      <w:proofErr w:type="spellEnd"/>
      <w:r w:rsidR="00C53F1C">
        <w:t xml:space="preserve"> who had two routing errors </w:t>
      </w:r>
      <w:r w:rsidR="00615AB1">
        <w:t>than did the 1-3-4 MSTs</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r w:rsidR="00187121">
        <w:t>MI</w:t>
      </w:r>
      <w:r w:rsidR="008E0CFA">
        <w:t xml:space="preserve"> and </w:t>
      </w:r>
      <w:r w:rsidR="00187121">
        <w:t>PI-</w:t>
      </w:r>
      <w:r w:rsidR="00187121" w:rsidRPr="007A642A">
        <w:rPr>
          <w:i/>
          <w:iCs/>
        </w:rPr>
        <w:sym w:font="Symbol" w:char="F071"/>
      </w:r>
      <w:r w:rsidR="006608B3">
        <w:t xml:space="preserve"> </w:t>
      </w:r>
      <w:r w:rsidR="00AD131B">
        <w:t xml:space="preserve">cut </w:t>
      </w:r>
      <w:r w:rsidR="006608B3">
        <w:t xml:space="preserve">score routing methods using a 1-3-3 design (Figures </w:t>
      </w:r>
      <w:r w:rsidR="008B6E58">
        <w:t>S-2</w:t>
      </w:r>
      <w:r w:rsidR="006608B3">
        <w:t xml:space="preserve">a, </w:t>
      </w:r>
      <w:r w:rsidR="008B6E58">
        <w:t>S-2</w:t>
      </w:r>
      <w:r w:rsidR="006608B3">
        <w:t>c) but differed slight</w:t>
      </w:r>
      <w:r w:rsidR="00414BD0">
        <w:t>ly</w:t>
      </w:r>
      <w:r w:rsidR="006608B3">
        <w:t xml:space="preserve"> </w:t>
      </w:r>
      <w:r w:rsidR="00414BD0">
        <w:t>in</w:t>
      </w:r>
      <w:r w:rsidR="006608B3">
        <w:t xml:space="preserve"> the 1-3-4 design</w:t>
      </w:r>
      <w:r w:rsidR="00414BD0">
        <w:t xml:space="preserve"> (Figures </w:t>
      </w:r>
      <w:r w:rsidR="008B6E58">
        <w:t>S-2</w:t>
      </w:r>
      <w:r w:rsidR="00414BD0">
        <w:t xml:space="preserve">b, </w:t>
      </w:r>
      <w:r w:rsidR="008B6E58">
        <w:t>S-2</w:t>
      </w:r>
      <w:r w:rsidR="00414BD0">
        <w:t xml:space="preserve">d) where the </w:t>
      </w:r>
      <w:r w:rsidR="00A73749">
        <w:t>PI-</w:t>
      </w:r>
      <w:r w:rsidR="00A73749" w:rsidRPr="007A642A">
        <w:rPr>
          <w:i/>
          <w:iCs/>
        </w:rPr>
        <w:sym w:font="Symbol" w:char="F071"/>
      </w:r>
      <w:r w:rsidR="00A73749">
        <w:t xml:space="preserve">  </w:t>
      </w:r>
      <w:r w:rsidR="00414BD0">
        <w:t xml:space="preserve">method resulted in errors more narrowly concentrated around the </w:t>
      </w:r>
      <w:r w:rsidR="0087712A" w:rsidRPr="005701AD">
        <w:rPr>
          <w:rFonts w:eastAsiaTheme="minorEastAsia"/>
        </w:rPr>
        <w:sym w:font="Symbol" w:char="F071"/>
      </w:r>
      <w:r w:rsidR="0087712A">
        <w:t xml:space="preserve"> </w:t>
      </w:r>
      <w:r w:rsidR="00414BD0">
        <w:t xml:space="preserve"> </w:t>
      </w:r>
      <w:r w:rsidR="00AD131B">
        <w:t xml:space="preserve">cut </w:t>
      </w:r>
      <w:r w:rsidR="00414BD0">
        <w:t>points (Figure 1).</w:t>
      </w:r>
      <w:r w:rsidR="00172D9F" w:rsidRPr="00414BD0">
        <w:t xml:space="preserve"> </w:t>
      </w:r>
      <w:r w:rsidR="008322EE" w:rsidRPr="00414BD0">
        <w:t xml:space="preserve">It is notable that for almost all MST designs, there were instances of approximately 50% of </w:t>
      </w:r>
      <w:proofErr w:type="spellStart"/>
      <w:r w:rsidR="008322EE" w:rsidRPr="00414BD0">
        <w:t>simulees</w:t>
      </w:r>
      <w:proofErr w:type="spellEnd"/>
      <w:r w:rsidR="008322EE" w:rsidRPr="00414BD0">
        <w:t xml:space="preserve"> with one routing error at some </w:t>
      </w:r>
      <w:r w:rsidR="008322EE" w:rsidRPr="00414BD0">
        <w:rPr>
          <w:i/>
        </w:rPr>
        <w:t>θ</w:t>
      </w:r>
      <w:r w:rsidR="008322EE" w:rsidRPr="00414BD0">
        <w:t xml:space="preserve"> levels, particularly for the 1-3-4 design.</w:t>
      </w:r>
      <w:r w:rsidR="008322EE">
        <w:t xml:space="preserve">  </w:t>
      </w:r>
    </w:p>
    <w:p w14:paraId="658910D3" w14:textId="77777777" w:rsidR="00FD2B54" w:rsidRDefault="00FD2B54" w:rsidP="00922C93">
      <w:pPr>
        <w:rPr>
          <w:b/>
          <w:bCs/>
        </w:rPr>
        <w:sectPr w:rsidR="00FD2B54" w:rsidSect="00FD2B54">
          <w:footnotePr>
            <w:pos w:val="beneathText"/>
          </w:footnotePr>
          <w:pgSz w:w="15840" w:h="12240" w:orient="landscape"/>
          <w:pgMar w:top="1440" w:right="1440" w:bottom="1440" w:left="1440" w:header="720" w:footer="720" w:gutter="0"/>
          <w:cols w:space="720"/>
          <w:titlePg/>
          <w:docGrid w:linePitch="360"/>
        </w:sectPr>
      </w:pPr>
    </w:p>
    <w:p w14:paraId="73538102" w14:textId="26E4FEC2" w:rsidR="00FD2B54" w:rsidRDefault="00FA6018" w:rsidP="00BD15E1">
      <w:pPr>
        <w:spacing w:line="480" w:lineRule="auto"/>
        <w:rPr>
          <w:b/>
          <w:bCs/>
        </w:rPr>
      </w:pPr>
      <w:r>
        <w:rPr>
          <w:b/>
          <w:bCs/>
        </w:rPr>
        <w:lastRenderedPageBreak/>
        <w:t>Overall Mean Bias, RMSE and SEM by Condition</w:t>
      </w:r>
    </w:p>
    <w:p w14:paraId="58F643E3" w14:textId="2913B455" w:rsidR="00CE58DE" w:rsidRDefault="00FA6018" w:rsidP="00386B9B">
      <w:pPr>
        <w:widowControl w:val="0"/>
        <w:spacing w:line="480" w:lineRule="auto"/>
        <w:ind w:firstLine="360"/>
      </w:pPr>
      <w:r>
        <w:t xml:space="preserve">Table 4 shows </w:t>
      </w:r>
      <w:r w:rsidR="008E433B">
        <w:t>overall bias, RMSE</w:t>
      </w:r>
      <w:r w:rsidR="00223D82">
        <w:t>,</w:t>
      </w:r>
      <w:r w:rsidR="008E433B">
        <w:t xml:space="preserve"> and </w:t>
      </w:r>
      <w:r w:rsidR="00BD15E1">
        <w:t xml:space="preserve">mean </w:t>
      </w:r>
      <w:r w:rsidR="008E433B">
        <w:t xml:space="preserve">SEM) in each manipulated condition by number of path errors. </w:t>
      </w:r>
      <w:r w:rsidR="00B22A99">
        <w:t xml:space="preserve">Overall bias was generally low across conditions, with the greatest bias occurring </w:t>
      </w:r>
      <w:commentRangeStart w:id="55"/>
      <w:commentRangeStart w:id="56"/>
      <w:r w:rsidR="00B22A99" w:rsidRPr="00ED0F6F">
        <w:rPr>
          <w:highlight w:val="yellow"/>
        </w:rPr>
        <w:t xml:space="preserve">in </w:t>
      </w:r>
      <w:r w:rsidR="00093574" w:rsidRPr="00ED0F6F">
        <w:rPr>
          <w:highlight w:val="yellow"/>
        </w:rPr>
        <w:t xml:space="preserve">the </w:t>
      </w:r>
      <w:del w:id="57" w:author="Robert S Chapman" w:date="2023-11-13T20:16:00Z">
        <w:r w:rsidR="00093574" w:rsidRPr="00ED0F6F" w:rsidDel="002E24CA">
          <w:rPr>
            <w:highlight w:val="yellow"/>
          </w:rPr>
          <w:delText xml:space="preserve">inclusive </w:delText>
        </w:r>
      </w:del>
      <w:r w:rsidR="00093574" w:rsidRPr="00ED0F6F">
        <w:rPr>
          <w:highlight w:val="yellow"/>
        </w:rPr>
        <w:t xml:space="preserve">category of </w:t>
      </w:r>
      <w:r w:rsidR="00B22A99" w:rsidRPr="00ED0F6F">
        <w:rPr>
          <w:highlight w:val="yellow"/>
        </w:rPr>
        <w:t xml:space="preserve">all </w:t>
      </w:r>
      <w:proofErr w:type="spellStart"/>
      <w:r w:rsidR="00B22A99" w:rsidRPr="00ED0F6F">
        <w:rPr>
          <w:highlight w:val="yellow"/>
        </w:rPr>
        <w:t>simulees</w:t>
      </w:r>
      <w:commentRangeEnd w:id="55"/>
      <w:proofErr w:type="spellEnd"/>
      <w:r w:rsidR="00746BE6" w:rsidRPr="00ED0F6F">
        <w:rPr>
          <w:rStyle w:val="CommentReference"/>
          <w:rFonts w:asciiTheme="minorHAnsi" w:eastAsiaTheme="minorEastAsia" w:hAnsiTheme="minorHAnsi" w:cstheme="minorBidi"/>
          <w:kern w:val="24"/>
          <w:highlight w:val="yellow"/>
          <w:lang w:eastAsia="ja-JP"/>
        </w:rPr>
        <w:commentReference w:id="55"/>
      </w:r>
      <w:commentRangeEnd w:id="56"/>
      <w:r w:rsidR="005E7DB0">
        <w:rPr>
          <w:rStyle w:val="CommentReference"/>
          <w:rFonts w:asciiTheme="minorHAnsi" w:eastAsiaTheme="minorEastAsia" w:hAnsiTheme="minorHAnsi" w:cstheme="minorBidi"/>
          <w:kern w:val="24"/>
          <w:lang w:eastAsia="ja-JP"/>
        </w:rPr>
        <w:commentReference w:id="56"/>
      </w:r>
      <w:r w:rsidR="00B22A99" w:rsidRPr="00ED0F6F">
        <w:t xml:space="preserve"> </w:t>
      </w:r>
      <w:ins w:id="58" w:author="Robert S Chapman" w:date="2023-11-13T20:16:00Z">
        <w:r w:rsidR="002E24CA" w:rsidRPr="00ED0F6F">
          <w:t xml:space="preserve">with zero errors </w:t>
        </w:r>
      </w:ins>
      <w:r w:rsidR="00B22A99" w:rsidRPr="00ED0F6F">
        <w:t xml:space="preserve">(bias = </w:t>
      </w:r>
      <w:r w:rsidR="00C15846" w:rsidRPr="00ED0F6F">
        <w:sym w:font="Symbol" w:char="F02D"/>
      </w:r>
      <w:r w:rsidR="00B22A99" w:rsidRPr="00ED0F6F">
        <w:t>0.1</w:t>
      </w:r>
      <w:del w:id="59" w:author="Robert S Chapman" w:date="2023-11-13T20:16:00Z">
        <w:r w:rsidR="00B22A99" w:rsidRPr="00ED0F6F" w:rsidDel="002E24CA">
          <w:delText>53</w:delText>
        </w:r>
      </w:del>
      <w:ins w:id="60" w:author="Robert S Chapman" w:date="2023-11-13T20:16:00Z">
        <w:r w:rsidR="002E24CA" w:rsidRPr="00ED0F6F">
          <w:t>76</w:t>
        </w:r>
      </w:ins>
      <w:r w:rsidR="00B22A99" w:rsidRPr="00ED0F6F">
        <w:t xml:space="preserve">) and </w:t>
      </w:r>
      <w:proofErr w:type="spellStart"/>
      <w:r w:rsidR="00093574" w:rsidRPr="00ED0F6F">
        <w:t>simulees</w:t>
      </w:r>
      <w:proofErr w:type="spellEnd"/>
      <w:r w:rsidR="00093574" w:rsidRPr="00ED0F6F">
        <w:t xml:space="preserve"> whose tests </w:t>
      </w:r>
      <w:r w:rsidR="00BD15E1" w:rsidRPr="00ED0F6F">
        <w:t>used</w:t>
      </w:r>
      <w:r w:rsidR="00B22A99" w:rsidRPr="00ED0F6F">
        <w:t xml:space="preserve"> a decreasing number of items across stages (bias =</w:t>
      </w:r>
      <w:r w:rsidR="00C15846" w:rsidRPr="00ED0F6F">
        <w:t xml:space="preserve"> </w:t>
      </w:r>
      <w:r w:rsidR="00C15846" w:rsidRPr="00ED0F6F">
        <w:sym w:font="Symbol" w:char="F02D"/>
      </w:r>
      <w:r w:rsidR="00B22A99" w:rsidRPr="00ED0F6F">
        <w:t>0.</w:t>
      </w:r>
      <w:ins w:id="61" w:author="Robert S Chapman" w:date="2023-11-14T07:32:00Z">
        <w:r w:rsidR="00A658F1">
          <w:t>103</w:t>
        </w:r>
      </w:ins>
      <w:del w:id="62" w:author="Robert S Chapman" w:date="2023-11-14T07:32:00Z">
        <w:r w:rsidR="00B22A99" w:rsidRPr="00ED0F6F" w:rsidDel="00A658F1">
          <w:delText>092</w:delText>
        </w:r>
      </w:del>
      <w:r w:rsidR="00B22A99" w:rsidRPr="00ED0F6F">
        <w:t>).</w:t>
      </w:r>
      <w:r w:rsidR="00B22A99">
        <w:t xml:space="preserve"> </w:t>
      </w:r>
      <w:r w:rsidR="0020114F">
        <w:t>Overall, RMSEs and mean SEMs varied across condition but were higher across</w:t>
      </w:r>
      <w:r w:rsidR="00093574">
        <w:t xml:space="preserve"> the group of</w:t>
      </w:r>
      <w:r w:rsidR="0020114F">
        <w:t xml:space="preserve"> </w:t>
      </w:r>
      <w:proofErr w:type="spellStart"/>
      <w:ins w:id="63" w:author="Robert S Chapman" w:date="2023-11-13T20:24:00Z">
        <w:r w:rsidR="00296659">
          <w:t>simulees</w:t>
        </w:r>
        <w:proofErr w:type="spellEnd"/>
        <w:r w:rsidR="00296659">
          <w:t xml:space="preserve"> with zero errors </w:t>
        </w:r>
      </w:ins>
      <w:del w:id="64" w:author="Robert S Chapman" w:date="2023-11-13T20:24:00Z">
        <w:r w:rsidR="0020114F" w:rsidDel="00296659">
          <w:delText xml:space="preserve">all simulees </w:delText>
        </w:r>
      </w:del>
      <w:r w:rsidR="0020114F">
        <w:t>(RMSE 0.4</w:t>
      </w:r>
      <w:ins w:id="65" w:author="Robert S Chapman" w:date="2023-11-13T20:24:00Z">
        <w:r w:rsidR="00296659">
          <w:t>54</w:t>
        </w:r>
      </w:ins>
      <w:del w:id="66" w:author="Robert S Chapman" w:date="2023-11-13T20:24:00Z">
        <w:r w:rsidR="0020114F" w:rsidDel="00296659">
          <w:delText>31</w:delText>
        </w:r>
      </w:del>
      <w:r w:rsidR="0020114F">
        <w:t xml:space="preserve"> to 0.</w:t>
      </w:r>
      <w:ins w:id="67" w:author="Robert S Chapman" w:date="2023-11-13T20:24:00Z">
        <w:r w:rsidR="00296659">
          <w:t>724</w:t>
        </w:r>
      </w:ins>
      <w:del w:id="68" w:author="Robert S Chapman" w:date="2023-11-13T20:24:00Z">
        <w:r w:rsidR="0020114F" w:rsidDel="00296659">
          <w:delText>684</w:delText>
        </w:r>
      </w:del>
      <w:r w:rsidR="0020114F">
        <w:t xml:space="preserve"> and </w:t>
      </w:r>
      <w:commentRangeStart w:id="69"/>
      <w:commentRangeStart w:id="70"/>
      <w:r w:rsidR="0020114F">
        <w:t>mean SEM 0.</w:t>
      </w:r>
      <w:ins w:id="71" w:author="Robert S Chapman" w:date="2023-11-13T20:26:00Z">
        <w:r w:rsidR="00296659">
          <w:t>701</w:t>
        </w:r>
      </w:ins>
      <w:del w:id="72" w:author="Robert S Chapman" w:date="2023-11-13T20:26:00Z">
        <w:r w:rsidR="0020114F" w:rsidDel="00296659">
          <w:delText>636</w:delText>
        </w:r>
      </w:del>
      <w:r w:rsidR="0020114F">
        <w:t xml:space="preserve"> to 1.</w:t>
      </w:r>
      <w:del w:id="73" w:author="Robert S Chapman" w:date="2023-11-13T20:26:00Z">
        <w:r w:rsidR="0020114F" w:rsidDel="00296659">
          <w:delText>119</w:delText>
        </w:r>
      </w:del>
      <w:commentRangeEnd w:id="69"/>
      <w:commentRangeEnd w:id="70"/>
      <w:ins w:id="74" w:author="Robert S Chapman" w:date="2023-11-13T20:26:00Z">
        <w:r w:rsidR="00296659">
          <w:t>244</w:t>
        </w:r>
      </w:ins>
      <w:r w:rsidR="008C1F5F">
        <w:rPr>
          <w:rStyle w:val="CommentReference"/>
          <w:rFonts w:asciiTheme="minorHAnsi" w:eastAsiaTheme="minorEastAsia" w:hAnsiTheme="minorHAnsi" w:cstheme="minorBidi"/>
          <w:kern w:val="24"/>
          <w:lang w:eastAsia="ja-JP"/>
        </w:rPr>
        <w:commentReference w:id="69"/>
      </w:r>
      <w:r w:rsidR="00D160B1">
        <w:rPr>
          <w:rStyle w:val="CommentReference"/>
          <w:rFonts w:asciiTheme="minorHAnsi" w:eastAsiaTheme="minorEastAsia" w:hAnsiTheme="minorHAnsi" w:cstheme="minorBidi"/>
          <w:kern w:val="24"/>
          <w:lang w:eastAsia="ja-JP"/>
        </w:rPr>
        <w:commentReference w:id="70"/>
      </w:r>
      <w:r w:rsidR="0020114F">
        <w:t xml:space="preserve">) compared to </w:t>
      </w:r>
      <w:r w:rsidR="00093574">
        <w:t xml:space="preserve">the </w:t>
      </w:r>
      <w:del w:id="75" w:author="Robert S Chapman" w:date="2023-11-13T20:26:00Z">
        <w:r w:rsidR="00093574" w:rsidDel="00296659">
          <w:delText xml:space="preserve">exclusive </w:delText>
        </w:r>
      </w:del>
      <w:r w:rsidR="00093574">
        <w:t>group</w:t>
      </w:r>
      <w:ins w:id="76" w:author="Robert S Chapman" w:date="2023-11-13T20:26:00Z">
        <w:r w:rsidR="00296659">
          <w:t>s</w:t>
        </w:r>
      </w:ins>
      <w:r w:rsidR="00093574">
        <w:t xml:space="preserve"> of </w:t>
      </w:r>
      <w:proofErr w:type="spellStart"/>
      <w:r w:rsidR="0020114F">
        <w:t>simulees</w:t>
      </w:r>
      <w:proofErr w:type="spellEnd"/>
      <w:r w:rsidR="0020114F">
        <w:t xml:space="preserve"> who experienced either one or two errors (RMSE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Figure </w:t>
      </w:r>
      <w:r w:rsidR="00060FCB">
        <w:t>S-2</w:t>
      </w:r>
      <w:r w:rsidR="00267E05">
        <w:t xml:space="preserve">, where errors </w:t>
      </w:r>
      <w:r w:rsidR="0020114F">
        <w:t xml:space="preserve">tended to occur when </w:t>
      </w:r>
      <w:proofErr w:type="spellStart"/>
      <w:r w:rsidR="0020114F">
        <w:t>simulee</w:t>
      </w:r>
      <w:proofErr w:type="spellEnd"/>
      <w:r w:rsidR="0020114F">
        <w:t xml:space="preserve"> true </w:t>
      </w:r>
      <w:r w:rsidR="00060FCB" w:rsidRPr="007A642A">
        <w:rPr>
          <w:i/>
          <w:iCs/>
        </w:rPr>
        <w:sym w:font="Symbol" w:char="F071"/>
      </w:r>
      <w:r w:rsidR="0020114F">
        <w:t xml:space="preserve">s were close to </w:t>
      </w:r>
      <w:r w:rsidR="00093574">
        <w:t xml:space="preserve">module </w:t>
      </w:r>
      <w:r w:rsidR="0020114F">
        <w:t>information center</w:t>
      </w:r>
      <w:r w:rsidR="00522F55">
        <w:t>s</w:t>
      </w:r>
      <w:r w:rsidR="00093574">
        <w:t xml:space="preserve"> (Figure 1)</w:t>
      </w:r>
      <w:r w:rsidR="00267E05">
        <w:t xml:space="preserve">. In other words, the subset of </w:t>
      </w:r>
      <w:proofErr w:type="spellStart"/>
      <w:r w:rsidR="00267E05">
        <w:t>simulees</w:t>
      </w:r>
      <w:proofErr w:type="spellEnd"/>
      <w:r w:rsidR="00267E05">
        <w:t xml:space="preserve"> with one or two path errors </w:t>
      </w:r>
      <w:r w:rsidR="00093574">
        <w:t>underrepresents</w:t>
      </w:r>
      <w:r w:rsidR="00267E05">
        <w:t xml:space="preserve"> </w:t>
      </w:r>
      <w:r w:rsidR="00093574">
        <w:t xml:space="preserve">the portion of </w:t>
      </w:r>
      <w:proofErr w:type="spellStart"/>
      <w:r w:rsidR="00267E05">
        <w:t>simulees</w:t>
      </w:r>
      <w:proofErr w:type="spellEnd"/>
      <w:r w:rsidR="00267E05">
        <w:t xml:space="preserve"> </w:t>
      </w:r>
      <w:r w:rsidR="00093574">
        <w:t xml:space="preserve">drawn from a uniform distribution </w:t>
      </w:r>
      <w:r w:rsidR="00267E05">
        <w:t xml:space="preserve">with extreme </w:t>
      </w:r>
      <w:r w:rsidR="00247326" w:rsidRPr="007A642A">
        <w:rPr>
          <w:i/>
          <w:iCs/>
        </w:rPr>
        <w:sym w:font="Symbol" w:char="F071"/>
      </w:r>
      <w:r w:rsidR="00247326">
        <w:t xml:space="preserve"> </w:t>
      </w:r>
      <w:r w:rsidR="00267E05">
        <w:t xml:space="preserve"> </w:t>
      </w:r>
      <w:r w:rsidR="00093574">
        <w:t xml:space="preserve">levels </w:t>
      </w:r>
      <w:r w:rsidR="00267E05">
        <w:t xml:space="preserve">(e.g., </w:t>
      </w:r>
      <w:r w:rsidR="00247326" w:rsidRPr="007A642A">
        <w:rPr>
          <w:i/>
          <w:iCs/>
        </w:rPr>
        <w:sym w:font="Symbol" w:char="F071"/>
      </w:r>
      <w:r w:rsidR="00247326">
        <w:t xml:space="preserve"> </w:t>
      </w:r>
      <w:r w:rsidR="00267E05">
        <w:t xml:space="preserve"> &gt;</w:t>
      </w:r>
      <w:del w:id="77" w:author="Robert S Chapman" w:date="2023-11-14T08:05:00Z">
        <w:r w:rsidR="00267E05" w:rsidDel="00D160B1">
          <w:delText>|</w:delText>
        </w:r>
      </w:del>
      <w:r w:rsidR="00267E05">
        <w:t>2</w:t>
      </w:r>
      <w:ins w:id="78" w:author="Robert S Chapman" w:date="2023-11-14T08:05:00Z">
        <w:r w:rsidR="00D160B1">
          <w:t xml:space="preserve"> or </w:t>
        </w:r>
        <w:r w:rsidR="00D160B1" w:rsidRPr="007A642A">
          <w:rPr>
            <w:i/>
            <w:iCs/>
          </w:rPr>
          <w:sym w:font="Symbol" w:char="F071"/>
        </w:r>
        <w:r w:rsidR="00D160B1">
          <w:t xml:space="preserve">  </w:t>
        </w:r>
      </w:ins>
      <w:ins w:id="79" w:author="Robert S Chapman" w:date="2023-11-14T08:06:00Z">
        <w:r w:rsidR="00D160B1">
          <w:t>&lt; -</w:t>
        </w:r>
      </w:ins>
      <w:ins w:id="80" w:author="Robert S Chapman" w:date="2023-11-14T08:05:00Z">
        <w:r w:rsidR="00D160B1">
          <w:t>2</w:t>
        </w:r>
      </w:ins>
      <w:del w:id="81" w:author="Robert S Chapman" w:date="2023-11-14T08:05:00Z">
        <w:r w:rsidR="00267E05" w:rsidDel="00D160B1">
          <w:delText>|</w:delText>
        </w:r>
      </w:del>
      <w:r w:rsidR="00267E05">
        <w:t>)</w:t>
      </w:r>
      <w:r w:rsidR="008A21D5">
        <w:t>,</w:t>
      </w:r>
      <w:r w:rsidR="008A21D5" w:rsidRPr="008A21D5">
        <w:t xml:space="preserve"> </w:t>
      </w:r>
      <w:commentRangeStart w:id="82"/>
      <w:commentRangeStart w:id="83"/>
      <w:r w:rsidR="008A21D5">
        <w:t xml:space="preserve">which limits the magnitude of the observed RMSEs and mean SEMs. </w:t>
      </w:r>
      <w:commentRangeEnd w:id="82"/>
      <w:r w:rsidR="008A21D5">
        <w:rPr>
          <w:rStyle w:val="CommentReference"/>
          <w:rFonts w:asciiTheme="minorHAnsi" w:eastAsiaTheme="minorEastAsia" w:hAnsiTheme="minorHAnsi" w:cstheme="minorBidi"/>
          <w:kern w:val="24"/>
          <w:lang w:eastAsia="ja-JP"/>
        </w:rPr>
        <w:commentReference w:id="82"/>
      </w:r>
      <w:commentRangeEnd w:id="83"/>
      <w:r w:rsidR="008A21D5">
        <w:rPr>
          <w:rStyle w:val="CommentReference"/>
          <w:rFonts w:asciiTheme="minorHAnsi" w:eastAsiaTheme="minorEastAsia" w:hAnsiTheme="minorHAnsi" w:cstheme="minorBidi"/>
          <w:kern w:val="24"/>
          <w:lang w:eastAsia="ja-JP"/>
        </w:rPr>
        <w:commentReference w:id="83"/>
      </w:r>
      <w:ins w:id="84" w:author="Robert S Chapman" w:date="2023-11-14T08:27:00Z">
        <w:r w:rsidR="003E4C3B">
          <w:t xml:space="preserve"> </w:t>
        </w:r>
      </w:ins>
      <w:r w:rsidR="008A21D5">
        <w:t xml:space="preserve">These </w:t>
      </w:r>
      <w:proofErr w:type="spellStart"/>
      <w:r w:rsidR="008A21D5">
        <w:t>simulees</w:t>
      </w:r>
      <w:proofErr w:type="spellEnd"/>
      <w:ins w:id="85" w:author="Robert S Chapman" w:date="2023-11-14T08:27:00Z">
        <w:r w:rsidR="003E4C3B">
          <w:t xml:space="preserve"> are likely to have high SEMs (e.g., &gt;1) due to </w:t>
        </w:r>
      </w:ins>
      <w:ins w:id="86" w:author="Robert S Chapman" w:date="2023-11-14T08:29:00Z">
        <w:r w:rsidR="003E4C3B">
          <w:t xml:space="preserve">large </w:t>
        </w:r>
      </w:ins>
      <w:ins w:id="87" w:author="Robert S Chapman" w:date="2023-11-14T08:28:00Z">
        <w:r w:rsidR="003E4C3B">
          <w:t>mismatch</w:t>
        </w:r>
      </w:ins>
      <w:ins w:id="88" w:author="Robert S Chapman" w:date="2023-11-14T08:31:00Z">
        <w:r w:rsidR="008A21D5">
          <w:t>es</w:t>
        </w:r>
      </w:ins>
      <w:ins w:id="89" w:author="Robert S Chapman" w:date="2023-11-14T08:28:00Z">
        <w:r w:rsidR="003E4C3B">
          <w:t xml:space="preserve"> between item difficulty and </w:t>
        </w:r>
      </w:ins>
      <w:proofErr w:type="spellStart"/>
      <w:ins w:id="90" w:author="Robert S Chapman" w:date="2023-11-14T08:29:00Z">
        <w:r w:rsidR="003E4C3B">
          <w:t>simulee</w:t>
        </w:r>
        <w:proofErr w:type="spellEnd"/>
        <w:r w:rsidR="003E4C3B">
          <w:t xml:space="preserve"> </w:t>
        </w:r>
      </w:ins>
      <w:ins w:id="91" w:author="Robert S Chapman" w:date="2023-11-14T08:28:00Z">
        <w:r w:rsidR="003E4C3B">
          <w:t xml:space="preserve">true </w:t>
        </w:r>
      </w:ins>
      <w:ins w:id="92" w:author="Robert S Chapman" w:date="2023-11-14T08:29:00Z">
        <w:r w:rsidR="003E4C3B" w:rsidRPr="007A642A">
          <w:rPr>
            <w:i/>
            <w:iCs/>
          </w:rPr>
          <w:sym w:font="Symbol" w:char="F071"/>
        </w:r>
      </w:ins>
      <w:ins w:id="93" w:author="Robert S Chapman" w:date="2023-11-14T08:33:00Z">
        <w:r w:rsidR="008A21D5">
          <w:t xml:space="preserve"> and at</w:t>
        </w:r>
      </w:ins>
      <w:ins w:id="94" w:author="Robert S Chapman" w:date="2023-11-14T08:29:00Z">
        <w:r w:rsidR="003E4C3B">
          <w:rPr>
            <w:i/>
            <w:iCs/>
          </w:rPr>
          <w:t xml:space="preserve"> </w:t>
        </w:r>
        <w:r w:rsidR="003E4C3B">
          <w:t>the extremes</w:t>
        </w:r>
      </w:ins>
      <w:ins w:id="95" w:author="Robert S Chapman" w:date="2023-11-14T08:30:00Z">
        <w:r w:rsidR="003E4C3B">
          <w:t xml:space="preserve"> of true </w:t>
        </w:r>
        <w:r w:rsidR="003E4C3B" w:rsidRPr="007A642A">
          <w:rPr>
            <w:i/>
            <w:iCs/>
          </w:rPr>
          <w:sym w:font="Symbol" w:char="F071"/>
        </w:r>
      </w:ins>
      <w:ins w:id="96" w:author="Robert S Chapman" w:date="2023-11-14T08:29:00Z">
        <w:r w:rsidR="003E4C3B">
          <w:t xml:space="preserve">, </w:t>
        </w:r>
        <w:proofErr w:type="spellStart"/>
        <w:r w:rsidR="003E4C3B">
          <w:t>simulees</w:t>
        </w:r>
        <w:proofErr w:type="spellEnd"/>
        <w:r w:rsidR="003E4C3B">
          <w:t xml:space="preserve"> may also have </w:t>
        </w:r>
      </w:ins>
      <w:ins w:id="97" w:author="Robert S Chapman" w:date="2023-11-14T08:27:00Z">
        <w:r w:rsidR="003E4C3B">
          <w:t>non-mixed response vectors</w:t>
        </w:r>
      </w:ins>
      <w:ins w:id="98" w:author="Robert S Chapman" w:date="2023-11-14T08:30:00Z">
        <w:r w:rsidR="003E4C3B">
          <w:t xml:space="preserve"> and greatly inflated SEMs (SEM &gt;4)</w:t>
        </w:r>
      </w:ins>
      <w:r w:rsidR="008A21D5">
        <w:t>.</w:t>
      </w:r>
      <w:r w:rsidR="0020114F">
        <w:t xml:space="preserve"> </w:t>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r w:rsidR="005A7B3E">
        <w:sym w:font="Symbol" w:char="F02D"/>
      </w:r>
      <w:r w:rsidR="000736EE">
        <w:t>0.0</w:t>
      </w:r>
      <w:del w:id="99" w:author="Robert S Chapman" w:date="2023-11-13T20:30:00Z">
        <w:r w:rsidR="000736EE" w:rsidDel="009C5E7E">
          <w:delText>74</w:delText>
        </w:r>
      </w:del>
      <w:ins w:id="100" w:author="Robert S Chapman" w:date="2023-11-13T20:30:00Z">
        <w:r w:rsidR="009C5E7E">
          <w:t>86</w:t>
        </w:r>
      </w:ins>
      <w:r w:rsidR="000736EE">
        <w:t xml:space="preserve"> to </w:t>
      </w:r>
      <w:r w:rsidR="005A7B3E">
        <w:sym w:font="Symbol" w:char="F02D"/>
      </w:r>
      <w:r w:rsidR="000736EE">
        <w:t xml:space="preserve">0.005). Among </w:t>
      </w:r>
      <w:del w:id="101" w:author="Robert S Chapman" w:date="2023-11-13T20:30:00Z">
        <w:r w:rsidR="000736EE" w:rsidDel="00ED73FF">
          <w:delText>all</w:delText>
        </w:r>
      </w:del>
      <w:r w:rsidR="000736EE">
        <w:t xml:space="preserve"> </w:t>
      </w:r>
      <w:proofErr w:type="spellStart"/>
      <w:r w:rsidR="000736EE">
        <w:t>simulees</w:t>
      </w:r>
      <w:proofErr w:type="spellEnd"/>
      <w:r w:rsidR="000736EE">
        <w:t xml:space="preserve"> </w:t>
      </w:r>
      <w:del w:id="102" w:author="Robert S Chapman" w:date="2023-11-13T20:31:00Z">
        <w:r w:rsidR="000736EE" w:rsidDel="00ED73FF">
          <w:delText xml:space="preserve">and those </w:delText>
        </w:r>
      </w:del>
      <w:r w:rsidR="000736EE">
        <w:t>that had only one routing error, the 1-3-4 tests demonstrated lower RMSEs and mean SEMs than the 1-3-3 tests (</w:t>
      </w:r>
      <w:del w:id="103" w:author="Robert S Chapman" w:date="2023-11-13T20:32:00Z">
        <w:r w:rsidR="000736EE" w:rsidDel="00ED73FF">
          <w:delText>All</w:delText>
        </w:r>
      </w:del>
      <w:ins w:id="104" w:author="Robert S Chapman" w:date="2023-11-13T20:32:00Z">
        <w:r w:rsidR="00ED73FF">
          <w:t>0 errors</w:t>
        </w:r>
      </w:ins>
      <w:r w:rsidR="000736EE">
        <w:t>, RMSE = 0.5</w:t>
      </w:r>
      <w:ins w:id="105" w:author="Robert S Chapman" w:date="2023-11-13T20:32:00Z">
        <w:r w:rsidR="00ED73FF">
          <w:t>55</w:t>
        </w:r>
      </w:ins>
      <w:del w:id="106" w:author="Robert S Chapman" w:date="2023-11-13T20:32:00Z">
        <w:r w:rsidR="000736EE" w:rsidDel="00ED73FF">
          <w:delText>2</w:delText>
        </w:r>
      </w:del>
      <w:r w:rsidR="000736EE">
        <w:t xml:space="preserve"> vs 0.5</w:t>
      </w:r>
      <w:ins w:id="107" w:author="Robert S Chapman" w:date="2023-11-13T20:32:00Z">
        <w:r w:rsidR="00ED73FF">
          <w:t>6</w:t>
        </w:r>
      </w:ins>
      <w:del w:id="108" w:author="Robert S Chapman" w:date="2023-11-13T20:32:00Z">
        <w:r w:rsidR="000736EE" w:rsidDel="00ED73FF">
          <w:delText>3</w:delText>
        </w:r>
      </w:del>
      <w:r w:rsidR="000736EE">
        <w:t>9 and mean SEM = 0.</w:t>
      </w:r>
      <w:ins w:id="109" w:author="Robert S Chapman" w:date="2023-11-13T20:33:00Z">
        <w:r w:rsidR="00ED73FF">
          <w:t>867</w:t>
        </w:r>
      </w:ins>
      <w:del w:id="110" w:author="Robert S Chapman" w:date="2023-11-13T20:33:00Z">
        <w:r w:rsidR="000736EE" w:rsidDel="00ED73FF">
          <w:delText>77</w:delText>
        </w:r>
      </w:del>
      <w:r w:rsidR="000736EE">
        <w:t xml:space="preserve"> vs 0.</w:t>
      </w:r>
      <w:del w:id="111" w:author="Robert S Chapman" w:date="2023-11-13T20:33:00Z">
        <w:r w:rsidR="000736EE" w:rsidDel="00ED73FF">
          <w:delText>895</w:delText>
        </w:r>
      </w:del>
      <w:ins w:id="112" w:author="Robert S Chapman" w:date="2023-11-13T20:33:00Z">
        <w:r w:rsidR="00ED73FF">
          <w:t>991</w:t>
        </w:r>
      </w:ins>
      <w:r w:rsidR="000736EE">
        <w:t xml:space="preserve">; 1 error, RMSE = 0.204 vs 0.281 and mean SEM = 0.191 vs 0.292), with the opposite trend (higher RMSEs and mean SEMs) occurring in the 1-3-4 test with </w:t>
      </w:r>
      <w:proofErr w:type="spellStart"/>
      <w:r w:rsidR="000736EE">
        <w:t>simulees</w:t>
      </w:r>
      <w:proofErr w:type="spellEnd"/>
      <w:r w:rsidR="000736EE">
        <w:t xml:space="preserve"> who had two routing errors (RMSE 0.387 vs 0.251</w:t>
      </w:r>
      <w:r w:rsidR="003B573C">
        <w:t xml:space="preserve"> and mean SEM 0.444 vs 0.207). This is expected due to the broader range of ability </w:t>
      </w:r>
      <w:r w:rsidR="003B573C">
        <w:lastRenderedPageBreak/>
        <w:t xml:space="preserve">content included in the final stage of </w:t>
      </w:r>
      <w:r w:rsidR="00093574">
        <w:t xml:space="preserve">the </w:t>
      </w:r>
      <w:r w:rsidR="003B573C">
        <w:t xml:space="preserve">1-3-4 test modules compared to the 1-3-3 test modules (see Figure 1). Across number of items, </w:t>
      </w:r>
      <w:del w:id="113" w:author="Robert S Chapman" w:date="2023-11-13T20:53:00Z">
        <w:r w:rsidR="003B573C" w:rsidDel="00E63280">
          <w:delText>all conditions</w:delText>
        </w:r>
      </w:del>
      <w:proofErr w:type="spellStart"/>
      <w:ins w:id="114" w:author="Robert S Chapman" w:date="2023-11-13T20:54:00Z">
        <w:r w:rsidR="00E63280">
          <w:t>simulees</w:t>
        </w:r>
        <w:proofErr w:type="spellEnd"/>
        <w:r w:rsidR="00E63280">
          <w:t xml:space="preserve"> who had </w:t>
        </w:r>
      </w:ins>
      <w:ins w:id="115" w:author="Robert S Chapman" w:date="2023-11-13T20:53:00Z">
        <w:r w:rsidR="00E63280">
          <w:t xml:space="preserve">zero </w:t>
        </w:r>
      </w:ins>
      <w:proofErr w:type="spellStart"/>
      <w:ins w:id="116" w:author="Robert S Chapman" w:date="2023-11-13T20:54:00Z">
        <w:r w:rsidR="00E63280">
          <w:t>errors</w:t>
        </w:r>
      </w:ins>
      <w:del w:id="117" w:author="Robert S Chapman" w:date="2023-11-13T20:54:00Z">
        <w:r w:rsidR="003B573C" w:rsidDel="00E63280">
          <w:delText xml:space="preserve"> </w:delText>
        </w:r>
      </w:del>
      <w:r w:rsidR="003B573C">
        <w:t>showed</w:t>
      </w:r>
      <w:proofErr w:type="spellEnd"/>
      <w:r w:rsidR="003B573C">
        <w:t xml:space="preserve"> low bias (</w:t>
      </w:r>
      <w:r w:rsidR="00F76479">
        <w:t xml:space="preserve">bias = </w:t>
      </w:r>
      <w:r w:rsidR="005D66D5">
        <w:sym w:font="Symbol" w:char="F02D"/>
      </w:r>
      <w:r w:rsidR="003B573C">
        <w:t>0.0</w:t>
      </w:r>
      <w:ins w:id="118" w:author="Robert S Chapman" w:date="2023-11-13T20:55:00Z">
        <w:r w:rsidR="00E63280">
          <w:t>56</w:t>
        </w:r>
      </w:ins>
      <w:del w:id="119" w:author="Robert S Chapman" w:date="2023-11-13T20:55:00Z">
        <w:r w:rsidR="003B573C" w:rsidDel="00E63280">
          <w:delText>09</w:delText>
        </w:r>
      </w:del>
      <w:r w:rsidR="003B573C">
        <w:t xml:space="preserve"> to</w:t>
      </w:r>
      <w:r w:rsidR="005D66D5">
        <w:t xml:space="preserve"> </w:t>
      </w:r>
      <w:r w:rsidR="005D66D5">
        <w:sym w:font="Symbol" w:char="F02D"/>
      </w:r>
      <w:r w:rsidR="003B573C">
        <w:t>0.</w:t>
      </w:r>
      <w:ins w:id="120" w:author="Robert S Chapman" w:date="2023-11-13T20:55:00Z">
        <w:r w:rsidR="00E63280">
          <w:t>103</w:t>
        </w:r>
      </w:ins>
      <w:del w:id="121" w:author="Robert S Chapman" w:date="2023-11-13T20:55:00Z">
        <w:r w:rsidR="003B573C" w:rsidDel="00E63280">
          <w:delText>09</w:delText>
        </w:r>
      </w:del>
      <w:del w:id="122" w:author="Robert S Chapman" w:date="2023-11-13T20:35:00Z">
        <w:r w:rsidR="003B573C" w:rsidDel="0046475F">
          <w:delText>2</w:delText>
        </w:r>
      </w:del>
      <w:r w:rsidR="003B573C">
        <w:t xml:space="preserve">). </w:t>
      </w:r>
    </w:p>
    <w:p w14:paraId="5E39152D" w14:textId="551EC935" w:rsidR="00FA6018" w:rsidRPr="00B22A99" w:rsidRDefault="003B573C" w:rsidP="00D6705C">
      <w:pPr>
        <w:widowControl w:val="0"/>
        <w:spacing w:line="480" w:lineRule="auto"/>
      </w:pPr>
      <w:r>
        <w:t xml:space="preserve">Among </w:t>
      </w:r>
      <w:del w:id="123" w:author="Robert S Chapman" w:date="2023-11-13T20:35:00Z">
        <w:r w:rsidDel="0046475F">
          <w:delText xml:space="preserve">all </w:delText>
        </w:r>
      </w:del>
      <w:proofErr w:type="spellStart"/>
      <w:r>
        <w:t>simulees</w:t>
      </w:r>
      <w:proofErr w:type="spellEnd"/>
      <w:ins w:id="124" w:author="Robert S Chapman" w:date="2023-11-13T20:35:00Z">
        <w:r w:rsidR="0046475F">
          <w:t xml:space="preserve"> with zero errors</w:t>
        </w:r>
      </w:ins>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ins w:id="125" w:author="Robert S Chapman" w:date="2023-11-14T07:39:00Z">
        <w:r w:rsidR="00A658F1">
          <w:t xml:space="preserve">comparatively </w:t>
        </w:r>
      </w:ins>
      <w:r w:rsidR="00C23609">
        <w:t>lower</w:t>
      </w:r>
      <w:r>
        <w:t xml:space="preserve"> RMSE</w:t>
      </w:r>
      <w:r w:rsidR="00C23609">
        <w:t>s</w:t>
      </w:r>
      <w:r>
        <w:t xml:space="preserve"> and mean SEM</w:t>
      </w:r>
      <w:r w:rsidR="00C23609">
        <w:t>s</w:t>
      </w:r>
      <w:r>
        <w:t xml:space="preserve"> (</w:t>
      </w:r>
      <w:r w:rsidR="00C23609">
        <w:t>RMSE 0.</w:t>
      </w:r>
      <w:del w:id="126" w:author="Robert S Chapman" w:date="2023-11-13T20:36:00Z">
        <w:r w:rsidR="00C23609" w:rsidDel="00396C53">
          <w:delText>571</w:delText>
        </w:r>
      </w:del>
      <w:ins w:id="127" w:author="Robert S Chapman" w:date="2023-11-13T20:36:00Z">
        <w:r w:rsidR="00396C53">
          <w:t>603</w:t>
        </w:r>
      </w:ins>
      <w:r w:rsidR="00C23609">
        <w:t xml:space="preserve"> to 0.</w:t>
      </w:r>
      <w:del w:id="128" w:author="Robert S Chapman" w:date="2023-11-13T20:36:00Z">
        <w:r w:rsidR="00C23609" w:rsidDel="00396C53">
          <w:delText>471</w:delText>
        </w:r>
      </w:del>
      <w:ins w:id="129" w:author="Robert S Chapman" w:date="2023-11-13T20:36:00Z">
        <w:r w:rsidR="00396C53">
          <w:t>501</w:t>
        </w:r>
      </w:ins>
      <w:r w:rsidR="00C23609">
        <w:t xml:space="preserve"> and </w:t>
      </w:r>
      <w:r w:rsidR="00C23609" w:rsidRPr="008A21D5">
        <w:t xml:space="preserve">mean SEM </w:t>
      </w:r>
      <w:del w:id="130" w:author="Robert S Chapman" w:date="2023-11-13T20:37:00Z">
        <w:r w:rsidR="00C23609" w:rsidRPr="008A21D5" w:rsidDel="00172D15">
          <w:delText>1.014</w:delText>
        </w:r>
      </w:del>
      <w:ins w:id="131" w:author="Robert S Chapman" w:date="2023-11-13T20:59:00Z">
        <w:r w:rsidR="00D62021">
          <w:t>1.124</w:t>
        </w:r>
      </w:ins>
      <w:r w:rsidR="00C23609">
        <w:t xml:space="preserve"> to 0.</w:t>
      </w:r>
      <w:del w:id="132" w:author="Robert S Chapman" w:date="2023-11-13T20:37:00Z">
        <w:r w:rsidR="00C23609" w:rsidDel="00172D15">
          <w:delText>636</w:delText>
        </w:r>
      </w:del>
      <w:ins w:id="133" w:author="Robert S Chapman" w:date="2023-11-13T20:37:00Z">
        <w:r w:rsidR="00172D15">
          <w:t>701</w:t>
        </w:r>
      </w:ins>
      <w:r w:rsidR="00C23609">
        <w:t xml:space="preserve">). Among </w:t>
      </w:r>
      <w:proofErr w:type="spellStart"/>
      <w:r w:rsidR="00C23609">
        <w:t>simulees</w:t>
      </w:r>
      <w:proofErr w:type="spellEnd"/>
      <w:r w:rsidR="00C23609">
        <w:t xml:space="preserve"> </w:t>
      </w:r>
      <w:r w:rsidR="00F76479">
        <w:t>who had one or more path errors, the opposite trend occurred, with higher RMSEs and mean SEMs in tests that allocated more items to later stages (</w:t>
      </w:r>
      <w:r w:rsidR="00522F55">
        <w:t>single</w:t>
      </w:r>
      <w:r w:rsidR="00F76479">
        <w:t xml:space="preserve"> error, RMSE 0.209 to 0.267 and mean SEM 0.203 to 0.272; Two errors, RMSE 0.282 to 0.365 and mean SEMs 0.217 to 0.456). Across assembly method</w:t>
      </w:r>
      <w:r w:rsidR="00522F55">
        <w:t>s</w:t>
      </w:r>
      <w:r w:rsidR="00F76479">
        <w:t xml:space="preserve">, </w:t>
      </w:r>
      <w:del w:id="134" w:author="Robert S Chapman" w:date="2023-11-13T20:39:00Z">
        <w:r w:rsidR="00F76479" w:rsidDel="002A013E">
          <w:delText>all conditions</w:delText>
        </w:r>
      </w:del>
      <w:proofErr w:type="spellStart"/>
      <w:ins w:id="135" w:author="Robert S Chapman" w:date="2023-11-13T20:39:00Z">
        <w:r w:rsidR="002A013E">
          <w:t>simulees</w:t>
        </w:r>
        <w:proofErr w:type="spellEnd"/>
        <w:r w:rsidR="002A013E">
          <w:t xml:space="preserve"> with zero errors</w:t>
        </w:r>
      </w:ins>
      <w:r w:rsidR="00F76479">
        <w:t xml:space="preserve"> showed low bias (bias = </w:t>
      </w:r>
      <w:r w:rsidR="00EC0189">
        <w:t>-0.</w:t>
      </w:r>
      <w:ins w:id="136" w:author="Robert S Chapman" w:date="2023-11-13T21:00:00Z">
        <w:r w:rsidR="00D62021">
          <w:t>09</w:t>
        </w:r>
      </w:ins>
      <w:del w:id="137" w:author="Robert S Chapman" w:date="2023-11-13T20:39:00Z">
        <w:r w:rsidR="00EC0189" w:rsidDel="002A013E">
          <w:delText>078</w:delText>
        </w:r>
      </w:del>
      <w:r w:rsidR="00EC0189">
        <w:t xml:space="preserve"> to </w:t>
      </w:r>
      <w:ins w:id="138" w:author="Robert S Chapman" w:date="2023-11-13T20:39:00Z">
        <w:r w:rsidR="002A013E">
          <w:t>-</w:t>
        </w:r>
      </w:ins>
      <w:r w:rsidR="00EC0189">
        <w:t>0.0</w:t>
      </w:r>
      <w:ins w:id="139" w:author="Robert S Chapman" w:date="2023-11-13T20:40:00Z">
        <w:r w:rsidR="002A013E">
          <w:t>81</w:t>
        </w:r>
      </w:ins>
      <w:del w:id="140" w:author="Robert S Chapman" w:date="2023-11-13T20:40:00Z">
        <w:r w:rsidR="00EC0189" w:rsidDel="002A013E">
          <w:delText>09</w:delText>
        </w:r>
      </w:del>
      <w:r w:rsidR="00EC0189">
        <w:t xml:space="preserve">) and very similar RMSEs and mean SEMs. Across routing methods, the </w:t>
      </w:r>
      <w:r w:rsidR="00EF765E">
        <w:t>MI</w:t>
      </w:r>
      <w:r w:rsidR="00EC0189">
        <w:t xml:space="preserve"> and </w:t>
      </w:r>
      <w:r w:rsidR="00EF765E">
        <w:t>PI-</w:t>
      </w:r>
      <w:r w:rsidR="007A5603" w:rsidRPr="007A642A">
        <w:rPr>
          <w:i/>
          <w:iCs/>
        </w:rPr>
        <w:sym w:font="Symbol" w:char="F071"/>
      </w:r>
      <w:r w:rsidR="007A5603">
        <w:t xml:space="preserve"> </w:t>
      </w:r>
      <w:r w:rsidR="00EC0189">
        <w:t xml:space="preserve"> cut</w:t>
      </w:r>
      <w:r w:rsidR="00AD131B">
        <w:t xml:space="preserve"> </w:t>
      </w:r>
      <w:r w:rsidR="00EC0189">
        <w:t xml:space="preserve">score methods similarly outperformed the </w:t>
      </w:r>
      <w:r w:rsidR="00EF765E">
        <w:t>PI-NC</w:t>
      </w:r>
      <w:r w:rsidR="00EC0189">
        <w:t xml:space="preserve"> routing method</w:t>
      </w:r>
      <w:r w:rsidR="005232DC">
        <w:t xml:space="preserve"> (</w:t>
      </w:r>
      <w:del w:id="141" w:author="Robert S Chapman" w:date="2023-11-13T20:41:00Z">
        <w:r w:rsidR="005232DC" w:rsidDel="00DF2D48">
          <w:delText>All</w:delText>
        </w:r>
      </w:del>
      <w:ins w:id="142" w:author="Robert S Chapman" w:date="2023-11-13T20:41:00Z">
        <w:r w:rsidR="00DF2D48">
          <w:t>0 errors</w:t>
        </w:r>
      </w:ins>
      <w:r w:rsidR="005232DC">
        <w:t>, bias -0.0</w:t>
      </w:r>
      <w:ins w:id="143" w:author="Robert S Chapman" w:date="2023-11-13T20:43:00Z">
        <w:r w:rsidR="00DF2D48">
          <w:t>41</w:t>
        </w:r>
      </w:ins>
      <w:del w:id="144" w:author="Robert S Chapman" w:date="2023-11-13T20:43:00Z">
        <w:r w:rsidR="005232DC" w:rsidDel="00DF2D48">
          <w:delText>37</w:delText>
        </w:r>
      </w:del>
      <w:r w:rsidR="005232DC">
        <w:t xml:space="preserve"> to -0.03</w:t>
      </w:r>
      <w:ins w:id="145" w:author="Robert S Chapman" w:date="2023-11-13T20:43:00Z">
        <w:r w:rsidR="00DF2D48">
          <w:t>4</w:t>
        </w:r>
      </w:ins>
      <w:del w:id="146" w:author="Robert S Chapman" w:date="2023-11-13T20:43:00Z">
        <w:r w:rsidR="005232DC" w:rsidDel="00DF2D48">
          <w:delText>3</w:delText>
        </w:r>
      </w:del>
      <w:r w:rsidR="005232DC">
        <w:t xml:space="preserve"> vs -0.1</w:t>
      </w:r>
      <w:del w:id="147" w:author="Robert S Chapman" w:date="2023-11-13T20:43:00Z">
        <w:r w:rsidR="005232DC" w:rsidDel="00DF2D48">
          <w:delText>53</w:delText>
        </w:r>
      </w:del>
      <w:ins w:id="148" w:author="Robert S Chapman" w:date="2023-11-13T20:43:00Z">
        <w:r w:rsidR="00DF2D48">
          <w:t>76</w:t>
        </w:r>
      </w:ins>
      <w:r w:rsidR="005232DC">
        <w:t xml:space="preserve"> and RMSE 0.4</w:t>
      </w:r>
      <w:ins w:id="149" w:author="Robert S Chapman" w:date="2023-11-13T20:43:00Z">
        <w:r w:rsidR="00DF2D48">
          <w:t>6</w:t>
        </w:r>
      </w:ins>
      <w:del w:id="150" w:author="Robert S Chapman" w:date="2023-11-13T20:43:00Z">
        <w:r w:rsidR="005232DC" w:rsidDel="00DF2D48">
          <w:delText>31</w:delText>
        </w:r>
      </w:del>
      <w:r w:rsidR="005232DC">
        <w:t xml:space="preserve"> to 0.4</w:t>
      </w:r>
      <w:ins w:id="151" w:author="Robert S Chapman" w:date="2023-11-13T20:43:00Z">
        <w:r w:rsidR="00DF2D48">
          <w:t>54</w:t>
        </w:r>
      </w:ins>
      <w:del w:id="152" w:author="Robert S Chapman" w:date="2023-11-13T20:43:00Z">
        <w:r w:rsidR="005232DC" w:rsidDel="00DF2D48">
          <w:delText>33</w:delText>
        </w:r>
      </w:del>
      <w:r w:rsidR="005232DC">
        <w:t xml:space="preserve"> vs 0.</w:t>
      </w:r>
      <w:ins w:id="153" w:author="Robert S Chapman" w:date="2023-11-13T20:44:00Z">
        <w:r w:rsidR="00DF2D48">
          <w:t>724</w:t>
        </w:r>
      </w:ins>
      <w:del w:id="154" w:author="Robert S Chapman" w:date="2023-11-13T20:43:00Z">
        <w:r w:rsidR="005232DC" w:rsidDel="00DF2D48">
          <w:delText>684</w:delText>
        </w:r>
      </w:del>
      <w:r w:rsidR="005232DC">
        <w:t xml:space="preserve"> </w:t>
      </w:r>
      <w:proofErr w:type="spellStart"/>
      <w:r w:rsidR="005232DC">
        <w:t>and</w:t>
      </w:r>
      <w:proofErr w:type="spellEnd"/>
      <w:r w:rsidR="005232DC">
        <w:t xml:space="preserve"> mean SEM 0.</w:t>
      </w:r>
      <w:ins w:id="155" w:author="Robert S Chapman" w:date="2023-11-13T20:45:00Z">
        <w:r w:rsidR="00DF2D48">
          <w:t xml:space="preserve">772 to 766 </w:t>
        </w:r>
      </w:ins>
      <w:del w:id="156" w:author="Robert S Chapman" w:date="2023-11-13T20:45:00Z">
        <w:r w:rsidR="005232DC" w:rsidDel="00DF2D48">
          <w:delText>689</w:delText>
        </w:r>
      </w:del>
      <w:r w:rsidR="005232DC">
        <w:t xml:space="preserve"> vs 1.</w:t>
      </w:r>
      <w:ins w:id="157" w:author="Robert S Chapman" w:date="2023-11-13T20:45:00Z">
        <w:r w:rsidR="00DF2D48">
          <w:t>244</w:t>
        </w:r>
      </w:ins>
      <w:del w:id="158" w:author="Robert S Chapman" w:date="2023-11-13T20:45:00Z">
        <w:r w:rsidR="005232DC" w:rsidDel="00DF2D48">
          <w:delText>119</w:delText>
        </w:r>
      </w:del>
      <w:r w:rsidR="005232DC">
        <w:t>; One error, RMSE 0.221 to 0.213 vs 0.318 and mean SEM 0.214 to 0.223</w:t>
      </w:r>
      <w:r w:rsidR="00462E21">
        <w:t xml:space="preserve"> vs 0.298). Among the </w:t>
      </w:r>
      <w:proofErr w:type="spellStart"/>
      <w:r w:rsidR="00462E21">
        <w:t>simulees</w:t>
      </w:r>
      <w:proofErr w:type="spellEnd"/>
      <w:r w:rsidR="00462E21">
        <w:t xml:space="preserve"> with two path errors, the </w:t>
      </w:r>
      <w:r w:rsidR="004613B9">
        <w:t>MI</w:t>
      </w:r>
      <w:r w:rsidR="00462E21">
        <w:t xml:space="preserve"> method was outperformed by the </w:t>
      </w:r>
      <w:r w:rsidR="004613B9">
        <w:t>PI</w:t>
      </w:r>
      <w:r w:rsidR="00462E21">
        <w:t xml:space="preserve"> methods (RMSE 0.38 vs 0.317 to 0.315 and mean SEM 0.483 to 0.263 to 0.300).</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80" w:type="dxa"/>
        <w:tblLook w:val="04A0" w:firstRow="1" w:lastRow="0" w:firstColumn="1" w:lastColumn="0" w:noHBand="0" w:noVBand="1"/>
      </w:tblPr>
      <w:tblGrid>
        <w:gridCol w:w="975"/>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D19D6">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Test Structure</w:t>
            </w:r>
          </w:p>
        </w:tc>
        <w:tc>
          <w:tcPr>
            <w:tcW w:w="3049" w:type="dxa"/>
            <w:gridSpan w:val="3"/>
            <w:tcBorders>
              <w:top w:val="nil"/>
              <w:left w:val="single" w:sz="4" w:space="0" w:color="auto"/>
              <w:bottom w:val="nil"/>
              <w:right w:val="single" w:sz="4" w:space="0" w:color="000000"/>
            </w:tcBorders>
            <w:shd w:val="clear" w:color="auto" w:fill="auto"/>
            <w:noWrap/>
            <w:vAlign w:val="center"/>
            <w:hideMark/>
          </w:tcPr>
          <w:p w14:paraId="73D55932"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Number of Items By Module</w:t>
            </w:r>
          </w:p>
        </w:tc>
        <w:tc>
          <w:tcPr>
            <w:tcW w:w="3823" w:type="dxa"/>
            <w:gridSpan w:val="4"/>
            <w:tcBorders>
              <w:top w:val="nil"/>
              <w:left w:val="nil"/>
              <w:bottom w:val="nil"/>
              <w:right w:val="nil"/>
            </w:tcBorders>
            <w:shd w:val="clear" w:color="auto" w:fill="auto"/>
            <w:noWrap/>
            <w:vAlign w:val="center"/>
            <w:hideMark/>
          </w:tcPr>
          <w:p w14:paraId="5ACBC700"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Routing Method</w:t>
            </w:r>
          </w:p>
        </w:tc>
      </w:tr>
      <w:tr w:rsidR="00A35577" w:rsidRPr="00407F7D" w14:paraId="1529E2D2" w14:textId="77777777" w:rsidTr="008D19D6">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91"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61"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C1AE471" w:rsidR="00D835AA" w:rsidRPr="00D835AA" w:rsidRDefault="007D66AB" w:rsidP="00407F7D">
            <w:pPr>
              <w:jc w:val="center"/>
              <w:rPr>
                <w:color w:val="000000"/>
                <w:sz w:val="21"/>
                <w:szCs w:val="21"/>
              </w:rPr>
            </w:pPr>
            <w:r w:rsidRPr="007A642A">
              <w:rPr>
                <w:i/>
                <w:iCs/>
              </w:rPr>
              <w:sym w:font="Symbol" w:char="F071"/>
            </w:r>
            <w:r w:rsidR="00D835AA" w:rsidRPr="00D835AA">
              <w:rPr>
                <w:color w:val="000000"/>
                <w:sz w:val="21"/>
                <w:szCs w:val="21"/>
              </w:rPr>
              <w:t xml:space="preserve"> </w:t>
            </w:r>
            <w:r w:rsidR="00D835AA" w:rsidRPr="00D835AA">
              <w:rPr>
                <w:color w:val="000000"/>
                <w:sz w:val="21"/>
                <w:szCs w:val="21"/>
              </w:rPr>
              <w:br/>
            </w:r>
            <w:r w:rsidR="00D835AA" w:rsidRPr="00407F7D">
              <w:rPr>
                <w:color w:val="000000"/>
                <w:sz w:val="21"/>
                <w:szCs w:val="21"/>
              </w:rPr>
              <w:t>S</w:t>
            </w:r>
            <w:r w:rsidR="00D835AA"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0713669B" w:rsidR="00D835AA" w:rsidRPr="00D835AA" w:rsidRDefault="00D835AA" w:rsidP="00407F7D">
            <w:pPr>
              <w:jc w:val="center"/>
              <w:rPr>
                <w:color w:val="000000"/>
                <w:sz w:val="21"/>
                <w:szCs w:val="21"/>
              </w:rPr>
            </w:pPr>
            <w:r w:rsidRPr="00D835AA">
              <w:rPr>
                <w:color w:val="000000"/>
                <w:sz w:val="21"/>
                <w:szCs w:val="21"/>
              </w:rPr>
              <w:t>Number</w:t>
            </w:r>
            <w:r w:rsidR="007D66AB">
              <w:rPr>
                <w:color w:val="000000"/>
                <w:sz w:val="21"/>
                <w:szCs w:val="21"/>
              </w:rPr>
              <w:t>-c</w:t>
            </w:r>
            <w:r w:rsidRPr="00D835AA">
              <w:rPr>
                <w:color w:val="000000"/>
                <w:sz w:val="21"/>
                <w:szCs w:val="21"/>
              </w:rPr>
              <w:t>orrect</w:t>
            </w:r>
          </w:p>
        </w:tc>
      </w:tr>
      <w:tr w:rsidR="008D19D6" w:rsidRPr="00407F7D" w14:paraId="33DD799B" w14:textId="77777777" w:rsidTr="008D19D6">
        <w:trPr>
          <w:trHeight w:val="375"/>
        </w:trPr>
        <w:tc>
          <w:tcPr>
            <w:tcW w:w="924" w:type="dxa"/>
            <w:vMerge w:val="restart"/>
            <w:tcBorders>
              <w:top w:val="nil"/>
              <w:left w:val="nil"/>
              <w:bottom w:val="nil"/>
              <w:right w:val="nil"/>
            </w:tcBorders>
            <w:shd w:val="clear" w:color="auto" w:fill="auto"/>
            <w:vAlign w:val="center"/>
            <w:hideMark/>
          </w:tcPr>
          <w:p w14:paraId="02EF4AA4" w14:textId="7AF92006" w:rsidR="008D19D6" w:rsidRPr="00D835AA" w:rsidRDefault="002E24CA" w:rsidP="008D19D6">
            <w:pPr>
              <w:jc w:val="center"/>
              <w:rPr>
                <w:color w:val="000000"/>
                <w:sz w:val="21"/>
                <w:szCs w:val="21"/>
              </w:rPr>
            </w:pPr>
            <w:ins w:id="159" w:author="Robert S Chapman" w:date="2023-11-13T20:07:00Z">
              <w:r>
                <w:rPr>
                  <w:color w:val="000000"/>
                  <w:sz w:val="21"/>
                  <w:szCs w:val="21"/>
                </w:rPr>
                <w:t>0 errors</w:t>
              </w:r>
            </w:ins>
            <w:del w:id="160" w:author="Robert S Chapman" w:date="2023-11-13T20:07:00Z">
              <w:r w:rsidR="008D19D6" w:rsidRPr="00D835AA" w:rsidDel="002E24CA">
                <w:rPr>
                  <w:color w:val="000000"/>
                  <w:sz w:val="21"/>
                  <w:szCs w:val="21"/>
                </w:rPr>
                <w:delText xml:space="preserve">All </w:delText>
              </w:r>
              <w:r w:rsidR="008D19D6" w:rsidRPr="00D835AA" w:rsidDel="002E24CA">
                <w:rPr>
                  <w:color w:val="000000"/>
                  <w:sz w:val="21"/>
                  <w:szCs w:val="21"/>
                </w:rPr>
                <w:br/>
                <w:delText>(0,1,2)</w:delText>
              </w:r>
            </w:del>
          </w:p>
        </w:tc>
        <w:tc>
          <w:tcPr>
            <w:tcW w:w="924" w:type="dxa"/>
            <w:tcBorders>
              <w:top w:val="nil"/>
              <w:left w:val="nil"/>
              <w:bottom w:val="nil"/>
              <w:right w:val="single" w:sz="4" w:space="0" w:color="auto"/>
            </w:tcBorders>
            <w:shd w:val="clear" w:color="000000" w:fill="F2F2F2"/>
            <w:noWrap/>
            <w:vAlign w:val="center"/>
            <w:hideMark/>
          </w:tcPr>
          <w:p w14:paraId="310F1978" w14:textId="430C7BC0" w:rsidR="008D19D6" w:rsidRPr="00D835AA" w:rsidRDefault="008D19D6" w:rsidP="008D19D6">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bottom"/>
            <w:hideMark/>
          </w:tcPr>
          <w:p w14:paraId="2B50EAA9" w14:textId="18C84FE2" w:rsidR="008D19D6" w:rsidRPr="008D19D6" w:rsidRDefault="008D19D6" w:rsidP="008D19D6">
            <w:pPr>
              <w:jc w:val="center"/>
              <w:rPr>
                <w:color w:val="000000"/>
                <w:sz w:val="21"/>
                <w:szCs w:val="21"/>
              </w:rPr>
            </w:pPr>
            <w:r w:rsidRPr="008D19D6">
              <w:rPr>
                <w:color w:val="000000"/>
                <w:sz w:val="21"/>
                <w:szCs w:val="21"/>
              </w:rPr>
              <w:t>-0.084</w:t>
            </w:r>
          </w:p>
        </w:tc>
        <w:tc>
          <w:tcPr>
            <w:tcW w:w="925" w:type="dxa"/>
            <w:tcBorders>
              <w:top w:val="nil"/>
              <w:left w:val="nil"/>
              <w:bottom w:val="nil"/>
              <w:right w:val="nil"/>
            </w:tcBorders>
            <w:shd w:val="clear" w:color="000000" w:fill="F2F2F2"/>
            <w:noWrap/>
            <w:vAlign w:val="bottom"/>
            <w:hideMark/>
          </w:tcPr>
          <w:p w14:paraId="5A472C9C" w14:textId="2FADB699" w:rsidR="008D19D6" w:rsidRPr="008D19D6" w:rsidRDefault="008D19D6" w:rsidP="008D19D6">
            <w:pPr>
              <w:jc w:val="center"/>
              <w:rPr>
                <w:color w:val="000000"/>
                <w:sz w:val="21"/>
                <w:szCs w:val="21"/>
              </w:rPr>
            </w:pPr>
            <w:r w:rsidRPr="008D19D6">
              <w:rPr>
                <w:color w:val="000000"/>
                <w:sz w:val="21"/>
                <w:szCs w:val="21"/>
              </w:rPr>
              <w:t>-0.086</w:t>
            </w:r>
          </w:p>
        </w:tc>
        <w:tc>
          <w:tcPr>
            <w:tcW w:w="1091" w:type="dxa"/>
            <w:tcBorders>
              <w:top w:val="nil"/>
              <w:left w:val="single" w:sz="4" w:space="0" w:color="auto"/>
              <w:bottom w:val="nil"/>
              <w:right w:val="nil"/>
            </w:tcBorders>
            <w:shd w:val="clear" w:color="auto" w:fill="auto"/>
            <w:noWrap/>
            <w:vAlign w:val="bottom"/>
            <w:hideMark/>
          </w:tcPr>
          <w:p w14:paraId="778746FE" w14:textId="3F990FB5" w:rsidR="008D19D6" w:rsidRPr="008D19D6" w:rsidRDefault="008D19D6" w:rsidP="008D19D6">
            <w:pPr>
              <w:jc w:val="center"/>
              <w:rPr>
                <w:color w:val="000000"/>
                <w:sz w:val="21"/>
                <w:szCs w:val="21"/>
              </w:rPr>
            </w:pPr>
            <w:r w:rsidRPr="008D19D6">
              <w:rPr>
                <w:color w:val="000000"/>
                <w:sz w:val="21"/>
                <w:szCs w:val="21"/>
              </w:rPr>
              <w:t>-0.056</w:t>
            </w:r>
          </w:p>
        </w:tc>
        <w:tc>
          <w:tcPr>
            <w:tcW w:w="797" w:type="dxa"/>
            <w:tcBorders>
              <w:top w:val="nil"/>
              <w:left w:val="nil"/>
              <w:bottom w:val="nil"/>
              <w:right w:val="nil"/>
            </w:tcBorders>
            <w:shd w:val="clear" w:color="000000" w:fill="F2F2F2"/>
            <w:noWrap/>
            <w:vAlign w:val="bottom"/>
            <w:hideMark/>
          </w:tcPr>
          <w:p w14:paraId="1BBB74D0" w14:textId="08CD6A29" w:rsidR="008D19D6" w:rsidRPr="008D19D6" w:rsidRDefault="008D19D6" w:rsidP="008D19D6">
            <w:pPr>
              <w:jc w:val="center"/>
              <w:rPr>
                <w:color w:val="000000"/>
                <w:sz w:val="21"/>
                <w:szCs w:val="21"/>
              </w:rPr>
            </w:pPr>
            <w:r w:rsidRPr="008D19D6">
              <w:rPr>
                <w:color w:val="000000"/>
                <w:sz w:val="21"/>
                <w:szCs w:val="21"/>
              </w:rPr>
              <w:t>-0.094</w:t>
            </w:r>
          </w:p>
        </w:tc>
        <w:tc>
          <w:tcPr>
            <w:tcW w:w="1161" w:type="dxa"/>
            <w:tcBorders>
              <w:top w:val="nil"/>
              <w:left w:val="nil"/>
              <w:bottom w:val="nil"/>
              <w:right w:val="single" w:sz="4" w:space="0" w:color="auto"/>
            </w:tcBorders>
            <w:shd w:val="clear" w:color="auto" w:fill="auto"/>
            <w:noWrap/>
            <w:vAlign w:val="bottom"/>
            <w:hideMark/>
          </w:tcPr>
          <w:p w14:paraId="017D10AE" w14:textId="63FAFB44" w:rsidR="008D19D6" w:rsidRPr="008D19D6" w:rsidRDefault="008D19D6" w:rsidP="008D19D6">
            <w:pPr>
              <w:jc w:val="center"/>
              <w:rPr>
                <w:color w:val="000000"/>
                <w:sz w:val="21"/>
                <w:szCs w:val="21"/>
              </w:rPr>
            </w:pPr>
            <w:r w:rsidRPr="008D19D6">
              <w:rPr>
                <w:color w:val="000000"/>
                <w:sz w:val="21"/>
                <w:szCs w:val="21"/>
              </w:rPr>
              <w:t>-0.103</w:t>
            </w:r>
          </w:p>
        </w:tc>
        <w:tc>
          <w:tcPr>
            <w:tcW w:w="942" w:type="dxa"/>
            <w:tcBorders>
              <w:top w:val="nil"/>
              <w:left w:val="nil"/>
              <w:bottom w:val="nil"/>
              <w:right w:val="nil"/>
            </w:tcBorders>
            <w:shd w:val="clear" w:color="000000" w:fill="F2F2F2"/>
            <w:noWrap/>
            <w:vAlign w:val="bottom"/>
            <w:hideMark/>
          </w:tcPr>
          <w:p w14:paraId="35F590C5" w14:textId="73901F28" w:rsidR="008D19D6" w:rsidRPr="008D19D6" w:rsidRDefault="008D19D6" w:rsidP="008D19D6">
            <w:pPr>
              <w:jc w:val="center"/>
              <w:rPr>
                <w:color w:val="000000"/>
                <w:sz w:val="21"/>
                <w:szCs w:val="21"/>
              </w:rPr>
            </w:pPr>
            <w:r w:rsidRPr="008D19D6">
              <w:rPr>
                <w:color w:val="000000"/>
                <w:sz w:val="21"/>
                <w:szCs w:val="21"/>
              </w:rPr>
              <w:t>-0.081</w:t>
            </w:r>
          </w:p>
        </w:tc>
        <w:tc>
          <w:tcPr>
            <w:tcW w:w="1092" w:type="dxa"/>
            <w:tcBorders>
              <w:top w:val="nil"/>
              <w:left w:val="nil"/>
              <w:bottom w:val="nil"/>
              <w:right w:val="nil"/>
            </w:tcBorders>
            <w:shd w:val="clear" w:color="auto" w:fill="auto"/>
            <w:noWrap/>
            <w:vAlign w:val="bottom"/>
            <w:hideMark/>
          </w:tcPr>
          <w:p w14:paraId="28BF99D4" w14:textId="07A3517A" w:rsidR="008D19D6" w:rsidRPr="008D19D6" w:rsidRDefault="008D19D6" w:rsidP="008D19D6">
            <w:pPr>
              <w:jc w:val="center"/>
              <w:rPr>
                <w:color w:val="000000"/>
                <w:sz w:val="21"/>
                <w:szCs w:val="21"/>
              </w:rPr>
            </w:pPr>
            <w:r w:rsidRPr="008D19D6">
              <w:rPr>
                <w:color w:val="000000"/>
                <w:sz w:val="21"/>
                <w:szCs w:val="21"/>
              </w:rPr>
              <w:t>-0.083</w:t>
            </w:r>
          </w:p>
        </w:tc>
        <w:tc>
          <w:tcPr>
            <w:tcW w:w="859" w:type="dxa"/>
            <w:tcBorders>
              <w:top w:val="nil"/>
              <w:left w:val="nil"/>
              <w:bottom w:val="nil"/>
              <w:right w:val="nil"/>
            </w:tcBorders>
            <w:shd w:val="clear" w:color="000000" w:fill="F2F2F2"/>
            <w:noWrap/>
            <w:vAlign w:val="bottom"/>
            <w:hideMark/>
          </w:tcPr>
          <w:p w14:paraId="597D2B29" w14:textId="10FDDD0B" w:rsidR="008D19D6" w:rsidRPr="008D19D6" w:rsidRDefault="008D19D6" w:rsidP="008D19D6">
            <w:pPr>
              <w:jc w:val="center"/>
              <w:rPr>
                <w:color w:val="000000"/>
                <w:sz w:val="21"/>
                <w:szCs w:val="21"/>
              </w:rPr>
            </w:pPr>
            <w:r w:rsidRPr="008D19D6">
              <w:rPr>
                <w:color w:val="000000"/>
                <w:sz w:val="21"/>
                <w:szCs w:val="21"/>
              </w:rPr>
              <w:t>-0.085</w:t>
            </w:r>
          </w:p>
        </w:tc>
        <w:tc>
          <w:tcPr>
            <w:tcW w:w="930" w:type="dxa"/>
            <w:tcBorders>
              <w:top w:val="nil"/>
              <w:left w:val="nil"/>
              <w:bottom w:val="nil"/>
              <w:right w:val="nil"/>
            </w:tcBorders>
            <w:shd w:val="clear" w:color="auto" w:fill="auto"/>
            <w:noWrap/>
            <w:vAlign w:val="bottom"/>
            <w:hideMark/>
          </w:tcPr>
          <w:p w14:paraId="31EDB93C" w14:textId="358B5EB3" w:rsidR="008D19D6" w:rsidRPr="008D19D6" w:rsidRDefault="008D19D6" w:rsidP="008D19D6">
            <w:pPr>
              <w:jc w:val="center"/>
              <w:rPr>
                <w:color w:val="000000"/>
                <w:sz w:val="21"/>
                <w:szCs w:val="21"/>
              </w:rPr>
            </w:pPr>
            <w:r w:rsidRPr="008D19D6">
              <w:rPr>
                <w:color w:val="000000"/>
                <w:sz w:val="21"/>
                <w:szCs w:val="21"/>
              </w:rPr>
              <w:t>-0.09</w:t>
            </w:r>
          </w:p>
        </w:tc>
        <w:tc>
          <w:tcPr>
            <w:tcW w:w="1236" w:type="dxa"/>
            <w:tcBorders>
              <w:top w:val="nil"/>
              <w:left w:val="single" w:sz="4" w:space="0" w:color="auto"/>
              <w:bottom w:val="nil"/>
              <w:right w:val="nil"/>
            </w:tcBorders>
            <w:shd w:val="clear" w:color="000000" w:fill="F2F2F2"/>
            <w:noWrap/>
            <w:vAlign w:val="bottom"/>
            <w:hideMark/>
          </w:tcPr>
          <w:p w14:paraId="07E7F783" w14:textId="6DE99532" w:rsidR="008D19D6" w:rsidRPr="008D19D6" w:rsidRDefault="008D19D6" w:rsidP="008D19D6">
            <w:pPr>
              <w:jc w:val="center"/>
              <w:rPr>
                <w:color w:val="000000"/>
                <w:sz w:val="21"/>
                <w:szCs w:val="21"/>
              </w:rPr>
            </w:pPr>
            <w:r w:rsidRPr="008D19D6">
              <w:rPr>
                <w:color w:val="000000"/>
                <w:sz w:val="21"/>
                <w:szCs w:val="21"/>
              </w:rPr>
              <w:t>-0.041</w:t>
            </w:r>
          </w:p>
        </w:tc>
        <w:tc>
          <w:tcPr>
            <w:tcW w:w="924" w:type="dxa"/>
            <w:tcBorders>
              <w:top w:val="nil"/>
              <w:left w:val="nil"/>
              <w:bottom w:val="nil"/>
              <w:right w:val="nil"/>
            </w:tcBorders>
            <w:shd w:val="clear" w:color="auto" w:fill="auto"/>
            <w:noWrap/>
            <w:vAlign w:val="bottom"/>
            <w:hideMark/>
          </w:tcPr>
          <w:p w14:paraId="690EFF5B" w14:textId="6537BB72" w:rsidR="008D19D6" w:rsidRPr="008D19D6" w:rsidRDefault="008D19D6" w:rsidP="008D19D6">
            <w:pPr>
              <w:jc w:val="center"/>
              <w:rPr>
                <w:color w:val="000000"/>
                <w:sz w:val="21"/>
                <w:szCs w:val="21"/>
              </w:rPr>
            </w:pPr>
            <w:r w:rsidRPr="008D19D6">
              <w:rPr>
                <w:color w:val="000000"/>
                <w:sz w:val="21"/>
                <w:szCs w:val="21"/>
              </w:rPr>
              <w:t>-0.034</w:t>
            </w:r>
          </w:p>
        </w:tc>
        <w:tc>
          <w:tcPr>
            <w:tcW w:w="1251" w:type="dxa"/>
            <w:tcBorders>
              <w:top w:val="nil"/>
              <w:left w:val="nil"/>
              <w:bottom w:val="nil"/>
              <w:right w:val="nil"/>
            </w:tcBorders>
            <w:shd w:val="clear" w:color="000000" w:fill="F2F2F2"/>
            <w:noWrap/>
            <w:vAlign w:val="bottom"/>
            <w:hideMark/>
          </w:tcPr>
          <w:p w14:paraId="7F672AAF" w14:textId="0E8B1860" w:rsidR="008D19D6" w:rsidRPr="008D19D6" w:rsidRDefault="008D19D6" w:rsidP="008D19D6">
            <w:pPr>
              <w:jc w:val="center"/>
              <w:rPr>
                <w:color w:val="000000"/>
                <w:sz w:val="21"/>
                <w:szCs w:val="21"/>
              </w:rPr>
            </w:pPr>
            <w:r w:rsidRPr="008D19D6">
              <w:rPr>
                <w:color w:val="000000"/>
                <w:sz w:val="21"/>
                <w:szCs w:val="21"/>
              </w:rPr>
              <w:t>-0.176</w:t>
            </w:r>
          </w:p>
        </w:tc>
      </w:tr>
      <w:tr w:rsidR="008D19D6" w:rsidRPr="00407F7D" w14:paraId="6E726DBF" w14:textId="77777777" w:rsidTr="008D19D6">
        <w:trPr>
          <w:trHeight w:val="375"/>
        </w:trPr>
        <w:tc>
          <w:tcPr>
            <w:tcW w:w="924" w:type="dxa"/>
            <w:vMerge/>
            <w:tcBorders>
              <w:top w:val="nil"/>
              <w:left w:val="nil"/>
              <w:bottom w:val="nil"/>
              <w:right w:val="nil"/>
            </w:tcBorders>
            <w:vAlign w:val="center"/>
            <w:hideMark/>
          </w:tcPr>
          <w:p w14:paraId="528EF6B7" w14:textId="77777777" w:rsidR="008D19D6" w:rsidRPr="00D835AA" w:rsidRDefault="008D19D6" w:rsidP="008D19D6">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8D19D6" w:rsidRPr="00D835AA" w:rsidRDefault="008D19D6" w:rsidP="008D19D6">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bottom"/>
            <w:hideMark/>
          </w:tcPr>
          <w:p w14:paraId="5B94089B" w14:textId="7F64EA5E" w:rsidR="008D19D6" w:rsidRPr="008D19D6" w:rsidRDefault="008D19D6" w:rsidP="008D19D6">
            <w:pPr>
              <w:jc w:val="center"/>
              <w:rPr>
                <w:color w:val="000000"/>
                <w:sz w:val="21"/>
                <w:szCs w:val="21"/>
              </w:rPr>
            </w:pPr>
            <w:r w:rsidRPr="008D19D6">
              <w:rPr>
                <w:color w:val="000000"/>
                <w:sz w:val="21"/>
                <w:szCs w:val="21"/>
              </w:rPr>
              <w:t>0.569</w:t>
            </w:r>
          </w:p>
        </w:tc>
        <w:tc>
          <w:tcPr>
            <w:tcW w:w="925" w:type="dxa"/>
            <w:tcBorders>
              <w:top w:val="dotted" w:sz="4" w:space="0" w:color="auto"/>
              <w:left w:val="nil"/>
              <w:bottom w:val="dotted" w:sz="4" w:space="0" w:color="auto"/>
              <w:right w:val="nil"/>
            </w:tcBorders>
            <w:shd w:val="clear" w:color="000000" w:fill="F2F2F2"/>
            <w:noWrap/>
            <w:vAlign w:val="bottom"/>
            <w:hideMark/>
          </w:tcPr>
          <w:p w14:paraId="591B0776" w14:textId="187A8C1E" w:rsidR="008D19D6" w:rsidRPr="008D19D6" w:rsidRDefault="008D19D6" w:rsidP="008D19D6">
            <w:pPr>
              <w:jc w:val="center"/>
              <w:rPr>
                <w:color w:val="000000"/>
                <w:sz w:val="21"/>
                <w:szCs w:val="21"/>
              </w:rPr>
            </w:pPr>
            <w:r w:rsidRPr="008D19D6">
              <w:rPr>
                <w:color w:val="000000"/>
                <w:sz w:val="21"/>
                <w:szCs w:val="21"/>
              </w:rPr>
              <w:t>0.555</w:t>
            </w:r>
          </w:p>
        </w:tc>
        <w:tc>
          <w:tcPr>
            <w:tcW w:w="1091" w:type="dxa"/>
            <w:tcBorders>
              <w:top w:val="dotted" w:sz="4" w:space="0" w:color="auto"/>
              <w:left w:val="single" w:sz="4" w:space="0" w:color="auto"/>
              <w:bottom w:val="dotted" w:sz="4" w:space="0" w:color="auto"/>
              <w:right w:val="nil"/>
            </w:tcBorders>
            <w:shd w:val="clear" w:color="auto" w:fill="auto"/>
            <w:noWrap/>
            <w:vAlign w:val="bottom"/>
            <w:hideMark/>
          </w:tcPr>
          <w:p w14:paraId="7CFA1BF2" w14:textId="24659E86" w:rsidR="008D19D6" w:rsidRPr="008D19D6" w:rsidRDefault="008D19D6" w:rsidP="008D19D6">
            <w:pPr>
              <w:jc w:val="center"/>
              <w:rPr>
                <w:color w:val="000000"/>
                <w:sz w:val="21"/>
                <w:szCs w:val="21"/>
              </w:rPr>
            </w:pPr>
            <w:r w:rsidRPr="008D19D6">
              <w:rPr>
                <w:color w:val="000000"/>
                <w:sz w:val="21"/>
                <w:szCs w:val="21"/>
              </w:rPr>
              <w:t>0.501</w:t>
            </w:r>
          </w:p>
        </w:tc>
        <w:tc>
          <w:tcPr>
            <w:tcW w:w="797" w:type="dxa"/>
            <w:tcBorders>
              <w:top w:val="dotted" w:sz="4" w:space="0" w:color="auto"/>
              <w:left w:val="nil"/>
              <w:bottom w:val="dotted" w:sz="4" w:space="0" w:color="auto"/>
              <w:right w:val="nil"/>
            </w:tcBorders>
            <w:shd w:val="clear" w:color="000000" w:fill="F2F2F2"/>
            <w:noWrap/>
            <w:vAlign w:val="bottom"/>
            <w:hideMark/>
          </w:tcPr>
          <w:p w14:paraId="220F0A34" w14:textId="4F17A655" w:rsidR="008D19D6" w:rsidRPr="008D19D6" w:rsidRDefault="008D19D6" w:rsidP="008D19D6">
            <w:pPr>
              <w:jc w:val="center"/>
              <w:rPr>
                <w:color w:val="000000"/>
                <w:sz w:val="21"/>
                <w:szCs w:val="21"/>
              </w:rPr>
            </w:pPr>
            <w:r w:rsidRPr="008D19D6">
              <w:rPr>
                <w:color w:val="000000"/>
                <w:sz w:val="21"/>
                <w:szCs w:val="21"/>
              </w:rPr>
              <w:t>0.574</w:t>
            </w:r>
          </w:p>
        </w:tc>
        <w:tc>
          <w:tcPr>
            <w:tcW w:w="1161" w:type="dxa"/>
            <w:tcBorders>
              <w:top w:val="dotted" w:sz="4" w:space="0" w:color="auto"/>
              <w:left w:val="nil"/>
              <w:bottom w:val="dotted" w:sz="4" w:space="0" w:color="auto"/>
              <w:right w:val="single" w:sz="4" w:space="0" w:color="auto"/>
            </w:tcBorders>
            <w:shd w:val="clear" w:color="auto" w:fill="auto"/>
            <w:noWrap/>
            <w:vAlign w:val="bottom"/>
            <w:hideMark/>
          </w:tcPr>
          <w:p w14:paraId="360726F6" w14:textId="2964122E" w:rsidR="008D19D6" w:rsidRPr="008D19D6" w:rsidRDefault="008D19D6" w:rsidP="008D19D6">
            <w:pPr>
              <w:jc w:val="center"/>
              <w:rPr>
                <w:color w:val="000000"/>
                <w:sz w:val="21"/>
                <w:szCs w:val="21"/>
              </w:rPr>
            </w:pPr>
            <w:r w:rsidRPr="008D19D6">
              <w:rPr>
                <w:color w:val="000000"/>
                <w:sz w:val="21"/>
                <w:szCs w:val="21"/>
              </w:rPr>
              <w:t>0.603</w:t>
            </w:r>
          </w:p>
        </w:tc>
        <w:tc>
          <w:tcPr>
            <w:tcW w:w="942" w:type="dxa"/>
            <w:tcBorders>
              <w:top w:val="dotted" w:sz="4" w:space="0" w:color="auto"/>
              <w:left w:val="nil"/>
              <w:bottom w:val="dotted" w:sz="4" w:space="0" w:color="auto"/>
              <w:right w:val="nil"/>
            </w:tcBorders>
            <w:shd w:val="clear" w:color="000000" w:fill="F2F2F2"/>
            <w:noWrap/>
            <w:vAlign w:val="bottom"/>
            <w:hideMark/>
          </w:tcPr>
          <w:p w14:paraId="4B6E7C70" w14:textId="2CC8CD22" w:rsidR="008D19D6" w:rsidRPr="008D19D6" w:rsidRDefault="008D19D6" w:rsidP="008D19D6">
            <w:pPr>
              <w:jc w:val="center"/>
              <w:rPr>
                <w:color w:val="000000"/>
                <w:sz w:val="21"/>
                <w:szCs w:val="21"/>
              </w:rPr>
            </w:pPr>
            <w:r w:rsidRPr="008D19D6">
              <w:rPr>
                <w:color w:val="000000"/>
                <w:sz w:val="21"/>
                <w:szCs w:val="21"/>
              </w:rPr>
              <w:t>0.562</w:t>
            </w:r>
          </w:p>
        </w:tc>
        <w:tc>
          <w:tcPr>
            <w:tcW w:w="1092" w:type="dxa"/>
            <w:tcBorders>
              <w:top w:val="dotted" w:sz="4" w:space="0" w:color="auto"/>
              <w:left w:val="nil"/>
              <w:bottom w:val="dotted" w:sz="4" w:space="0" w:color="auto"/>
              <w:right w:val="nil"/>
            </w:tcBorders>
            <w:shd w:val="clear" w:color="auto" w:fill="auto"/>
            <w:noWrap/>
            <w:vAlign w:val="bottom"/>
            <w:hideMark/>
          </w:tcPr>
          <w:p w14:paraId="68A8C30E" w14:textId="719081A2" w:rsidR="008D19D6" w:rsidRPr="008D19D6" w:rsidRDefault="008D19D6" w:rsidP="008D19D6">
            <w:pPr>
              <w:jc w:val="center"/>
              <w:rPr>
                <w:color w:val="000000"/>
                <w:sz w:val="21"/>
                <w:szCs w:val="21"/>
              </w:rPr>
            </w:pPr>
            <w:r w:rsidRPr="008D19D6">
              <w:rPr>
                <w:color w:val="000000"/>
                <w:sz w:val="21"/>
                <w:szCs w:val="21"/>
              </w:rPr>
              <w:t>0.562</w:t>
            </w:r>
          </w:p>
        </w:tc>
        <w:tc>
          <w:tcPr>
            <w:tcW w:w="859" w:type="dxa"/>
            <w:tcBorders>
              <w:top w:val="dotted" w:sz="4" w:space="0" w:color="auto"/>
              <w:left w:val="nil"/>
              <w:bottom w:val="dotted" w:sz="4" w:space="0" w:color="auto"/>
              <w:right w:val="nil"/>
            </w:tcBorders>
            <w:shd w:val="clear" w:color="000000" w:fill="F2F2F2"/>
            <w:noWrap/>
            <w:vAlign w:val="bottom"/>
            <w:hideMark/>
          </w:tcPr>
          <w:p w14:paraId="2D4FDF48" w14:textId="15C82203" w:rsidR="008D19D6" w:rsidRPr="008D19D6" w:rsidRDefault="008D19D6" w:rsidP="008D19D6">
            <w:pPr>
              <w:jc w:val="center"/>
              <w:rPr>
                <w:color w:val="000000"/>
                <w:sz w:val="21"/>
                <w:szCs w:val="21"/>
              </w:rPr>
            </w:pPr>
            <w:r w:rsidRPr="008D19D6">
              <w:rPr>
                <w:color w:val="000000"/>
                <w:sz w:val="21"/>
                <w:szCs w:val="21"/>
              </w:rPr>
              <w:t>0.561</w:t>
            </w:r>
          </w:p>
        </w:tc>
        <w:tc>
          <w:tcPr>
            <w:tcW w:w="930" w:type="dxa"/>
            <w:tcBorders>
              <w:top w:val="dotted" w:sz="4" w:space="0" w:color="auto"/>
              <w:left w:val="nil"/>
              <w:bottom w:val="dotted" w:sz="4" w:space="0" w:color="auto"/>
              <w:right w:val="nil"/>
            </w:tcBorders>
            <w:shd w:val="clear" w:color="auto" w:fill="auto"/>
            <w:noWrap/>
            <w:vAlign w:val="bottom"/>
            <w:hideMark/>
          </w:tcPr>
          <w:p w14:paraId="6C3595E9" w14:textId="1E06129D" w:rsidR="008D19D6" w:rsidRPr="008D19D6" w:rsidRDefault="008D19D6" w:rsidP="008D19D6">
            <w:pPr>
              <w:jc w:val="center"/>
              <w:rPr>
                <w:color w:val="000000"/>
                <w:sz w:val="21"/>
                <w:szCs w:val="21"/>
              </w:rPr>
            </w:pPr>
            <w:r w:rsidRPr="008D19D6">
              <w:rPr>
                <w:color w:val="000000"/>
                <w:sz w:val="21"/>
                <w:szCs w:val="21"/>
              </w:rPr>
              <w:t>0.563</w:t>
            </w:r>
          </w:p>
        </w:tc>
        <w:tc>
          <w:tcPr>
            <w:tcW w:w="1236" w:type="dxa"/>
            <w:tcBorders>
              <w:top w:val="dotted" w:sz="4" w:space="0" w:color="auto"/>
              <w:left w:val="single" w:sz="4" w:space="0" w:color="auto"/>
              <w:bottom w:val="dotted" w:sz="4" w:space="0" w:color="auto"/>
              <w:right w:val="nil"/>
            </w:tcBorders>
            <w:shd w:val="clear" w:color="000000" w:fill="F2F2F2"/>
            <w:noWrap/>
            <w:vAlign w:val="bottom"/>
            <w:hideMark/>
          </w:tcPr>
          <w:p w14:paraId="5EC4F3CB" w14:textId="57775EC8" w:rsidR="008D19D6" w:rsidRPr="008D19D6" w:rsidRDefault="008D19D6" w:rsidP="008D19D6">
            <w:pPr>
              <w:jc w:val="center"/>
              <w:rPr>
                <w:color w:val="000000"/>
                <w:sz w:val="21"/>
                <w:szCs w:val="21"/>
              </w:rPr>
            </w:pPr>
            <w:r w:rsidRPr="008D19D6">
              <w:rPr>
                <w:color w:val="000000"/>
                <w:sz w:val="21"/>
                <w:szCs w:val="21"/>
              </w:rPr>
              <w:t>0.46</w:t>
            </w:r>
          </w:p>
        </w:tc>
        <w:tc>
          <w:tcPr>
            <w:tcW w:w="924" w:type="dxa"/>
            <w:tcBorders>
              <w:top w:val="dotted" w:sz="4" w:space="0" w:color="auto"/>
              <w:left w:val="nil"/>
              <w:bottom w:val="dotted" w:sz="4" w:space="0" w:color="auto"/>
              <w:right w:val="nil"/>
            </w:tcBorders>
            <w:shd w:val="clear" w:color="auto" w:fill="auto"/>
            <w:noWrap/>
            <w:vAlign w:val="bottom"/>
            <w:hideMark/>
          </w:tcPr>
          <w:p w14:paraId="44C99F04" w14:textId="461279A0" w:rsidR="008D19D6" w:rsidRPr="008D19D6" w:rsidRDefault="008D19D6" w:rsidP="008D19D6">
            <w:pPr>
              <w:jc w:val="center"/>
              <w:rPr>
                <w:color w:val="000000"/>
                <w:sz w:val="21"/>
                <w:szCs w:val="21"/>
              </w:rPr>
            </w:pPr>
            <w:r w:rsidRPr="008D19D6">
              <w:rPr>
                <w:color w:val="000000"/>
                <w:sz w:val="21"/>
                <w:szCs w:val="21"/>
              </w:rPr>
              <w:t>0.454</w:t>
            </w:r>
          </w:p>
        </w:tc>
        <w:tc>
          <w:tcPr>
            <w:tcW w:w="1251" w:type="dxa"/>
            <w:tcBorders>
              <w:top w:val="dotted" w:sz="4" w:space="0" w:color="auto"/>
              <w:left w:val="nil"/>
              <w:bottom w:val="dotted" w:sz="4" w:space="0" w:color="auto"/>
              <w:right w:val="nil"/>
            </w:tcBorders>
            <w:shd w:val="clear" w:color="000000" w:fill="F2F2F2"/>
            <w:noWrap/>
            <w:vAlign w:val="bottom"/>
            <w:hideMark/>
          </w:tcPr>
          <w:p w14:paraId="05E6485B" w14:textId="5D27E3FF" w:rsidR="008D19D6" w:rsidRPr="008D19D6" w:rsidRDefault="008D19D6" w:rsidP="008D19D6">
            <w:pPr>
              <w:jc w:val="center"/>
              <w:rPr>
                <w:color w:val="000000"/>
                <w:sz w:val="21"/>
                <w:szCs w:val="21"/>
              </w:rPr>
            </w:pPr>
            <w:r w:rsidRPr="008D19D6">
              <w:rPr>
                <w:color w:val="000000"/>
                <w:sz w:val="21"/>
                <w:szCs w:val="21"/>
              </w:rPr>
              <w:t>0.724</w:t>
            </w:r>
          </w:p>
        </w:tc>
      </w:tr>
      <w:tr w:rsidR="008D19D6" w:rsidRPr="00407F7D" w14:paraId="59033CD2" w14:textId="77777777" w:rsidTr="008D19D6">
        <w:trPr>
          <w:trHeight w:val="375"/>
        </w:trPr>
        <w:tc>
          <w:tcPr>
            <w:tcW w:w="924" w:type="dxa"/>
            <w:vMerge/>
            <w:tcBorders>
              <w:top w:val="nil"/>
              <w:left w:val="nil"/>
              <w:bottom w:val="nil"/>
              <w:right w:val="nil"/>
            </w:tcBorders>
            <w:vAlign w:val="center"/>
            <w:hideMark/>
          </w:tcPr>
          <w:p w14:paraId="36E93C69" w14:textId="77777777" w:rsidR="008D19D6" w:rsidRPr="00D835AA" w:rsidRDefault="008D19D6" w:rsidP="008D19D6">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8D19D6" w:rsidRPr="00D835AA" w:rsidRDefault="008D19D6" w:rsidP="008D19D6">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bottom"/>
            <w:hideMark/>
          </w:tcPr>
          <w:p w14:paraId="45698EDB" w14:textId="07A32616" w:rsidR="008D19D6" w:rsidRPr="008D19D6" w:rsidRDefault="008D19D6" w:rsidP="008D19D6">
            <w:pPr>
              <w:jc w:val="center"/>
              <w:rPr>
                <w:color w:val="000000"/>
                <w:sz w:val="21"/>
                <w:szCs w:val="21"/>
              </w:rPr>
            </w:pPr>
            <w:r w:rsidRPr="008D19D6">
              <w:rPr>
                <w:color w:val="000000"/>
                <w:sz w:val="21"/>
                <w:szCs w:val="21"/>
              </w:rPr>
              <w:t>0.991</w:t>
            </w:r>
          </w:p>
        </w:tc>
        <w:tc>
          <w:tcPr>
            <w:tcW w:w="925" w:type="dxa"/>
            <w:tcBorders>
              <w:top w:val="nil"/>
              <w:left w:val="nil"/>
              <w:bottom w:val="nil"/>
              <w:right w:val="nil"/>
            </w:tcBorders>
            <w:shd w:val="clear" w:color="000000" w:fill="F2F2F2"/>
            <w:noWrap/>
            <w:vAlign w:val="bottom"/>
            <w:hideMark/>
          </w:tcPr>
          <w:p w14:paraId="7D9A48E3" w14:textId="1DBE1172" w:rsidR="008D19D6" w:rsidRPr="008D19D6" w:rsidRDefault="008D19D6" w:rsidP="008D19D6">
            <w:pPr>
              <w:jc w:val="center"/>
              <w:rPr>
                <w:color w:val="000000"/>
                <w:sz w:val="21"/>
                <w:szCs w:val="21"/>
              </w:rPr>
            </w:pPr>
            <w:r w:rsidRPr="008D19D6">
              <w:rPr>
                <w:color w:val="000000"/>
                <w:sz w:val="21"/>
                <w:szCs w:val="21"/>
              </w:rPr>
              <w:t>0.867</w:t>
            </w:r>
          </w:p>
        </w:tc>
        <w:tc>
          <w:tcPr>
            <w:tcW w:w="1091" w:type="dxa"/>
            <w:tcBorders>
              <w:top w:val="nil"/>
              <w:left w:val="single" w:sz="4" w:space="0" w:color="auto"/>
              <w:bottom w:val="nil"/>
              <w:right w:val="nil"/>
            </w:tcBorders>
            <w:shd w:val="clear" w:color="auto" w:fill="auto"/>
            <w:noWrap/>
            <w:vAlign w:val="bottom"/>
            <w:hideMark/>
          </w:tcPr>
          <w:p w14:paraId="22EB2ACC" w14:textId="40756F97" w:rsidR="008D19D6" w:rsidRPr="008D19D6" w:rsidRDefault="008D19D6" w:rsidP="008D19D6">
            <w:pPr>
              <w:jc w:val="center"/>
              <w:rPr>
                <w:color w:val="000000"/>
                <w:sz w:val="21"/>
                <w:szCs w:val="21"/>
              </w:rPr>
            </w:pPr>
            <w:r w:rsidRPr="008D19D6">
              <w:rPr>
                <w:color w:val="000000"/>
                <w:sz w:val="21"/>
                <w:szCs w:val="21"/>
              </w:rPr>
              <w:t>0.701</w:t>
            </w:r>
          </w:p>
        </w:tc>
        <w:tc>
          <w:tcPr>
            <w:tcW w:w="797" w:type="dxa"/>
            <w:tcBorders>
              <w:top w:val="nil"/>
              <w:left w:val="nil"/>
              <w:bottom w:val="nil"/>
              <w:right w:val="nil"/>
            </w:tcBorders>
            <w:shd w:val="clear" w:color="000000" w:fill="F2F2F2"/>
            <w:noWrap/>
            <w:vAlign w:val="bottom"/>
            <w:hideMark/>
          </w:tcPr>
          <w:p w14:paraId="32D59107" w14:textId="5A766109" w:rsidR="008D19D6" w:rsidRPr="008D19D6" w:rsidRDefault="008D19D6" w:rsidP="008D19D6">
            <w:pPr>
              <w:jc w:val="center"/>
              <w:rPr>
                <w:color w:val="000000"/>
                <w:sz w:val="21"/>
                <w:szCs w:val="21"/>
              </w:rPr>
            </w:pPr>
            <w:r w:rsidRPr="008D19D6">
              <w:rPr>
                <w:color w:val="000000"/>
                <w:sz w:val="21"/>
                <w:szCs w:val="21"/>
              </w:rPr>
              <w:t>0.949</w:t>
            </w:r>
          </w:p>
        </w:tc>
        <w:tc>
          <w:tcPr>
            <w:tcW w:w="1161" w:type="dxa"/>
            <w:tcBorders>
              <w:top w:val="nil"/>
              <w:left w:val="nil"/>
              <w:bottom w:val="nil"/>
              <w:right w:val="single" w:sz="4" w:space="0" w:color="auto"/>
            </w:tcBorders>
            <w:shd w:val="clear" w:color="auto" w:fill="auto"/>
            <w:noWrap/>
            <w:vAlign w:val="bottom"/>
            <w:hideMark/>
          </w:tcPr>
          <w:p w14:paraId="462986DE" w14:textId="569FB0BD" w:rsidR="008D19D6" w:rsidRPr="008D19D6" w:rsidRDefault="008D19D6" w:rsidP="008D19D6">
            <w:pPr>
              <w:jc w:val="center"/>
              <w:rPr>
                <w:color w:val="000000"/>
                <w:sz w:val="21"/>
                <w:szCs w:val="21"/>
              </w:rPr>
            </w:pPr>
            <w:r w:rsidRPr="008D19D6">
              <w:rPr>
                <w:color w:val="000000"/>
                <w:sz w:val="21"/>
                <w:szCs w:val="21"/>
              </w:rPr>
              <w:t>1.124</w:t>
            </w:r>
          </w:p>
        </w:tc>
        <w:tc>
          <w:tcPr>
            <w:tcW w:w="942" w:type="dxa"/>
            <w:tcBorders>
              <w:top w:val="nil"/>
              <w:left w:val="nil"/>
              <w:bottom w:val="nil"/>
              <w:right w:val="nil"/>
            </w:tcBorders>
            <w:shd w:val="clear" w:color="000000" w:fill="F2F2F2"/>
            <w:noWrap/>
            <w:vAlign w:val="bottom"/>
            <w:hideMark/>
          </w:tcPr>
          <w:p w14:paraId="4227DDDF" w14:textId="5049D103" w:rsidR="008D19D6" w:rsidRPr="008D19D6" w:rsidRDefault="008D19D6" w:rsidP="008D19D6">
            <w:pPr>
              <w:jc w:val="center"/>
              <w:rPr>
                <w:color w:val="000000"/>
                <w:sz w:val="21"/>
                <w:szCs w:val="21"/>
              </w:rPr>
            </w:pPr>
            <w:r w:rsidRPr="008D19D6">
              <w:rPr>
                <w:color w:val="000000"/>
                <w:sz w:val="21"/>
                <w:szCs w:val="21"/>
              </w:rPr>
              <w:t>0.919</w:t>
            </w:r>
          </w:p>
        </w:tc>
        <w:tc>
          <w:tcPr>
            <w:tcW w:w="1092" w:type="dxa"/>
            <w:tcBorders>
              <w:top w:val="nil"/>
              <w:left w:val="nil"/>
              <w:bottom w:val="nil"/>
              <w:right w:val="nil"/>
            </w:tcBorders>
            <w:shd w:val="clear" w:color="auto" w:fill="auto"/>
            <w:noWrap/>
            <w:vAlign w:val="bottom"/>
            <w:hideMark/>
          </w:tcPr>
          <w:p w14:paraId="0E778B15" w14:textId="630794AE" w:rsidR="008D19D6" w:rsidRPr="008D19D6" w:rsidRDefault="008D19D6" w:rsidP="008D19D6">
            <w:pPr>
              <w:jc w:val="center"/>
              <w:rPr>
                <w:color w:val="000000"/>
                <w:sz w:val="21"/>
                <w:szCs w:val="21"/>
              </w:rPr>
            </w:pPr>
            <w:r w:rsidRPr="008D19D6">
              <w:rPr>
                <w:color w:val="000000"/>
                <w:sz w:val="21"/>
                <w:szCs w:val="21"/>
              </w:rPr>
              <w:t>0.943</w:t>
            </w:r>
          </w:p>
        </w:tc>
        <w:tc>
          <w:tcPr>
            <w:tcW w:w="859" w:type="dxa"/>
            <w:tcBorders>
              <w:top w:val="nil"/>
              <w:left w:val="nil"/>
              <w:bottom w:val="nil"/>
              <w:right w:val="nil"/>
            </w:tcBorders>
            <w:shd w:val="clear" w:color="000000" w:fill="F2F2F2"/>
            <w:noWrap/>
            <w:vAlign w:val="bottom"/>
            <w:hideMark/>
          </w:tcPr>
          <w:p w14:paraId="1B1F5AA8" w14:textId="06A339DC" w:rsidR="008D19D6" w:rsidRPr="008D19D6" w:rsidRDefault="008D19D6" w:rsidP="008D19D6">
            <w:pPr>
              <w:jc w:val="center"/>
              <w:rPr>
                <w:color w:val="000000"/>
                <w:sz w:val="21"/>
                <w:szCs w:val="21"/>
              </w:rPr>
            </w:pPr>
            <w:r w:rsidRPr="008D19D6">
              <w:rPr>
                <w:color w:val="000000"/>
                <w:sz w:val="21"/>
                <w:szCs w:val="21"/>
              </w:rPr>
              <w:t>0.917</w:t>
            </w:r>
          </w:p>
        </w:tc>
        <w:tc>
          <w:tcPr>
            <w:tcW w:w="930" w:type="dxa"/>
            <w:tcBorders>
              <w:top w:val="nil"/>
              <w:left w:val="nil"/>
              <w:bottom w:val="nil"/>
              <w:right w:val="nil"/>
            </w:tcBorders>
            <w:shd w:val="clear" w:color="auto" w:fill="auto"/>
            <w:noWrap/>
            <w:vAlign w:val="bottom"/>
            <w:hideMark/>
          </w:tcPr>
          <w:p w14:paraId="1CE59116" w14:textId="02D5DDC3" w:rsidR="008D19D6" w:rsidRPr="008D19D6" w:rsidRDefault="008D19D6" w:rsidP="008D19D6">
            <w:pPr>
              <w:jc w:val="center"/>
              <w:rPr>
                <w:color w:val="000000"/>
                <w:sz w:val="21"/>
                <w:szCs w:val="21"/>
              </w:rPr>
            </w:pPr>
            <w:r w:rsidRPr="008D19D6">
              <w:rPr>
                <w:color w:val="000000"/>
                <w:sz w:val="21"/>
                <w:szCs w:val="21"/>
              </w:rPr>
              <w:t>0.943</w:t>
            </w:r>
          </w:p>
        </w:tc>
        <w:tc>
          <w:tcPr>
            <w:tcW w:w="1236" w:type="dxa"/>
            <w:tcBorders>
              <w:top w:val="nil"/>
              <w:left w:val="single" w:sz="4" w:space="0" w:color="auto"/>
              <w:bottom w:val="nil"/>
              <w:right w:val="nil"/>
            </w:tcBorders>
            <w:shd w:val="clear" w:color="000000" w:fill="F2F2F2"/>
            <w:noWrap/>
            <w:vAlign w:val="bottom"/>
            <w:hideMark/>
          </w:tcPr>
          <w:p w14:paraId="2DFBB95B" w14:textId="3301FB04" w:rsidR="008D19D6" w:rsidRPr="008D19D6" w:rsidRDefault="008D19D6" w:rsidP="008D19D6">
            <w:pPr>
              <w:jc w:val="center"/>
              <w:rPr>
                <w:color w:val="000000"/>
                <w:sz w:val="21"/>
                <w:szCs w:val="21"/>
              </w:rPr>
            </w:pPr>
            <w:r w:rsidRPr="008D19D6">
              <w:rPr>
                <w:color w:val="000000"/>
                <w:sz w:val="21"/>
                <w:szCs w:val="21"/>
              </w:rPr>
              <w:t>0.772</w:t>
            </w:r>
          </w:p>
        </w:tc>
        <w:tc>
          <w:tcPr>
            <w:tcW w:w="924" w:type="dxa"/>
            <w:tcBorders>
              <w:top w:val="nil"/>
              <w:left w:val="nil"/>
              <w:bottom w:val="nil"/>
              <w:right w:val="nil"/>
            </w:tcBorders>
            <w:shd w:val="clear" w:color="auto" w:fill="auto"/>
            <w:noWrap/>
            <w:vAlign w:val="bottom"/>
            <w:hideMark/>
          </w:tcPr>
          <w:p w14:paraId="2D02B306" w14:textId="34041EC6" w:rsidR="008D19D6" w:rsidRPr="008D19D6" w:rsidRDefault="008D19D6" w:rsidP="008D19D6">
            <w:pPr>
              <w:jc w:val="center"/>
              <w:rPr>
                <w:color w:val="000000"/>
                <w:sz w:val="21"/>
                <w:szCs w:val="21"/>
              </w:rPr>
            </w:pPr>
            <w:r w:rsidRPr="008D19D6">
              <w:rPr>
                <w:color w:val="000000"/>
                <w:sz w:val="21"/>
                <w:szCs w:val="21"/>
              </w:rPr>
              <w:t>0.766</w:t>
            </w:r>
          </w:p>
        </w:tc>
        <w:tc>
          <w:tcPr>
            <w:tcW w:w="1251" w:type="dxa"/>
            <w:tcBorders>
              <w:top w:val="nil"/>
              <w:left w:val="nil"/>
              <w:bottom w:val="nil"/>
              <w:right w:val="nil"/>
            </w:tcBorders>
            <w:shd w:val="clear" w:color="000000" w:fill="F2F2F2"/>
            <w:noWrap/>
            <w:vAlign w:val="bottom"/>
            <w:hideMark/>
          </w:tcPr>
          <w:p w14:paraId="5B9AB449" w14:textId="0D90ECAC" w:rsidR="008D19D6" w:rsidRPr="008D19D6" w:rsidRDefault="008D19D6" w:rsidP="008D19D6">
            <w:pPr>
              <w:jc w:val="center"/>
              <w:rPr>
                <w:color w:val="000000"/>
                <w:sz w:val="21"/>
                <w:szCs w:val="21"/>
              </w:rPr>
            </w:pPr>
            <w:r w:rsidRPr="008D19D6">
              <w:rPr>
                <w:color w:val="000000"/>
                <w:sz w:val="21"/>
                <w:szCs w:val="21"/>
              </w:rPr>
              <w:t>1.244</w:t>
            </w:r>
          </w:p>
        </w:tc>
      </w:tr>
      <w:tr w:rsidR="00A35577" w:rsidRPr="00407F7D" w14:paraId="223E71B0" w14:textId="77777777" w:rsidTr="008D19D6">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91"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61"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91"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61"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D19D6">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91"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61"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D19D6">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D19D6">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91"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61"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09869004" w:rsidR="00FA6018" w:rsidRDefault="00407F7D" w:rsidP="006D44DF">
      <w:pPr>
        <w:rPr>
          <w:b/>
        </w:rPr>
      </w:pPr>
      <w:r>
        <w:rPr>
          <w:b/>
        </w:rPr>
        <w:t xml:space="preserve">Table 4. </w:t>
      </w:r>
      <w:proofErr w:type="gramStart"/>
      <w:r>
        <w:rPr>
          <w:b/>
        </w:rPr>
        <w:t>Overall</w:t>
      </w:r>
      <w:proofErr w:type="gramEnd"/>
      <w:r>
        <w:rPr>
          <w:b/>
        </w:rPr>
        <w:t xml:space="preserve"> Bias, RMSE, and Mean SEM</w:t>
      </w:r>
      <w:r w:rsidR="00E33DC0">
        <w:rPr>
          <w:b/>
        </w:rPr>
        <w:t>, by Condition</w:t>
      </w:r>
    </w:p>
    <w:p w14:paraId="41A750F9" w14:textId="77777777" w:rsidR="00FA6018" w:rsidRDefault="00FA6018" w:rsidP="006D44DF">
      <w:pPr>
        <w:rPr>
          <w:b/>
        </w:rPr>
      </w:pPr>
    </w:p>
    <w:p w14:paraId="31B8FEBF" w14:textId="77777777" w:rsidR="00FA6018" w:rsidRDefault="00FA6018" w:rsidP="006D44DF">
      <w:pPr>
        <w:rPr>
          <w:b/>
        </w:rPr>
      </w:pPr>
    </w:p>
    <w:p w14:paraId="2AE0DAE3" w14:textId="77777777" w:rsidR="00FA6018" w:rsidRDefault="00FA6018" w:rsidP="006D44DF">
      <w:pPr>
        <w:rPr>
          <w:b/>
        </w:rPr>
        <w:sectPr w:rsidR="00FA6018" w:rsidSect="00FA6018">
          <w:footnotePr>
            <w:pos w:val="beneathText"/>
          </w:footnotePr>
          <w:pgSz w:w="15840" w:h="12240" w:orient="landscape"/>
          <w:pgMar w:top="1440" w:right="1440" w:bottom="1440" w:left="1440" w:header="720" w:footer="720" w:gutter="0"/>
          <w:cols w:space="720"/>
          <w:titlePg/>
          <w:docGrid w:linePitch="360"/>
        </w:sectPr>
      </w:pPr>
    </w:p>
    <w:p w14:paraId="1FAECAD3" w14:textId="1CCF8742" w:rsidR="00005754" w:rsidRPr="00522F55" w:rsidRDefault="00005754" w:rsidP="00522F55">
      <w:pPr>
        <w:spacing w:line="480" w:lineRule="auto"/>
        <w:rPr>
          <w:b/>
          <w:bCs/>
        </w:rPr>
      </w:pPr>
      <w:r>
        <w:rPr>
          <w:b/>
          <w:bCs/>
        </w:rPr>
        <w:lastRenderedPageBreak/>
        <w:t>Overall Mean Bias, RMSE and SEM by Path</w:t>
      </w:r>
    </w:p>
    <w:p w14:paraId="737AC717" w14:textId="18A5651C" w:rsidR="00EB15E4" w:rsidRPr="00E0116F" w:rsidRDefault="00061F4C" w:rsidP="00014410">
      <w:pPr>
        <w:spacing w:line="480" w:lineRule="auto"/>
        <w:ind w:firstLine="360"/>
      </w:pPr>
      <w:commentRangeStart w:id="161"/>
      <w:r>
        <w:t>Table</w:t>
      </w:r>
      <w:r w:rsidR="009B0C36">
        <w:t>s</w:t>
      </w:r>
      <w:r>
        <w:t xml:space="preserve"> </w:t>
      </w:r>
      <w:r w:rsidR="007045A2">
        <w:t xml:space="preserve">S-1 </w:t>
      </w:r>
      <w:r>
        <w:t xml:space="preserve">and </w:t>
      </w:r>
      <w:commentRangeEnd w:id="161"/>
      <w:r w:rsidR="007045A2">
        <w:t xml:space="preserve">S-2 </w:t>
      </w:r>
      <w:r w:rsidR="0032372A">
        <w:rPr>
          <w:rStyle w:val="CommentReference"/>
          <w:rFonts w:asciiTheme="minorHAnsi" w:eastAsiaTheme="minorEastAsia" w:hAnsiTheme="minorHAnsi" w:cstheme="minorBidi"/>
          <w:kern w:val="24"/>
          <w:lang w:eastAsia="ja-JP"/>
        </w:rPr>
        <w:commentReference w:id="161"/>
      </w:r>
      <w:r>
        <w:t xml:space="preserve">show the overall bias, RMSE, SEM, </w:t>
      </w:r>
      <w:r w:rsidR="006D0E32">
        <w:t xml:space="preserve">and </w:t>
      </w:r>
      <w:r>
        <w:t xml:space="preserve">proportion of errors in each manipulated condition </w:t>
      </w:r>
      <w:commentRangeStart w:id="162"/>
      <w:commentRangeStart w:id="163"/>
      <w:r>
        <w:t xml:space="preserve">by path </w:t>
      </w:r>
      <w:commentRangeEnd w:id="162"/>
      <w:r w:rsidR="00335C79">
        <w:rPr>
          <w:rStyle w:val="CommentReference"/>
          <w:rFonts w:asciiTheme="minorHAnsi" w:eastAsiaTheme="minorEastAsia" w:hAnsiTheme="minorHAnsi" w:cstheme="minorBidi"/>
          <w:kern w:val="24"/>
          <w:lang w:eastAsia="ja-JP"/>
        </w:rPr>
        <w:commentReference w:id="162"/>
      </w:r>
      <w:commentRangeEnd w:id="163"/>
      <w:r w:rsidR="00590E66">
        <w:rPr>
          <w:rStyle w:val="CommentReference"/>
          <w:rFonts w:asciiTheme="minorHAnsi" w:eastAsiaTheme="minorEastAsia" w:hAnsiTheme="minorHAnsi" w:cstheme="minorBidi"/>
          <w:kern w:val="24"/>
          <w:lang w:eastAsia="ja-JP"/>
        </w:rPr>
        <w:commentReference w:id="163"/>
      </w:r>
      <w:r>
        <w:t xml:space="preserve">in the 1-3-3 and 1-3-4 tests. </w:t>
      </w:r>
      <w:r w:rsidR="006D0E32">
        <w:t>B</w:t>
      </w:r>
      <w:r w:rsidR="0076419A">
        <w:t xml:space="preserve">ias, RMSE, </w:t>
      </w:r>
      <w:r w:rsidR="006D0E32">
        <w:t xml:space="preserve">and </w:t>
      </w:r>
      <w:r w:rsidR="0076419A">
        <w:t xml:space="preserve">mean SEM generally </w:t>
      </w:r>
      <w:r>
        <w:t>increase</w:t>
      </w:r>
      <w:r w:rsidR="0076419A">
        <w:t xml:space="preserve">d as paths aligned with more extreme </w:t>
      </w:r>
      <w:r w:rsidR="006D0E32" w:rsidRPr="007A642A">
        <w:rPr>
          <w:i/>
          <w:iCs/>
        </w:rPr>
        <w:sym w:font="Symbol" w:char="F071"/>
      </w:r>
      <w:r w:rsidR="006D0E32">
        <w:t xml:space="preserve">  </w:t>
      </w:r>
      <w:r w:rsidR="0076419A">
        <w:t xml:space="preserve">levels (e.g., </w:t>
      </w:r>
      <w:r w:rsidR="00522F55">
        <w:t>path</w:t>
      </w:r>
      <w:r w:rsidR="00C55687">
        <w:t>s</w:t>
      </w:r>
      <w:r w:rsidR="00522F55">
        <w:t xml:space="preserve"> </w:t>
      </w:r>
      <w:r w:rsidR="0076419A">
        <w:t xml:space="preserve">1-2-5 and 1-4-7 or 1-4-8). This makes sense given that </w:t>
      </w:r>
      <w:proofErr w:type="spellStart"/>
      <w:r w:rsidR="0076419A">
        <w:t>simulees</w:t>
      </w:r>
      <w:proofErr w:type="spellEnd"/>
      <w:r w:rsidR="0076419A">
        <w:t xml:space="preserve"> with extreme levels of ability that exceed the information centers of the </w:t>
      </w:r>
      <w:r w:rsidR="00522F55">
        <w:t>modules</w:t>
      </w:r>
      <w:r w:rsidR="0076419A">
        <w:t xml:space="preserve"> (Figure 1) are correctly routed to these paths. This trend is also reflected in the lower percentages of path errors among those </w:t>
      </w:r>
      <w:proofErr w:type="spellStart"/>
      <w:r w:rsidR="0076419A">
        <w:t>simulees</w:t>
      </w:r>
      <w:proofErr w:type="spellEnd"/>
      <w:r w:rsidR="0076419A">
        <w:t xml:space="preserve"> who were administered the upper-most (1-2-5) or lower-most (1-4-7 or 1-4-8) path (0-3% in the 1-3-3 test and 2-6% in the 1-3-4 test). In the 1-3-3 test, the </w:t>
      </w:r>
      <w:r w:rsidR="006E3E64">
        <w:t xml:space="preserve">off-center paths with at least one routing error (e.g., 1-3-5 and 1-2-6) resulted in 100% error and the center path (1-3-6) demonstrated a substantial error rate (39-45%). In the 1-3-4 test, two center paths exist (1-3-6 and 1-3-7) and a </w:t>
      </w:r>
      <w:r w:rsidR="00522F55">
        <w:t xml:space="preserve">trend </w:t>
      </w:r>
      <w:r w:rsidR="006E3E64">
        <w:t xml:space="preserve">similar </w:t>
      </w:r>
      <w:r w:rsidR="00522F55">
        <w:t xml:space="preserve">to what was found in the 1-3-3 test emerged for </w:t>
      </w:r>
      <w:r w:rsidR="006E3E64">
        <w:t>off-center paths (e.g., 1-2-6 and 1-4-7)</w:t>
      </w:r>
      <w:r w:rsidR="00522F55">
        <w:t>. These paths</w:t>
      </w:r>
      <w:r w:rsidR="006E3E64">
        <w:t xml:space="preserve"> generally result</w:t>
      </w:r>
      <w:r w:rsidR="00522F55">
        <w:t>ed</w:t>
      </w:r>
      <w:r w:rsidR="006E3E64">
        <w:t xml:space="preserve"> in higher error percentages (29-100%) than center paths (35-69%)</w:t>
      </w:r>
      <w:r w:rsidR="00522F55">
        <w:t xml:space="preserve"> in the 1-3-4 test</w:t>
      </w:r>
      <w:r w:rsidR="006E3E64">
        <w:t xml:space="preserve">. Interestingly, the off-center paths (1-2-6 and 1-4-7) tended to have lower error statistics (bias, RMSE, mean SEM) than </w:t>
      </w:r>
      <w:r w:rsidR="00522F55">
        <w:t xml:space="preserve">the </w:t>
      </w:r>
      <w:r w:rsidR="006E3E64">
        <w:t xml:space="preserve">center paths (1-3-6 and 1-3-7). </w:t>
      </w:r>
      <w:r w:rsidR="005B5E9C">
        <w:t xml:space="preserve">There was no noticeable effect of assembly method on error statistics by path. With increasing number of items allocated to later stages of the test, all error statistics generally improved. Across routing methods, there was generally higher error statistics associated with the 1-2-5 path for the maximum information and population interval distribution </w:t>
      </w:r>
      <w:r w:rsidR="00756ABC" w:rsidRPr="007A642A">
        <w:rPr>
          <w:i/>
          <w:iCs/>
        </w:rPr>
        <w:sym w:font="Symbol" w:char="F071"/>
      </w:r>
      <w:r w:rsidR="00756ABC">
        <w:t xml:space="preserve"> </w:t>
      </w:r>
      <w:r w:rsidR="005B5E9C">
        <w:t xml:space="preserve"> </w:t>
      </w:r>
      <w:r w:rsidR="00AD131B">
        <w:t>cut score</w:t>
      </w:r>
      <w:commentRangeStart w:id="164"/>
      <w:r w:rsidR="005B5E9C">
        <w:t xml:space="preserve"> </w:t>
      </w:r>
      <w:commentRangeEnd w:id="164"/>
      <w:r w:rsidR="00006210">
        <w:rPr>
          <w:rStyle w:val="CommentReference"/>
          <w:rFonts w:asciiTheme="minorHAnsi" w:eastAsiaTheme="minorEastAsia" w:hAnsiTheme="minorHAnsi" w:cstheme="minorBidi"/>
          <w:kern w:val="24"/>
          <w:lang w:eastAsia="ja-JP"/>
        </w:rPr>
        <w:commentReference w:id="164"/>
      </w:r>
      <w:r w:rsidR="005B5E9C">
        <w:t xml:space="preserve">methods and conversely higher error associated with the 1-4-7 and 1-4-8 paths </w:t>
      </w:r>
      <w:r w:rsidR="00522F55">
        <w:t>for</w:t>
      </w:r>
      <w:r w:rsidR="005B5E9C">
        <w:t xml:space="preserve"> the </w:t>
      </w:r>
      <w:r w:rsidR="000B638B">
        <w:t>PI-NC</w:t>
      </w:r>
      <w:r w:rsidR="005B5E9C">
        <w:t xml:space="preserve"> </w:t>
      </w:r>
      <w:r w:rsidR="00AD131B">
        <w:t>cut score</w:t>
      </w:r>
      <w:r w:rsidR="005B5E9C">
        <w:t xml:space="preserve"> routing method.</w:t>
      </w:r>
    </w:p>
    <w:p w14:paraId="2B8F5ABB" w14:textId="77777777" w:rsidR="00EB15E4" w:rsidRDefault="00EB15E4" w:rsidP="00003D86">
      <w:pPr>
        <w:rPr>
          <w:b/>
        </w:rPr>
      </w:pPr>
    </w:p>
    <w:p w14:paraId="7F495C8E" w14:textId="77777777" w:rsidR="00005754" w:rsidRDefault="00005754" w:rsidP="00003D86">
      <w:pPr>
        <w:rPr>
          <w:b/>
        </w:rPr>
      </w:pPr>
    </w:p>
    <w:p w14:paraId="70BC0DB7" w14:textId="45729174" w:rsidR="00FA6018" w:rsidRDefault="008322EE" w:rsidP="00003D86">
      <w:pPr>
        <w:rPr>
          <w:b/>
        </w:rPr>
      </w:pPr>
      <w:r w:rsidRPr="007F6BE2">
        <w:rPr>
          <w:b/>
        </w:rPr>
        <w:t xml:space="preserve">Mean </w:t>
      </w:r>
      <w:r w:rsidR="00666D6B" w:rsidRPr="007F6BE2">
        <w:rPr>
          <w:b/>
        </w:rPr>
        <w:t>B</w:t>
      </w:r>
      <w:r w:rsidRPr="007F6BE2">
        <w:rPr>
          <w:b/>
        </w:rPr>
        <w:t>ias</w:t>
      </w:r>
      <w:r w:rsidR="00FA6018">
        <w:rPr>
          <w:b/>
        </w:rPr>
        <w:t xml:space="preserve"> Conditional on </w:t>
      </w:r>
      <w:r w:rsidR="00B75245" w:rsidRPr="00B75245">
        <w:rPr>
          <w:b/>
          <w:i/>
          <w:iCs/>
        </w:rPr>
        <w:sym w:font="Symbol" w:char="F071"/>
      </w:r>
      <w:r w:rsidR="00B75245">
        <w:rPr>
          <w:b/>
        </w:rPr>
        <w:t xml:space="preserve"> </w:t>
      </w:r>
    </w:p>
    <w:p w14:paraId="48CBFD5C" w14:textId="77777777" w:rsidR="00522F55" w:rsidRPr="00003D86" w:rsidRDefault="00522F55" w:rsidP="00003D86">
      <w:pPr>
        <w:rPr>
          <w:b/>
        </w:rPr>
      </w:pPr>
    </w:p>
    <w:p w14:paraId="01AF4E69" w14:textId="4F158C5A" w:rsidR="0054000D" w:rsidRDefault="00DB7718" w:rsidP="00014410">
      <w:pPr>
        <w:widowControl w:val="0"/>
        <w:spacing w:line="480" w:lineRule="auto"/>
        <w:ind w:firstLine="360"/>
      </w:pPr>
      <w:r>
        <w:t xml:space="preserve">Figure </w:t>
      </w:r>
      <w:r w:rsidR="00E51882">
        <w:t>4</w:t>
      </w:r>
      <w:r w:rsidR="00BD69C9">
        <w:t xml:space="preserve"> shows mean bias </w:t>
      </w:r>
      <w:r w:rsidR="009D017E">
        <w:t xml:space="preserve">across </w:t>
      </w:r>
      <w:r w:rsidR="009D017E" w:rsidRPr="006B10FD">
        <w:rPr>
          <w:i/>
          <w:iCs/>
        </w:rPr>
        <w:t>θ</w:t>
      </w:r>
      <w:r w:rsidR="009D017E">
        <w:t xml:space="preserve"> for each MST design</w:t>
      </w:r>
      <w:r w:rsidR="009F641B">
        <w:t xml:space="preserve"> </w:t>
      </w:r>
      <w:r w:rsidR="00456EA1">
        <w:t xml:space="preserve">averaged across routing error </w:t>
      </w:r>
      <w:r w:rsidR="00456EA1">
        <w:lastRenderedPageBreak/>
        <w:t>conditions.</w:t>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r w:rsidR="00850C24">
        <w:sym w:font="Symbol" w:char="F02D"/>
      </w:r>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r w:rsidR="00BF2E4F">
        <w:t>PI-NC</w:t>
      </w:r>
      <w:r w:rsidR="00014410">
        <w:t xml:space="preserve"> </w:t>
      </w:r>
      <w:r w:rsidR="00AD131B">
        <w:t xml:space="preserve">cut </w:t>
      </w:r>
      <w:r w:rsidR="00D72909">
        <w:t xml:space="preserve">score, which </w:t>
      </w:r>
      <w:r w:rsidR="00CA12A5">
        <w:t>showed</w:t>
      </w:r>
      <w:r w:rsidR="00D72909">
        <w:t xml:space="preserve"> substantial error at lower </w:t>
      </w:r>
      <w:r w:rsidR="00CA12A5">
        <w:t xml:space="preserve">positive </w:t>
      </w:r>
      <w:r w:rsidR="00D72909">
        <w:t xml:space="preserve">levels of </w:t>
      </w:r>
      <w:r w:rsidR="00850C24" w:rsidRPr="007A642A">
        <w:rPr>
          <w:i/>
          <w:iCs/>
        </w:rPr>
        <w:sym w:font="Symbol" w:char="F071"/>
      </w:r>
      <w:r w:rsidR="00CA12A5">
        <w:t xml:space="preserve"> due to simulee guessing influencing the </w:t>
      </w:r>
      <w:r w:rsidR="008C5147">
        <w:t>NC</w:t>
      </w:r>
      <w:r w:rsidR="00CA12A5">
        <w:t xml:space="preserve"> scores</w:t>
      </w:r>
      <w:r w:rsidR="00D72909">
        <w:t>.</w:t>
      </w:r>
      <w:r w:rsidR="00A92671" w:rsidRPr="00495F29">
        <w:t xml:space="preserve"> On the positive end of θ, higher levels of bias occurred at θ = </w:t>
      </w:r>
      <w:r w:rsidR="00CA12A5">
        <w:t>1</w:t>
      </w:r>
      <w:r w:rsidR="00A92671" w:rsidRPr="00495F29">
        <w:t>.</w:t>
      </w:r>
      <w:r w:rsidR="00CA12A5">
        <w:t>5</w:t>
      </w:r>
      <w:r w:rsidR="00A92671" w:rsidRPr="00495F29">
        <w:t xml:space="preserve"> and </w:t>
      </w:r>
      <w:r w:rsidR="008878A4" w:rsidRPr="00495F29">
        <w:t>above</w:t>
      </w:r>
      <w:r w:rsidR="007D761B">
        <w:t xml:space="preserve"> for </w:t>
      </w:r>
      <w:r w:rsidR="008C5147">
        <w:t>MI</w:t>
      </w:r>
      <w:r w:rsidR="007D761B">
        <w:t xml:space="preserve"> and </w:t>
      </w:r>
      <w:r w:rsidR="008C5147">
        <w:t>PI-</w:t>
      </w:r>
      <w:r w:rsidR="00850C24" w:rsidRPr="007A642A">
        <w:rPr>
          <w:i/>
          <w:iCs/>
        </w:rPr>
        <w:sym w:font="Symbol" w:char="F071"/>
      </w:r>
      <w:r w:rsidR="00850C24">
        <w:t xml:space="preserve"> </w:t>
      </w:r>
      <w:r w:rsidR="007D761B">
        <w:t xml:space="preserve"> </w:t>
      </w:r>
      <w:r w:rsidR="00AD131B" w:rsidRPr="00123DB6">
        <w:t xml:space="preserve">cut </w:t>
      </w:r>
      <w:r w:rsidR="007D761B" w:rsidRPr="00590E66">
        <w:t>scores</w:t>
      </w:r>
      <w:r w:rsidR="00A92671" w:rsidRPr="00495F29">
        <w:t xml:space="preserve">, with the values of bias in that region generally higher than those observed for negative </w:t>
      </w:r>
      <w:proofErr w:type="spellStart"/>
      <w:r w:rsidR="00A92671" w:rsidRPr="00014410">
        <w:rPr>
          <w:i/>
          <w:iCs/>
        </w:rPr>
        <w:t>θ</w:t>
      </w:r>
      <w:r w:rsidR="00A92671" w:rsidRPr="00495F29">
        <w:t>s</w:t>
      </w:r>
      <w:proofErr w:type="spellEnd"/>
      <w:r w:rsidR="00A92671" w:rsidRPr="00495F29">
        <w:t xml:space="preserve">. </w:t>
      </w:r>
      <w:r w:rsidR="008322EE">
        <w:t xml:space="preserve">The underestimation and overestimation were larger for 1-3-3 MSTs than 1-3-4 MSTs, also for MSTs that had more items in the earlier stages than MSTs that had more items in the later stages. There </w:t>
      </w:r>
      <w:r w:rsidR="0054000D">
        <w:t>was no</w:t>
      </w:r>
      <w:r w:rsidR="0054000D" w:rsidRPr="002743C9">
        <w:t xml:space="preserve"> </w:t>
      </w:r>
      <w:r w:rsidR="00F90811">
        <w:t xml:space="preserve">general </w:t>
      </w:r>
      <w:r w:rsidR="0054000D" w:rsidRPr="002743C9">
        <w:t>effect of assembly priority.</w:t>
      </w:r>
    </w:p>
    <w:p w14:paraId="1748348D" w14:textId="2A3CC696" w:rsidR="009F6B87" w:rsidRDefault="00556463" w:rsidP="00522F55">
      <w:pPr>
        <w:widowControl w:val="0"/>
        <w:spacing w:line="480" w:lineRule="auto"/>
        <w:ind w:firstLine="360"/>
      </w:pPr>
      <w:r>
        <w:t xml:space="preserve">The results of conditional mean bias grouped by the number of routing errors are shown in Figure </w:t>
      </w:r>
      <w:r w:rsidR="0015625F">
        <w:t>S-4</w:t>
      </w:r>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 xml:space="preserve">especially for </w:t>
      </w:r>
      <w:proofErr w:type="spellStart"/>
      <w:r w:rsidR="00511A0D" w:rsidRPr="00495F29">
        <w:rPr>
          <w:iCs/>
        </w:rPr>
        <w:t>simulees</w:t>
      </w:r>
      <w:proofErr w:type="spellEnd"/>
      <w:r w:rsidR="00511A0D" w:rsidRPr="00495F29">
        <w:rPr>
          <w:iCs/>
        </w:rPr>
        <w:t xml:space="preserve"> with routing errors</w:t>
      </w:r>
      <w:r w:rsidR="008F399F" w:rsidRPr="00495F29">
        <w:rPr>
          <w:iCs/>
        </w:rPr>
        <w:t>.</w:t>
      </w:r>
      <w:r w:rsidR="008F399F">
        <w:rPr>
          <w:u w:val="single"/>
        </w:rPr>
        <w:t xml:space="preserve"> </w:t>
      </w:r>
      <w:r>
        <w:t xml:space="preserve">Interestingly, the </w:t>
      </w:r>
      <w:r w:rsidR="00683637">
        <w:t>under</w:t>
      </w:r>
      <w:r>
        <w:t xml:space="preserve">estimation at low </w:t>
      </w:r>
      <w:proofErr w:type="spellStart"/>
      <w:r w:rsidRPr="00561AEE">
        <w:rPr>
          <w:i/>
        </w:rPr>
        <w:t>θ</w:t>
      </w:r>
      <w:r w:rsidRPr="007B08C8">
        <w:t>s</w:t>
      </w:r>
      <w:proofErr w:type="spellEnd"/>
      <w:r w:rsidRPr="007B08C8">
        <w:t xml:space="preserve"> and </w:t>
      </w:r>
      <w:r w:rsidR="009A36F1">
        <w:t>over</w:t>
      </w:r>
      <w:r>
        <w:t xml:space="preserve">estimation at high </w:t>
      </w:r>
      <w:proofErr w:type="spellStart"/>
      <w:r w:rsidRPr="00561AEE">
        <w:rPr>
          <w:i/>
        </w:rPr>
        <w:t>θ</w:t>
      </w:r>
      <w:r w:rsidRPr="00745566">
        <w:t>s</w:t>
      </w:r>
      <w:proofErr w:type="spellEnd"/>
      <w:r>
        <w:t xml:space="preserve"> occurred only for </w:t>
      </w:r>
      <w:proofErr w:type="spellStart"/>
      <w:r>
        <w:t>simulees</w:t>
      </w:r>
      <w:proofErr w:type="spellEnd"/>
      <w:r>
        <w:t xml:space="preserve"> with </w:t>
      </w:r>
      <w:commentRangeStart w:id="165"/>
      <w:r>
        <w:t>no misrouting</w:t>
      </w:r>
      <w:r w:rsidR="00AE78FE">
        <w:t xml:space="preserve"> (solid lines)</w:t>
      </w:r>
      <w:r>
        <w:t xml:space="preserve">. </w:t>
      </w:r>
      <w:proofErr w:type="spellStart"/>
      <w:r>
        <w:t>Simulees</w:t>
      </w:r>
      <w:proofErr w:type="spellEnd"/>
      <w:r>
        <w:t xml:space="preserve"> with one or two </w:t>
      </w:r>
      <w:proofErr w:type="spellStart"/>
      <w:r>
        <w:t>misroutings</w:t>
      </w:r>
      <w:proofErr w:type="spellEnd"/>
      <w:r>
        <w:t xml:space="preserve"> </w:t>
      </w:r>
      <w:commentRangeEnd w:id="165"/>
      <w:r w:rsidR="00A940AD">
        <w:rPr>
          <w:rStyle w:val="CommentReference"/>
          <w:rFonts w:asciiTheme="minorHAnsi" w:eastAsiaTheme="minorEastAsia" w:hAnsiTheme="minorHAnsi" w:cstheme="minorBidi"/>
          <w:kern w:val="24"/>
          <w:lang w:eastAsia="ja-JP"/>
        </w:rPr>
        <w:commentReference w:id="165"/>
      </w:r>
      <w:r w:rsidR="00AE78FE">
        <w:t xml:space="preserve">generally </w:t>
      </w:r>
      <w:r>
        <w:t>displayed the opposite trend</w:t>
      </w:r>
      <w:r w:rsidR="00AE78FE">
        <w:t xml:space="preserve"> (dashed lines), noting some instability in the estimates due to </w:t>
      </w:r>
      <w:r w:rsidR="00420D34">
        <w:t xml:space="preserve">the previously noted </w:t>
      </w:r>
      <w:r w:rsidR="00AE78FE">
        <w:t xml:space="preserve">small number of misrouting errors at more extreme levels of </w:t>
      </w:r>
      <w:r w:rsidR="004B11A8" w:rsidRPr="007A642A">
        <w:rPr>
          <w:i/>
          <w:iCs/>
        </w:rPr>
        <w:sym w:font="Symbol" w:char="F071"/>
      </w:r>
      <w:r w:rsidR="004B11A8">
        <w:t xml:space="preserve"> </w:t>
      </w:r>
      <w:r>
        <w:t xml:space="preserve">. This explains the zero bias </w:t>
      </w:r>
      <w:r w:rsidRPr="000F5790">
        <w:t xml:space="preserve">near the center of the </w:t>
      </w:r>
      <w:r w:rsidRPr="00561AEE">
        <w:rPr>
          <w:i/>
        </w:rPr>
        <w:t>θ</w:t>
      </w:r>
      <w:r w:rsidRPr="000F5790">
        <w:t xml:space="preserve"> scale</w:t>
      </w:r>
      <w:r w:rsidR="00AE78FE">
        <w:t>s</w:t>
      </w:r>
      <w:r>
        <w:t xml:space="preserve"> in Figure </w:t>
      </w:r>
      <w:r w:rsidR="00AE78FE">
        <w:t>4</w:t>
      </w:r>
      <w:r>
        <w:t xml:space="preserve">—the positive and negative estimation errors canceled each other, resulting in near zero bias when the biases of </w:t>
      </w:r>
      <w:proofErr w:type="spellStart"/>
      <w:r>
        <w:t>simulees</w:t>
      </w:r>
      <w:proofErr w:type="spellEnd"/>
      <w:r>
        <w:t xml:space="preserve"> with different numbers of </w:t>
      </w:r>
      <w:proofErr w:type="spellStart"/>
      <w:r>
        <w:t>misroutings</w:t>
      </w:r>
      <w:proofErr w:type="spellEnd"/>
      <w:r>
        <w:t xml:space="preserve"> </w:t>
      </w:r>
      <w:r>
        <w:rPr>
          <w:rFonts w:hint="eastAsia"/>
          <w:lang w:eastAsia="zh-TW"/>
        </w:rPr>
        <w:t>were averaged.</w:t>
      </w:r>
      <w:r>
        <w:t xml:space="preserve"> </w:t>
      </w:r>
      <w:r w:rsidRPr="007207E9">
        <w:t>For</w:t>
      </w:r>
      <w:r>
        <w:t xml:space="preserve"> </w:t>
      </w:r>
      <w:r w:rsidR="00FC1E05">
        <w:t xml:space="preserve">both </w:t>
      </w:r>
      <w:r>
        <w:t>the 1-3-3</w:t>
      </w:r>
      <w:r w:rsidR="00FC1E05">
        <w:t xml:space="preserve"> and 1-3-4</w:t>
      </w:r>
      <w:r>
        <w:t xml:space="preserve"> design</w:t>
      </w:r>
      <w:r w:rsidR="00FC1E05">
        <w:t>s</w:t>
      </w:r>
      <w:r w:rsidR="003A5F82">
        <w:t xml:space="preserve"> using </w:t>
      </w:r>
      <w:r w:rsidR="00CB780D">
        <w:t>MI</w:t>
      </w:r>
      <w:r w:rsidR="003A5F82">
        <w:t xml:space="preserve"> and </w:t>
      </w:r>
      <w:r w:rsidR="00CB780D">
        <w:t>PI-</w:t>
      </w:r>
      <w:r w:rsidR="00CB780D" w:rsidRPr="007A642A">
        <w:rPr>
          <w:i/>
          <w:iCs/>
        </w:rPr>
        <w:sym w:font="Symbol" w:char="F071"/>
      </w:r>
      <w:r w:rsidR="00CB780D">
        <w:t xml:space="preserve"> </w:t>
      </w:r>
      <w:r w:rsidR="003A5F82">
        <w:t xml:space="preserve"> routing</w:t>
      </w:r>
      <w:r>
        <w:t xml:space="preserve"> (Figure </w:t>
      </w:r>
      <w:r w:rsidR="002F65ED">
        <w:t>S-4</w:t>
      </w:r>
      <w:r w:rsidR="007207E9">
        <w:t xml:space="preserve">a, </w:t>
      </w:r>
      <w:r w:rsidR="002F65ED">
        <w:t>S-4</w:t>
      </w:r>
      <w:r w:rsidR="00FC1E05">
        <w:t xml:space="preserve">b, </w:t>
      </w:r>
      <w:r w:rsidR="002F65ED">
        <w:t>S-4</w:t>
      </w:r>
      <w:r w:rsidR="00CF3083">
        <w:t>c</w:t>
      </w:r>
      <w:r w:rsidR="00FC1E05">
        <w:t xml:space="preserve">, </w:t>
      </w:r>
      <w:r w:rsidR="002F65ED">
        <w:t>S-4</w:t>
      </w:r>
      <w:r w:rsidR="00FC1E05">
        <w:t>d</w:t>
      </w:r>
      <w:r>
        <w:t xml:space="preserve">), bias for </w:t>
      </w:r>
      <w:proofErr w:type="spellStart"/>
      <w:r>
        <w:t>simulees</w:t>
      </w:r>
      <w:proofErr w:type="spellEnd"/>
      <w:r>
        <w:t xml:space="preserve"> with two </w:t>
      </w:r>
      <w:proofErr w:type="spellStart"/>
      <w:r>
        <w:t>misroutings</w:t>
      </w:r>
      <w:proofErr w:type="spellEnd"/>
      <w:r w:rsidR="007207E9">
        <w:t xml:space="preserve"> (dotted line)</w:t>
      </w:r>
      <w:r>
        <w:t xml:space="preserve"> was generally higher than for those with a single misrouting</w:t>
      </w:r>
      <w:r w:rsidR="007207E9">
        <w:t xml:space="preserve"> (dashed line</w:t>
      </w:r>
      <w:proofErr w:type="gramStart"/>
      <w:r w:rsidR="007207E9">
        <w:t>)</w:t>
      </w:r>
      <w:r>
        <w:t>, but</w:t>
      </w:r>
      <w:proofErr w:type="gramEnd"/>
      <w:r>
        <w:t xml:space="preserve"> was concentrated more toward the center of the </w:t>
      </w:r>
      <w:r w:rsidRPr="00F13E13">
        <w:rPr>
          <w:i/>
        </w:rPr>
        <w:t>θ</w:t>
      </w:r>
      <w:r>
        <w:t xml:space="preserve"> scale.  For the </w:t>
      </w:r>
      <w:r w:rsidR="008F5BBB">
        <w:t xml:space="preserve">test </w:t>
      </w:r>
      <w:r w:rsidR="002F65ED">
        <w:t xml:space="preserve">that </w:t>
      </w:r>
      <w:r w:rsidR="008F5BBB">
        <w:t xml:space="preserve">used the </w:t>
      </w:r>
      <w:r w:rsidR="002F65ED">
        <w:t>PI-NC</w:t>
      </w:r>
      <w:r w:rsidR="008F5BBB">
        <w:t xml:space="preserve"> routing </w:t>
      </w:r>
      <w:r>
        <w:t xml:space="preserve">(Figure </w:t>
      </w:r>
      <w:r w:rsidR="002F65ED">
        <w:t>S-4</w:t>
      </w:r>
      <w:r w:rsidR="008F5BBB">
        <w:t>d</w:t>
      </w:r>
      <w:r w:rsidR="007207E9">
        <w:t xml:space="preserve">, </w:t>
      </w:r>
      <w:r w:rsidR="002F65ED">
        <w:t>S-4</w:t>
      </w:r>
      <w:r w:rsidR="008F5BBB">
        <w:t>e</w:t>
      </w:r>
      <w:r>
        <w:t xml:space="preserve">), the same pattern was </w:t>
      </w:r>
      <w:r w:rsidR="008F5BBB">
        <w:t xml:space="preserve">not </w:t>
      </w:r>
      <w:r>
        <w:t>evident</w:t>
      </w:r>
      <w:r w:rsidR="00FC1E05">
        <w:t>, possibly due to</w:t>
      </w:r>
      <w:r w:rsidR="00AD08E0">
        <w:t xml:space="preserve"> the </w:t>
      </w:r>
      <w:r w:rsidR="00AD08E0">
        <w:lastRenderedPageBreak/>
        <w:t xml:space="preserve">small number of routing errors in the extremes for the 1-3-3 (Figure </w:t>
      </w:r>
      <w:r w:rsidR="002F65ED">
        <w:t>S-4</w:t>
      </w:r>
      <w:r w:rsidR="00AD08E0">
        <w:t>d) single routing errors</w:t>
      </w:r>
      <w:r w:rsidR="00A735BE">
        <w:t xml:space="preserve"> (dashed line)</w:t>
      </w:r>
      <w:r w:rsidR="00AD08E0">
        <w:t xml:space="preserve"> in the 1-3-4 (Figure </w:t>
      </w:r>
      <w:r w:rsidR="00B21BD4">
        <w:t>S-4</w:t>
      </w:r>
      <w:r w:rsidR="00AD08E0">
        <w:t>e</w:t>
      </w:r>
      <w:r w:rsidR="00A735BE">
        <w:t>)</w:t>
      </w:r>
      <w:r w:rsidR="00443350">
        <w:t>.</w:t>
      </w:r>
    </w:p>
    <w:p w14:paraId="49756517" w14:textId="3F9FDF46" w:rsidR="00395443" w:rsidRDefault="00395443" w:rsidP="00395443">
      <w:pPr>
        <w:rPr>
          <w:b/>
        </w:rPr>
      </w:pPr>
      <w:r w:rsidRPr="007F6BE2">
        <w:rPr>
          <w:b/>
        </w:rPr>
        <w:t>RMSE</w:t>
      </w:r>
      <w:r w:rsidR="00FA6018">
        <w:rPr>
          <w:b/>
        </w:rPr>
        <w:t xml:space="preserve"> Conditional on </w:t>
      </w:r>
      <w:r w:rsidR="00B707CC" w:rsidRPr="00B707CC">
        <w:rPr>
          <w:b/>
          <w:i/>
          <w:iCs/>
        </w:rPr>
        <w:sym w:font="Symbol" w:char="F071"/>
      </w:r>
    </w:p>
    <w:p w14:paraId="09F8D425" w14:textId="77777777" w:rsidR="00B707CC" w:rsidRPr="007F6BE2" w:rsidRDefault="00B707CC" w:rsidP="00395443">
      <w:pPr>
        <w:rPr>
          <w:b/>
        </w:rPr>
      </w:pPr>
    </w:p>
    <w:p w14:paraId="37B3FE78" w14:textId="3FDA0FB7" w:rsidR="00395443" w:rsidRDefault="00395443" w:rsidP="003819F1">
      <w:pPr>
        <w:widowControl w:val="0"/>
        <w:spacing w:line="480" w:lineRule="auto"/>
        <w:ind w:firstLine="360"/>
      </w:pPr>
      <w:r>
        <w:t xml:space="preserve">Figure </w:t>
      </w:r>
      <w:r w:rsidR="008B754B">
        <w:t>S-5</w:t>
      </w:r>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RMSEs than 1-3-3 MSTs</w:t>
      </w:r>
      <w:r w:rsidR="00E74B51" w:rsidRPr="00495F29">
        <w:t xml:space="preserve"> </w:t>
      </w:r>
      <w:r w:rsidR="006C6597">
        <w:t xml:space="preserve">for the </w:t>
      </w:r>
      <w:r w:rsidR="002D3257">
        <w:t>MI</w:t>
      </w:r>
      <w:r w:rsidR="006C6597">
        <w:t xml:space="preserve"> routing and </w:t>
      </w:r>
      <w:r w:rsidR="002D3257">
        <w:t>PI-</w:t>
      </w:r>
      <w:r w:rsidR="00E75213" w:rsidRPr="007A642A">
        <w:rPr>
          <w:i/>
          <w:iCs/>
        </w:rPr>
        <w:sym w:font="Symbol" w:char="F071"/>
      </w:r>
      <w:r w:rsidR="00E75213">
        <w:t xml:space="preserve"> </w:t>
      </w:r>
      <w:r w:rsidR="006C6597">
        <w:t xml:space="preserve"> routing</w:t>
      </w:r>
      <w:r w:rsidRPr="00495F29">
        <w:t>. A</w:t>
      </w:r>
      <w:r w:rsidR="006C6597">
        <w:t>dditional</w:t>
      </w:r>
      <w:r w:rsidRPr="00495F29">
        <w:t xml:space="preserve"> items in the </w:t>
      </w:r>
      <w:r w:rsidR="006C6597">
        <w:t>last</w:t>
      </w:r>
      <w:r w:rsidRPr="00495F29">
        <w:t xml:space="preserve"> stage </w:t>
      </w:r>
      <w:r w:rsidR="006C6597">
        <w:t>(increasing)</w:t>
      </w:r>
      <w:r w:rsidRPr="00495F29">
        <w:t xml:space="preserve"> led to smaller RMSEs at the extremes</w:t>
      </w:r>
      <w:r w:rsidR="00692151" w:rsidRPr="00495F29">
        <w:t xml:space="preserve"> for both 1-3-3 and 1-3-4 design</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r w:rsidR="00867B55">
        <w:t>MI</w:t>
      </w:r>
      <w:r w:rsidR="006C6597">
        <w:t xml:space="preserve"> and </w:t>
      </w:r>
      <w:r w:rsidR="00867B55">
        <w:t>PI-</w:t>
      </w:r>
      <w:r w:rsidR="00867B55" w:rsidRPr="007A642A">
        <w:rPr>
          <w:i/>
          <w:iCs/>
        </w:rPr>
        <w:sym w:font="Symbol" w:char="F071"/>
      </w:r>
      <w:r w:rsidR="006C6597">
        <w:t xml:space="preserve"> routing</w:t>
      </w:r>
      <w:r w:rsidR="00922AC4" w:rsidRPr="00495F29">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r w:rsidR="00867B55">
        <w:t xml:space="preserve">MI </w:t>
      </w:r>
      <w:r w:rsidR="001547D4">
        <w:t xml:space="preserve">and </w:t>
      </w:r>
      <w:r w:rsidR="00867B55">
        <w:t>PI-</w:t>
      </w:r>
      <w:r w:rsidR="004814D1" w:rsidRPr="007A642A">
        <w:rPr>
          <w:i/>
          <w:iCs/>
        </w:rPr>
        <w:sym w:font="Symbol" w:char="F071"/>
      </w:r>
      <w:r w:rsidR="001547D4">
        <w:t xml:space="preserve"> routing methods (Figures </w:t>
      </w:r>
      <w:r w:rsidR="004814D1">
        <w:t>S-5</w:t>
      </w:r>
      <w:r w:rsidR="001547D4">
        <w:t xml:space="preserve">a, </w:t>
      </w:r>
      <w:r w:rsidR="00F42711">
        <w:t>S-5</w:t>
      </w:r>
      <w:r w:rsidR="001547D4">
        <w:t xml:space="preserve">b, </w:t>
      </w:r>
      <w:r w:rsidR="00F42711">
        <w:t>S-5</w:t>
      </w:r>
      <w:r w:rsidR="001547D4">
        <w:t xml:space="preserve">c, </w:t>
      </w:r>
      <w:r w:rsidR="00F42711">
        <w:t>S-5</w:t>
      </w:r>
      <w:r w:rsidR="001547D4">
        <w:t>d)</w:t>
      </w:r>
      <w:r>
        <w:t xml:space="preserve">, having more routing errors tended to produce higher RMSEs, especially near the center of the </w:t>
      </w:r>
      <w:r w:rsidRPr="00D16070">
        <w:rPr>
          <w:i/>
        </w:rPr>
        <w:t>θ</w:t>
      </w:r>
      <w:r>
        <w:t xml:space="preserve"> scale for </w:t>
      </w:r>
      <w:proofErr w:type="spellStart"/>
      <w:r>
        <w:t>simulees</w:t>
      </w:r>
      <w:proofErr w:type="spellEnd"/>
      <w:r>
        <w:t xml:space="preserve"> with two </w:t>
      </w:r>
      <w:proofErr w:type="spellStart"/>
      <w:r>
        <w:t>misroutings</w:t>
      </w:r>
      <w:proofErr w:type="spellEnd"/>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θ</w:t>
      </w:r>
      <w:r w:rsidR="001547D4">
        <w:t xml:space="preserve"> across conditions</w:t>
      </w:r>
      <w:r w:rsidR="00644127">
        <w:t>.</w:t>
      </w:r>
      <w:r w:rsidR="001547D4">
        <w:t xml:space="preserve"> Overall, the magnitude and shape of RMSEs were similar between the </w:t>
      </w:r>
      <w:r w:rsidR="00F42711">
        <w:t>MI</w:t>
      </w:r>
      <w:r w:rsidR="001547D4">
        <w:t xml:space="preserve"> and </w:t>
      </w:r>
      <w:r w:rsidR="00F42711">
        <w:t>PI</w:t>
      </w:r>
      <w:r w:rsidR="00FE2F9D">
        <w:t>-</w:t>
      </w:r>
      <w:r w:rsidR="00FE2F9D" w:rsidRPr="007A642A">
        <w:rPr>
          <w:i/>
          <w:iCs/>
        </w:rPr>
        <w:sym w:font="Symbol" w:char="F071"/>
      </w:r>
      <w:r w:rsidR="00FE2F9D">
        <w:t xml:space="preserve"> </w:t>
      </w:r>
      <w:r w:rsidR="001547D4">
        <w:t xml:space="preserve"> </w:t>
      </w:r>
      <w:r w:rsidR="00370567">
        <w:t xml:space="preserve">routing </w:t>
      </w:r>
      <w:r w:rsidR="001547D4">
        <w:t>methods</w:t>
      </w:r>
      <w:r w:rsidR="00370567">
        <w:t xml:space="preserve">. In comparison, </w:t>
      </w:r>
      <w:r w:rsidR="00FE2F9D">
        <w:t>PI-NC</w:t>
      </w:r>
      <w:r w:rsidR="00370567">
        <w:t xml:space="preserve"> routing resulted in similar </w:t>
      </w:r>
      <w:r w:rsidR="00FE2F9D">
        <w:t xml:space="preserve">patterns </w:t>
      </w:r>
      <w:r w:rsidR="00370567">
        <w:t>but overall higher RMSEs.</w:t>
      </w:r>
    </w:p>
    <w:p w14:paraId="14C72A2E" w14:textId="258C2A90" w:rsidR="00395443" w:rsidRDefault="00395443" w:rsidP="00395443">
      <w:pPr>
        <w:rPr>
          <w:b/>
        </w:rPr>
      </w:pPr>
      <w:r w:rsidRPr="00FF4A18">
        <w:rPr>
          <w:b/>
        </w:rPr>
        <w:t>Mean SEM</w:t>
      </w:r>
      <w:r w:rsidR="00FA6018">
        <w:rPr>
          <w:b/>
        </w:rPr>
        <w:t xml:space="preserve"> Conditional on </w:t>
      </w:r>
      <w:r w:rsidR="00E75213" w:rsidRPr="00E75213">
        <w:rPr>
          <w:b/>
          <w:i/>
          <w:iCs/>
        </w:rPr>
        <w:sym w:font="Symbol" w:char="F071"/>
      </w:r>
    </w:p>
    <w:p w14:paraId="51073403" w14:textId="77777777" w:rsidR="00E75213" w:rsidRDefault="00E75213" w:rsidP="00395443">
      <w:pPr>
        <w:rPr>
          <w:b/>
        </w:rPr>
      </w:pPr>
    </w:p>
    <w:p w14:paraId="4CF44A63" w14:textId="4C00714A" w:rsidR="00465997" w:rsidRDefault="00395443" w:rsidP="003819F1">
      <w:pPr>
        <w:widowControl w:val="0"/>
        <w:spacing w:line="480" w:lineRule="auto"/>
        <w:ind w:firstLine="720"/>
      </w:pPr>
      <w:r>
        <w:t xml:space="preserve">The conditional mean SEM for all conditions is displayed in </w:t>
      </w:r>
      <w:r w:rsidRPr="00C01C7D">
        <w:t xml:space="preserve">Figure </w:t>
      </w:r>
      <w:r w:rsidR="00354BD4">
        <w:t>S-6</w:t>
      </w:r>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014410">
        <w:rPr>
          <w:i/>
          <w:iCs/>
        </w:rPr>
        <w:t>θ</w:t>
      </w:r>
      <w:r w:rsidR="00500E1C">
        <w:t xml:space="preserve"> </w:t>
      </w:r>
      <w:r w:rsidR="00465997" w:rsidRPr="00F64B93">
        <w:t>scale, especially at the lower end</w:t>
      </w:r>
      <w:r w:rsidR="00F620CD">
        <w:t xml:space="preserve"> for </w:t>
      </w:r>
      <w:r w:rsidR="00CB713D">
        <w:t>MI</w:t>
      </w:r>
      <w:r w:rsidR="00F620CD">
        <w:t xml:space="preserve"> and </w:t>
      </w:r>
      <w:r w:rsidR="00CB713D">
        <w:t>PI-</w:t>
      </w:r>
      <w:r w:rsidR="005D00BE" w:rsidRPr="007A642A">
        <w:rPr>
          <w:i/>
          <w:iCs/>
        </w:rPr>
        <w:sym w:font="Symbol" w:char="F071"/>
      </w:r>
      <w:r w:rsidR="005D00BE">
        <w:t xml:space="preserve"> </w:t>
      </w:r>
      <w:r w:rsidR="00F620CD">
        <w:t xml:space="preserve"> routing and the higher end for </w:t>
      </w:r>
      <w:r w:rsidR="00D024A8">
        <w:t xml:space="preserve">PI-NC </w:t>
      </w:r>
      <w:r w:rsidR="00F620CD">
        <w:t>routing</w:t>
      </w:r>
      <w:r w:rsidR="00465997" w:rsidRPr="00F64B93">
        <w:t>.</w:t>
      </w:r>
      <w:r w:rsidR="00465997">
        <w:t xml:space="preserve"> Differences among the MSTs were observed only </w:t>
      </w:r>
      <w:r w:rsidR="00C374B0">
        <w:t>for</w:t>
      </w:r>
      <w:r w:rsidR="00465997">
        <w:t xml:space="preserve"> the extreme </w:t>
      </w:r>
      <w:proofErr w:type="spellStart"/>
      <w:r w:rsidR="00465997" w:rsidRPr="00D16070">
        <w:rPr>
          <w:i/>
        </w:rPr>
        <w:t>θ</w:t>
      </w:r>
      <w:r w:rsidR="00465997">
        <w:t>s</w:t>
      </w:r>
      <w:proofErr w:type="spellEnd"/>
      <w:r w:rsidR="00465997">
        <w:t xml:space="preserve">. </w:t>
      </w:r>
      <w:r w:rsidR="00465997" w:rsidRPr="00495F29">
        <w:t>The 1-3-4 designs</w:t>
      </w:r>
      <w:r w:rsidR="00F620CD">
        <w:t xml:space="preserve"> (Figures </w:t>
      </w:r>
      <w:r w:rsidR="006F1C01">
        <w:t>S-6</w:t>
      </w:r>
      <w:r w:rsidR="003819F1">
        <w:t>b</w:t>
      </w:r>
      <w:r w:rsidR="00F620CD">
        <w:t xml:space="preserve">, </w:t>
      </w:r>
      <w:r w:rsidR="006F1C01">
        <w:t>S-6d</w:t>
      </w:r>
      <w:r w:rsidR="00F620CD">
        <w:t xml:space="preserve">, </w:t>
      </w:r>
      <w:r w:rsidR="006F1C01">
        <w:t>S-6f</w:t>
      </w:r>
      <w:r w:rsidR="00F620CD">
        <w:t>)</w:t>
      </w:r>
      <w:r w:rsidR="00474E86" w:rsidRPr="00495F29">
        <w:t xml:space="preserve"> </w:t>
      </w:r>
      <w:r w:rsidR="00465997" w:rsidRPr="00495F29">
        <w:t>tended to have smaller SEMs than the 1-3-3 designs</w:t>
      </w:r>
      <w:r w:rsidR="00474E86" w:rsidRPr="00495F29">
        <w:t xml:space="preserve"> (Figure</w:t>
      </w:r>
      <w:r w:rsidR="00F620CD">
        <w:t>s</w:t>
      </w:r>
      <w:r w:rsidR="00474E86" w:rsidRPr="00495F29">
        <w:t xml:space="preserve"> </w:t>
      </w:r>
      <w:r w:rsidR="006F1C01">
        <w:t>S-6</w:t>
      </w:r>
      <w:r w:rsidR="003819F1">
        <w:t>a</w:t>
      </w:r>
      <w:r w:rsidR="00F620CD">
        <w:t xml:space="preserve">, </w:t>
      </w:r>
      <w:r w:rsidR="006F1C01">
        <w:t>S-6</w:t>
      </w:r>
      <w:r w:rsidR="003819F1">
        <w:t>c</w:t>
      </w:r>
      <w:r w:rsidR="00F620CD">
        <w:t xml:space="preserve">, </w:t>
      </w:r>
      <w:r w:rsidR="006F1C01">
        <w:t>S-6</w:t>
      </w:r>
      <w:proofErr w:type="gramStart"/>
      <w:r w:rsidR="006F1C01">
        <w:t xml:space="preserve">e </w:t>
      </w:r>
      <w:r w:rsidR="00474E86" w:rsidRPr="00495F29">
        <w:t>)</w:t>
      </w:r>
      <w:proofErr w:type="gramEnd"/>
      <w:r w:rsidR="00465997" w:rsidRPr="00495F29">
        <w:t>.</w:t>
      </w:r>
      <w:r w:rsidR="00465997">
        <w:t xml:space="preserve"> Having more items allocated to later stages (</w:t>
      </w:r>
      <w:r w:rsidR="00AB69F4">
        <w:t>increasing</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lastRenderedPageBreak/>
        <w:t xml:space="preserve">SEMs. </w:t>
      </w:r>
      <w:r w:rsidR="00844D1C">
        <w:t xml:space="preserve">Comparison of </w:t>
      </w:r>
      <w:proofErr w:type="spellStart"/>
      <w:r w:rsidR="00AE23FA">
        <w:t>simulees</w:t>
      </w:r>
      <w:proofErr w:type="spellEnd"/>
      <w:r w:rsidR="00AE23FA">
        <w:t xml:space="preserve"> without routing errors (solid line</w:t>
      </w:r>
      <w:r w:rsidR="001E7722">
        <w:t>s</w:t>
      </w:r>
      <w:r w:rsidR="00AE23FA">
        <w:t xml:space="preserve">) to those with </w:t>
      </w:r>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r w:rsidR="0037447E" w:rsidRPr="007A642A">
        <w:rPr>
          <w:i/>
          <w:iCs/>
        </w:rPr>
        <w:sym w:font="Symbol" w:char="F071"/>
      </w:r>
      <w:r w:rsidR="0037447E">
        <w:t xml:space="preserve"> </w:t>
      </w:r>
      <w:r w:rsidR="00AE23FA">
        <w:t xml:space="preserve"> levels which sometimes resulted in unstable mean SEM estimates.</w:t>
      </w:r>
      <w:r w:rsidR="001E7722">
        <w:t xml:space="preserve"> Across routing methods, the </w:t>
      </w:r>
      <w:r w:rsidR="006F1C01">
        <w:t>MI</w:t>
      </w:r>
      <w:r w:rsidR="001E7722">
        <w:t xml:space="preserve"> and </w:t>
      </w:r>
      <w:r w:rsidR="006F1C01">
        <w:t>PI</w:t>
      </w:r>
      <w:r w:rsidR="001E7722">
        <w:t xml:space="preserve"> method</w:t>
      </w:r>
      <w:r w:rsidR="006F1C01">
        <w:t>s</w:t>
      </w:r>
      <w:r w:rsidR="001E7722">
        <w:t xml:space="preserve"> resulted in very similar magnitudes and </w:t>
      </w:r>
      <w:r w:rsidR="006F1C01">
        <w:t xml:space="preserve">pattern </w:t>
      </w:r>
      <w:r w:rsidR="001E7722">
        <w:t xml:space="preserve">of </w:t>
      </w:r>
      <w:r w:rsidR="00AB69F4">
        <w:t>SEMs</w:t>
      </w:r>
      <w:r w:rsidR="001E7722">
        <w:t xml:space="preserve">, with higher </w:t>
      </w:r>
      <w:r w:rsidR="00AB69F4">
        <w:t>SEMs</w:t>
      </w:r>
      <w:r w:rsidR="001E7722">
        <w:t xml:space="preserve"> at lower extreme levels of </w:t>
      </w:r>
      <w:r w:rsidR="005D00BE" w:rsidRPr="007A642A">
        <w:rPr>
          <w:i/>
          <w:iCs/>
        </w:rPr>
        <w:sym w:font="Symbol" w:char="F071"/>
      </w:r>
      <w:r w:rsidR="005D00BE">
        <w:t xml:space="preserve"> </w:t>
      </w:r>
      <w:r w:rsidR="004129C5">
        <w:t>.</w:t>
      </w:r>
      <w:r w:rsidR="001E7722">
        <w:t xml:space="preserve"> In comparison, </w:t>
      </w:r>
      <w:r w:rsidR="00E570CD">
        <w:t>PI-NC</w:t>
      </w:r>
      <w:r w:rsidR="001E7722">
        <w:t xml:space="preserve"> routing resulted in the opposite </w:t>
      </w:r>
      <w:r w:rsidR="00E570CD">
        <w:t>pattern</w:t>
      </w:r>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r w:rsidR="005D00BE" w:rsidRPr="007A642A">
        <w:rPr>
          <w:i/>
          <w:iCs/>
        </w:rPr>
        <w:sym w:font="Symbol" w:char="F071"/>
      </w:r>
      <w:r w:rsidR="005D00BE">
        <w:t xml:space="preserve"> </w:t>
      </w:r>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b/>
        </w:rPr>
      </w:pPr>
      <w:r w:rsidRPr="0051144E">
        <w:rPr>
          <w:b/>
        </w:rPr>
        <w:t>Misrouting</w:t>
      </w:r>
    </w:p>
    <w:p w14:paraId="3FAF80EB" w14:textId="77777777" w:rsidR="0037447E" w:rsidRPr="0051144E" w:rsidRDefault="0037447E" w:rsidP="00552A67">
      <w:pPr>
        <w:widowControl w:val="0"/>
        <w:rPr>
          <w:b/>
        </w:rPr>
      </w:pPr>
    </w:p>
    <w:p w14:paraId="46AEDC5A" w14:textId="77777777" w:rsidR="00A84CAB" w:rsidRDefault="00552A67" w:rsidP="00552A67">
      <w:pPr>
        <w:pStyle w:val="Caption"/>
        <w:widowControl w:val="0"/>
        <w:spacing w:after="0" w:line="480" w:lineRule="auto"/>
        <w:ind w:firstLine="360"/>
        <w:rPr>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proofErr w:type="spellStart"/>
      <w:r w:rsidRPr="00083AC9">
        <w:rPr>
          <w:rFonts w:ascii="Times New Roman" w:hAnsi="Times New Roman" w:cs="Times New Roman"/>
        </w:rPr>
        <w:t>θ</w:t>
      </w:r>
      <w:r w:rsidRPr="00083AC9">
        <w:rPr>
          <w:rFonts w:ascii="Times New Roman" w:hAnsi="Times New Roman" w:cs="Times New Roman"/>
          <w:i w:val="0"/>
        </w:rPr>
        <w:t>s</w:t>
      </w:r>
      <w:proofErr w:type="spellEnd"/>
      <w:r w:rsidRPr="00083AC9">
        <w:rPr>
          <w:rFonts w:ascii="Times New Roman" w:hAnsi="Times New Roman" w:cs="Times New Roman"/>
          <w:i w:val="0"/>
        </w:rPr>
        <w:t xml:space="preserve">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(decreasing)</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(increasing)</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proofErr w:type="spellStart"/>
      <w:r w:rsidR="002A6A1F" w:rsidRPr="00552A67">
        <w:rPr>
          <w:rFonts w:ascii="Times New Roman" w:hAnsi="Times New Roman" w:cs="Times New Roman"/>
          <w:i w:val="0"/>
          <w:iCs w:val="0"/>
        </w:rPr>
        <w:t>Angoff</w:t>
      </w:r>
      <w:proofErr w:type="spellEnd"/>
      <w:r w:rsidR="002A6A1F" w:rsidRPr="00552A67">
        <w:rPr>
          <w:rFonts w:ascii="Times New Roman" w:hAnsi="Times New Roman" w:cs="Times New Roman"/>
          <w:i w:val="0"/>
          <w:iCs w:val="0"/>
        </w:rPr>
        <w:t xml:space="preserve"> &amp; Huddleston, 1958</w:t>
      </w:r>
      <w:r w:rsidR="00403901" w:rsidRPr="00552A67">
        <w:rPr>
          <w:rFonts w:ascii="Times New Roman" w:hAnsi="Times New Roman" w:cs="Times New Roman"/>
          <w:i w:val="0"/>
          <w:iCs w:val="0"/>
        </w:rPr>
        <w:t xml:space="preserve">). </w:t>
      </w:r>
    </w:p>
    <w:p w14:paraId="28ADB892" w14:textId="0B5B3FE5" w:rsidR="00863264" w:rsidRPr="00552A67" w:rsidRDefault="008322EE" w:rsidP="00552A67">
      <w:pPr>
        <w:pStyle w:val="Caption"/>
        <w:widowControl w:val="0"/>
        <w:spacing w:after="0" w:line="480" w:lineRule="auto"/>
        <w:ind w:firstLine="360"/>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w:t>
      </w:r>
      <w:proofErr w:type="spellStart"/>
      <w:r w:rsidRPr="00552A67">
        <w:rPr>
          <w:rFonts w:ascii="Times New Roman" w:hAnsi="Times New Roman" w:cs="Times New Roman"/>
          <w:i w:val="0"/>
          <w:iCs w:val="0"/>
        </w:rPr>
        <w:t>simulee’s</w:t>
      </w:r>
      <w:proofErr w:type="spellEnd"/>
      <w:r w:rsidRPr="00552A67">
        <w:rPr>
          <w:rFonts w:ascii="Times New Roman" w:hAnsi="Times New Roman" w:cs="Times New Roman"/>
          <w:i w:val="0"/>
          <w:iCs w:val="0"/>
        </w:rPr>
        <w:t xml:space="preserve">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 xml:space="preserve">because this was a Monte Carlo simulation study, the responses of all </w:t>
      </w:r>
      <w:proofErr w:type="spellStart"/>
      <w:r w:rsidR="00FD3879">
        <w:rPr>
          <w:rFonts w:ascii="Times New Roman" w:hAnsi="Times New Roman" w:cs="Times New Roman"/>
          <w:i w:val="0"/>
          <w:iCs w:val="0"/>
        </w:rPr>
        <w:t>simulee</w:t>
      </w:r>
      <w:r w:rsidR="009E0C9A">
        <w:rPr>
          <w:rFonts w:ascii="Times New Roman" w:hAnsi="Times New Roman" w:cs="Times New Roman"/>
          <w:i w:val="0"/>
          <w:iCs w:val="0"/>
        </w:rPr>
        <w:t>s</w:t>
      </w:r>
      <w:proofErr w:type="spellEnd"/>
      <w:r w:rsidR="009E0C9A">
        <w:rPr>
          <w:rFonts w:ascii="Times New Roman" w:hAnsi="Times New Roman" w:cs="Times New Roman"/>
          <w:i w:val="0"/>
          <w:iCs w:val="0"/>
        </w:rPr>
        <w:t xml:space="preserve">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7D778F">
        <w:rPr>
          <w:rFonts w:ascii="Times New Roman" w:hAnsi="Times New Roman" w:cs="Times New Roman"/>
          <w:i w:val="0"/>
          <w:iCs w:val="0"/>
        </w:rPr>
        <w:t xml:space="preserve">what was </w:t>
      </w:r>
      <w:r w:rsidR="008E46F3">
        <w:rPr>
          <w:rFonts w:ascii="Times New Roman" w:hAnsi="Times New Roman" w:cs="Times New Roman"/>
          <w:i w:val="0"/>
          <w:iCs w:val="0"/>
        </w:rPr>
        <w:t>observed in this study.</w:t>
      </w:r>
    </w:p>
    <w:p w14:paraId="57D29F27" w14:textId="4384596B"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w:t>
      </w:r>
      <w:commentRangeStart w:id="166"/>
      <w:commentRangeStart w:id="167"/>
      <w:r w:rsidR="008322EE">
        <w:t xml:space="preserve">to </w:t>
      </w:r>
      <w:r w:rsidR="00D14768">
        <w:t>a lesser</w:t>
      </w:r>
      <w:r w:rsidR="008322EE">
        <w:t xml:space="preserve"> extent, SEM.</w:t>
      </w:r>
      <w:r>
        <w:t xml:space="preserve"> </w:t>
      </w:r>
      <w:commentRangeEnd w:id="166"/>
      <w:r w:rsidR="0022701D">
        <w:rPr>
          <w:rStyle w:val="CommentReference"/>
          <w:rFonts w:asciiTheme="minorHAnsi" w:eastAsiaTheme="minorEastAsia" w:hAnsiTheme="minorHAnsi" w:cstheme="minorBidi"/>
          <w:kern w:val="24"/>
          <w:lang w:eastAsia="ja-JP"/>
        </w:rPr>
        <w:commentReference w:id="166"/>
      </w:r>
      <w:commentRangeEnd w:id="167"/>
      <w:r w:rsidR="001A195A">
        <w:rPr>
          <w:rStyle w:val="CommentReference"/>
          <w:rFonts w:asciiTheme="minorHAnsi" w:eastAsiaTheme="minorEastAsia" w:hAnsiTheme="minorHAnsi" w:cstheme="minorBidi"/>
          <w:kern w:val="24"/>
          <w:lang w:eastAsia="ja-JP"/>
        </w:rPr>
        <w:commentReference w:id="167"/>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r w:rsidR="003835AB">
        <w:t xml:space="preserve"> and </w:t>
      </w:r>
      <w:r w:rsidR="003835AB" w:rsidRPr="007A642A">
        <w:rPr>
          <w:i/>
          <w:iCs/>
        </w:rPr>
        <w:sym w:font="Symbol" w:char="F071"/>
      </w:r>
      <w:r w:rsidR="003835AB">
        <w:t xml:space="preserve"> levels</w:t>
      </w:r>
      <w:r w:rsidR="0051144E">
        <w:t xml:space="preserve">. Misrouted </w:t>
      </w:r>
      <w:proofErr w:type="spellStart"/>
      <w:r w:rsidR="0051144E">
        <w:t>simulees</w:t>
      </w:r>
      <w:proofErr w:type="spellEnd"/>
      <w:r w:rsidR="0051144E">
        <w:t xml:space="preserve"> with </w:t>
      </w:r>
      <w:proofErr w:type="spellStart"/>
      <w:r w:rsidR="0051144E" w:rsidRPr="002A6A1F">
        <w:rPr>
          <w:i/>
          <w:lang w:eastAsia="zh-TW"/>
        </w:rPr>
        <w:t>θ</w:t>
      </w:r>
      <w:r w:rsidR="0051144E">
        <w:t>s</w:t>
      </w:r>
      <w:proofErr w:type="spellEnd"/>
      <w:r w:rsidR="0051144E">
        <w:t xml:space="preserve"> near the anchor points had very high levels of bias whereas those who were not misrouted displayed bias in the opposite direction. </w:t>
      </w:r>
    </w:p>
    <w:p w14:paraId="27A020B4" w14:textId="4E0071C9"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y when the results were examined taking into account routing errors.</w:t>
      </w:r>
      <w:r w:rsidR="006562D6" w:rsidRPr="00B337A8">
        <w:t xml:space="preserve"> </w:t>
      </w:r>
      <w:r w:rsidRPr="00B337A8">
        <w:t xml:space="preserve">However, there was little difference in conditional SEM </w:t>
      </w:r>
      <w:r w:rsidRPr="00B337A8">
        <w:lastRenderedPageBreak/>
        <w:t xml:space="preserve">functions </w:t>
      </w:r>
      <w:r w:rsidR="006B6037">
        <w:t xml:space="preserve">between </w:t>
      </w:r>
      <w:proofErr w:type="spellStart"/>
      <w:r w:rsidR="006B6037">
        <w:t>simulees</w:t>
      </w:r>
      <w:proofErr w:type="spellEnd"/>
      <w:r w:rsidR="006B6037">
        <w:t xml:space="preserve"> with and without </w:t>
      </w:r>
      <w:proofErr w:type="spellStart"/>
      <w:r w:rsidRPr="00B337A8">
        <w:t>misroutings</w:t>
      </w:r>
      <w:proofErr w:type="spellEnd"/>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w:t>
      </w:r>
      <w:proofErr w:type="gramStart"/>
      <w:r w:rsidRPr="00B337A8">
        <w:t xml:space="preserve">Equation  </w:t>
      </w:r>
      <w:r w:rsidR="00223E60">
        <w:t>5</w:t>
      </w:r>
      <w:proofErr w:type="gramEnd"/>
      <w:r w:rsidR="00223E60">
        <w:t xml:space="preserve"> </w:t>
      </w:r>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w:t>
      </w:r>
      <w:proofErr w:type="spellStart"/>
      <w:r w:rsidR="00F319DE" w:rsidRPr="00B337A8">
        <w:t>examinee</w:t>
      </w:r>
      <w:proofErr w:type="spellEnd"/>
      <w:r w:rsidR="00F319DE" w:rsidRPr="00B337A8">
        <w:t xml:space="preserv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estimates, and invalidates the SEM as an indicator of measurement precision.</w:t>
      </w:r>
    </w:p>
    <w:p w14:paraId="1B082AED" w14:textId="00120B75" w:rsidR="00F319DE" w:rsidRDefault="00F319DE" w:rsidP="006D44DF">
      <w:pPr>
        <w:widowControl w:val="0"/>
        <w:rPr>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w:t>
      </w:r>
      <w:r w:rsidR="008322EE" w:rsidRPr="00AB2AEE">
        <w:lastRenderedPageBreak/>
        <w:t xml:space="preserve">abilities. </w:t>
      </w:r>
      <w:r w:rsidR="008322EE">
        <w:t xml:space="preserve">This corroborates </w:t>
      </w:r>
      <w:proofErr w:type="spellStart"/>
      <w:r w:rsidR="008322EE" w:rsidRPr="004A6CAF">
        <w:t>Patsula’s</w:t>
      </w:r>
      <w:proofErr w:type="spellEnd"/>
      <w:r w:rsidR="008322EE" w:rsidRPr="004A6CAF">
        <w:t xml:space="preserve">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w:t>
      </w:r>
      <w:proofErr w:type="spellStart"/>
      <w:r w:rsidR="008322EE">
        <w:t>Patsula</w:t>
      </w:r>
      <w:proofErr w:type="spellEnd"/>
      <w:r w:rsidR="008322EE">
        <w:t xml:space="preserve">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w:t>
      </w:r>
      <w:proofErr w:type="spellStart"/>
      <w:r w:rsidR="007472A6">
        <w:t>misroutings</w:t>
      </w:r>
      <w:proofErr w:type="spellEnd"/>
      <w:r w:rsidR="007472A6">
        <w:t xml:space="preserve"> </w:t>
      </w:r>
      <w:r w:rsidR="006562D6">
        <w:t xml:space="preserve">than </w:t>
      </w:r>
      <w:r w:rsidR="007472A6">
        <w:t xml:space="preserve">for 1-3-4 designs, likely due to fewer routing options. The smallest percentage of </w:t>
      </w:r>
      <w:proofErr w:type="spellStart"/>
      <w:r w:rsidR="007472A6">
        <w:t>misroutings</w:t>
      </w:r>
      <w:proofErr w:type="spellEnd"/>
      <w:r w:rsidR="007472A6">
        <w:t xml:space="preserve">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045CD3C6"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r w:rsidR="000B2BCE">
        <w:t xml:space="preserve">, </w:t>
      </w:r>
      <w:r>
        <w:t>or the population interval distribution method which utilizes known population score distributions of IRT or number</w:t>
      </w:r>
      <w:r w:rsidR="00CC0D7D">
        <w:t>-</w:t>
      </w:r>
      <w:r>
        <w:t xml:space="preserve">correct scores to create </w:t>
      </w:r>
      <w:r w:rsidR="00AD131B">
        <w:t>cut p</w:t>
      </w:r>
      <w:r w:rsidR="009D6579">
        <w:t xml:space="preserve">oint </w:t>
      </w:r>
      <w:r>
        <w:t>threshold</w:t>
      </w:r>
      <w:r w:rsidR="009D6579">
        <w:t>s</w:t>
      </w:r>
      <w:r>
        <w:t xml:space="preserve"> for routing. Across all metrics, the </w:t>
      </w:r>
      <w:r w:rsidRPr="000B2BCE">
        <w:t xml:space="preserve">population interval method </w:t>
      </w:r>
      <w:r w:rsidR="000B2BCE" w:rsidRPr="002564F3">
        <w:t xml:space="preserve">using </w:t>
      </w:r>
      <w:r w:rsidRPr="000B2BCE">
        <w:t>number</w:t>
      </w:r>
      <w:r w:rsidR="000B2BCE" w:rsidRPr="002564F3">
        <w:t>-</w:t>
      </w:r>
      <w:r w:rsidRPr="000B2BCE">
        <w:t xml:space="preserve">correct routing </w:t>
      </w:r>
      <w:r>
        <w:t xml:space="preserve">was outperformed by routing methods that utilized elements of IRT (i.e., maximum information and population interval distribution </w:t>
      </w:r>
      <w:r w:rsidR="0087712A" w:rsidRPr="005701AD">
        <w:rPr>
          <w:rFonts w:eastAsiaTheme="minorEastAsia"/>
        </w:rPr>
        <w:sym w:font="Symbol" w:char="F071"/>
      </w:r>
      <w:r w:rsidR="0087712A">
        <w:t xml:space="preserve"> </w:t>
      </w:r>
      <w:r>
        <w:t xml:space="preserve"> </w:t>
      </w:r>
      <w:r w:rsidR="00AD131B">
        <w:t>cut score</w:t>
      </w:r>
      <w:r>
        <w:t xml:space="preserve"> routing methods), with one exception. In the case of </w:t>
      </w:r>
      <w:proofErr w:type="spellStart"/>
      <w:r>
        <w:t>simulees</w:t>
      </w:r>
      <w:proofErr w:type="spellEnd"/>
      <w:r>
        <w:t xml:space="preserve"> with two </w:t>
      </w:r>
      <w:r w:rsidR="009D6579">
        <w:t xml:space="preserve">path </w:t>
      </w:r>
      <w:r>
        <w:t xml:space="preserve">errors, </w:t>
      </w:r>
      <w:r>
        <w:lastRenderedPageBreak/>
        <w:t>population interval distribution routing appear</w:t>
      </w:r>
      <w:r w:rsidR="000B2BCE">
        <w:t>ed</w:t>
      </w:r>
      <w:r>
        <w:t xml:space="preserve"> to do better than maximum information routing. However, this </w:t>
      </w:r>
      <w:r w:rsidR="009D6579">
        <w:t xml:space="preserve">may be </w:t>
      </w:r>
      <w:r>
        <w:t xml:space="preserve">an artifact of where routing errors occur on the </w:t>
      </w:r>
      <w:r w:rsidR="00815C40" w:rsidRPr="007A642A">
        <w:rPr>
          <w:i/>
          <w:iCs/>
        </w:rPr>
        <w:sym w:font="Symbol" w:char="F071"/>
      </w:r>
      <w:r w:rsidR="00815C40">
        <w:t xml:space="preserve"> </w:t>
      </w:r>
      <w:r>
        <w:t xml:space="preserve"> spectrum; </w:t>
      </w:r>
      <w:proofErr w:type="spellStart"/>
      <w:r>
        <w:t>simulees</w:t>
      </w:r>
      <w:proofErr w:type="spellEnd"/>
      <w:r>
        <w:t xml:space="preserve"> with two errors who are routed with population interval distribution </w:t>
      </w:r>
      <w:r w:rsidR="00AD131B">
        <w:t>cut p</w:t>
      </w:r>
      <w:r>
        <w:t>oints are concentrated near the center of measurement space (</w:t>
      </w:r>
      <w:r w:rsidR="00815C40" w:rsidRPr="007A642A">
        <w:rPr>
          <w:i/>
          <w:iCs/>
        </w:rPr>
        <w:sym w:font="Symbol" w:char="F071"/>
      </w:r>
      <w:r w:rsidR="00815C40">
        <w:t xml:space="preserve"> </w:t>
      </w:r>
      <w:r>
        <w:t xml:space="preserve"> = </w:t>
      </w:r>
      <w:r w:rsidR="00815C40">
        <w:sym w:font="Symbol" w:char="F02D"/>
      </w:r>
      <w:r>
        <w:t xml:space="preserve">1 to 1) where greater item information </w:t>
      </w:r>
      <w:r w:rsidR="00815C40">
        <w:t xml:space="preserve">and </w:t>
      </w:r>
      <w:r>
        <w:t xml:space="preserve">better measurement precision exists. In contrast, </w:t>
      </w:r>
      <w:proofErr w:type="spellStart"/>
      <w:r>
        <w:t>simulees</w:t>
      </w:r>
      <w:proofErr w:type="spellEnd"/>
      <w:r>
        <w:t xml:space="preserve"> with two errors who are routed with the maximum information approach have a broader and more diffuse span across the </w:t>
      </w:r>
      <w:r w:rsidR="00844C71" w:rsidRPr="007A642A">
        <w:rPr>
          <w:i/>
          <w:iCs/>
        </w:rPr>
        <w:sym w:font="Symbol" w:char="F071"/>
      </w:r>
      <w:r w:rsidR="00844C71">
        <w:t xml:space="preserve"> </w:t>
      </w:r>
      <w:r>
        <w:t xml:space="preserve"> spectrum, perhaps reflecting the reality that examinee non-model fitting responses may exist at all levels of ability. Another concern with employing the population interval distribution </w:t>
      </w:r>
      <w:r w:rsidR="00AD131B">
        <w:t>cut score</w:t>
      </w:r>
      <w:r>
        <w:t>s</w:t>
      </w:r>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examined in this </w:t>
      </w:r>
      <w:r w:rsidR="000B2BCE">
        <w:t>study</w:t>
      </w:r>
      <w:r w:rsidR="00487E79">
        <w:t>, it is logical to assume that a mismatch between the choice of</w:t>
      </w:r>
      <w:r w:rsidR="00CA7EF6">
        <w:t xml:space="preserve"> population-derived</w:t>
      </w:r>
      <w:r w:rsidR="00487E79">
        <w:t xml:space="preserve"> score </w:t>
      </w:r>
      <w:r w:rsidR="00AD131B">
        <w:t>cut p</w:t>
      </w:r>
      <w:r w:rsidR="00487E79">
        <w:t>oints and the realized empirical distribution of scores would lead to additional error, both in terms of path routing and measurement</w:t>
      </w:r>
      <w:r w:rsidR="00CA7EF6">
        <w:t xml:space="preserve"> </w:t>
      </w:r>
      <w:r w:rsidR="000B2BCE">
        <w:t>precision</w:t>
      </w:r>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1D2CD7E7" w:rsidR="008322EE" w:rsidRPr="00E77CB2" w:rsidRDefault="008322EE" w:rsidP="00CA7EF6">
      <w:pPr>
        <w:widowControl w:val="0"/>
        <w:spacing w:line="480" w:lineRule="auto"/>
        <w:ind w:firstLine="360"/>
        <w:rPr>
          <w:iCs/>
        </w:rPr>
      </w:pPr>
      <w:commentRangeStart w:id="168"/>
      <w:commentRangeStart w:id="169"/>
      <w:r>
        <w:t xml:space="preserve">A possible limitation to this study was that no content balancing or item exposure control </w:t>
      </w:r>
      <w:ins w:id="170" w:author="Robert S Chapman" w:date="2023-11-14T08:59:00Z">
        <w:r w:rsidR="00AE06FF">
          <w:t>bey</w:t>
        </w:r>
      </w:ins>
      <w:ins w:id="171" w:author="Robert S Chapman" w:date="2023-11-14T09:00:00Z">
        <w:r w:rsidR="00AE06FF">
          <w:t>ond that</w:t>
        </w:r>
      </w:ins>
      <w:ins w:id="172" w:author="Robert S Chapman" w:date="2023-11-14T09:07:00Z">
        <w:r w:rsidR="00775488">
          <w:t xml:space="preserve"> which is</w:t>
        </w:r>
      </w:ins>
      <w:ins w:id="173" w:author="Robert S Chapman" w:date="2023-11-14T09:00:00Z">
        <w:r w:rsidR="00AE06FF">
          <w:t xml:space="preserve"> inherent in the form of MSTs </w:t>
        </w:r>
      </w:ins>
      <w:r>
        <w:t xml:space="preserve">was </w:t>
      </w:r>
      <w:r w:rsidR="00345DEC">
        <w:t>implemented</w:t>
      </w:r>
      <w:commentRangeEnd w:id="168"/>
      <w:commentRangeEnd w:id="169"/>
      <w:ins w:id="174" w:author="Robert S Chapman" w:date="2023-11-14T09:01:00Z">
        <w:r w:rsidR="00775488">
          <w:t xml:space="preserve"> our simulations</w:t>
        </w:r>
      </w:ins>
      <w:r w:rsidR="00DA0C06">
        <w:rPr>
          <w:rStyle w:val="CommentReference"/>
          <w:rFonts w:asciiTheme="minorHAnsi" w:eastAsiaTheme="minorEastAsia" w:hAnsiTheme="minorHAnsi" w:cstheme="minorBidi"/>
          <w:kern w:val="24"/>
          <w:lang w:eastAsia="ja-JP"/>
        </w:rPr>
        <w:commentReference w:id="168"/>
      </w:r>
      <w:r w:rsidR="00775488">
        <w:rPr>
          <w:rStyle w:val="CommentReference"/>
          <w:rFonts w:asciiTheme="minorHAnsi" w:eastAsiaTheme="minorEastAsia" w:hAnsiTheme="minorHAnsi" w:cstheme="minorBidi"/>
          <w:kern w:val="24"/>
          <w:lang w:eastAsia="ja-JP"/>
        </w:rPr>
        <w:commentReference w:id="169"/>
      </w:r>
      <w:ins w:id="175" w:author="Robert S Chapman" w:date="2023-11-14T09:00:00Z">
        <w:r w:rsidR="00AE06FF">
          <w:t xml:space="preserve"> or </w:t>
        </w:r>
        <w:r w:rsidR="00AE06FF">
          <w:lastRenderedPageBreak/>
          <w:t>manipulated</w:t>
        </w:r>
      </w:ins>
      <w:r>
        <w:t xml:space="preserve">. In practice, these </w:t>
      </w:r>
      <w:ins w:id="176" w:author="Robert S Chapman" w:date="2023-11-14T09:00:00Z">
        <w:r w:rsidR="00AE06FF">
          <w:t xml:space="preserve">additional </w:t>
        </w:r>
      </w:ins>
      <w:r>
        <w:t xml:space="preserve">constraints are often imposed </w:t>
      </w:r>
      <w:r w:rsidR="002E5350">
        <w:t xml:space="preserve">in some testing programs </w:t>
      </w:r>
      <w:r>
        <w:t>to ensure content coverage and test security</w:t>
      </w:r>
      <w:r w:rsidR="005A46E4">
        <w:t>, but in contrast to ite</w:t>
      </w:r>
      <w:r w:rsidR="000B2BCE">
        <w:t>m</w:t>
      </w:r>
      <w:del w:id="177" w:author="Robert S Chapman" w:date="2023-11-14T09:01:00Z">
        <w:r w:rsidR="005A46E4" w:rsidDel="00775488">
          <w:delText>,</w:delText>
        </w:r>
      </w:del>
      <w:r w:rsidR="005A46E4">
        <w:t>-by-item CAT these are usually 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r w:rsidR="00C534CD">
        <w:t>les</w:t>
      </w:r>
      <w:r w:rsidR="005A46E4">
        <w:t xml:space="preserve">s, </w:t>
      </w:r>
      <w:r w:rsidR="005907CC">
        <w:t>f</w:t>
      </w:r>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w:t>
      </w:r>
      <w:proofErr w:type="spellStart"/>
      <w:r w:rsidR="00CA37D6">
        <w:rPr>
          <w:iCs/>
        </w:rPr>
        <w:t>simulee’s</w:t>
      </w:r>
      <w:proofErr w:type="spellEnd"/>
      <w:r w:rsidR="00CA37D6">
        <w:rPr>
          <w:iCs/>
        </w:rPr>
        <w:t xml:space="preserve">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r w:rsidR="00A97EC9">
        <w:t>who</w:t>
      </w:r>
      <w:r w:rsidR="000B2BCE">
        <w:t>se</w:t>
      </w:r>
      <w:r w:rsidR="00A97EC9">
        <w:t xml:space="preserve"> true </w:t>
      </w:r>
      <w:proofErr w:type="spellStart"/>
      <w:r w:rsidR="00A97EC9" w:rsidRPr="00013CC8">
        <w:rPr>
          <w:i/>
          <w:iCs/>
        </w:rPr>
        <w:t>θ</w:t>
      </w:r>
      <w:r w:rsidR="00A97EC9">
        <w:t>s</w:t>
      </w:r>
      <w:proofErr w:type="spellEnd"/>
      <w:r w:rsidR="00A97EC9">
        <w:t xml:space="preserve">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individual differences rather than making pass-fail decisions, </w:t>
      </w:r>
      <w:r w:rsidR="00971773">
        <w:t xml:space="preserve">because </w:t>
      </w:r>
      <w:r w:rsidRPr="00AB2AEE">
        <w:t xml:space="preserve">the </w:t>
      </w:r>
      <w:r w:rsidRPr="00AB2AEE">
        <w:rPr>
          <w:i/>
        </w:rPr>
        <w:t>θ</w:t>
      </w:r>
      <w:r w:rsidRPr="00AB2AEE">
        <w:t xml:space="preserve"> estimates of </w:t>
      </w:r>
      <w:r w:rsidRPr="00AB2AEE">
        <w:lastRenderedPageBreak/>
        <w:t xml:space="preserve">examinees with high or low </w:t>
      </w:r>
      <w:proofErr w:type="spellStart"/>
      <w:r w:rsidRPr="00AB2AEE">
        <w:rPr>
          <w:i/>
        </w:rPr>
        <w:t>θ</w:t>
      </w:r>
      <w:r w:rsidRPr="00AB2AEE">
        <w:t>s</w:t>
      </w:r>
      <w:proofErr w:type="spellEnd"/>
      <w:r w:rsidRPr="00AB2AEE">
        <w:t xml:space="preserve">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23B5B6C1" w14:textId="77777777" w:rsidR="00C534CD" w:rsidRDefault="00C534CD" w:rsidP="006D44DF">
      <w:pPr>
        <w:jc w:val="center"/>
        <w:rPr>
          <w:b/>
        </w:rPr>
      </w:pPr>
    </w:p>
    <w:p w14:paraId="08D2478D" w14:textId="3697A020" w:rsidR="008322EE" w:rsidRPr="005F5FB7" w:rsidRDefault="00000000" w:rsidP="00B12879">
      <w:pPr>
        <w:widowControl w:val="0"/>
        <w:spacing w:line="480" w:lineRule="auto"/>
        <w:ind w:left="720" w:hanging="720"/>
      </w:pPr>
      <w:hyperlink r:id="rId18"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9"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000000" w:rsidP="00B12879">
      <w:pPr>
        <w:widowControl w:val="0"/>
        <w:spacing w:line="480" w:lineRule="auto"/>
        <w:ind w:left="720" w:hanging="720"/>
      </w:pPr>
      <w:hyperlink r:id="rId20" w:history="1">
        <w:r w:rsidR="008322EE" w:rsidRPr="005F5FB7">
          <w:rPr>
            <w:rStyle w:val="Hyperlink"/>
            <w:color w:val="auto"/>
            <w:u w:val="none"/>
          </w:rPr>
          <w:t>Betz, N. E.</w:t>
        </w:r>
      </w:hyperlink>
      <w:r w:rsidR="008322EE" w:rsidRPr="005F5FB7">
        <w:t xml:space="preserve">, &amp; </w:t>
      </w:r>
      <w:hyperlink r:id="rId21" w:history="1">
        <w:r w:rsidR="008322EE" w:rsidRPr="005F5FB7">
          <w:rPr>
            <w:rStyle w:val="Hyperlink"/>
            <w:color w:val="auto"/>
            <w:u w:val="none"/>
          </w:rPr>
          <w:t>Weiss, D. J.</w:t>
        </w:r>
      </w:hyperlink>
      <w:r w:rsidR="008322EE" w:rsidRPr="005F5FB7">
        <w:t xml:space="preserve">. (1973). </w:t>
      </w:r>
      <w:hyperlink r:id="rId22"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000000" w:rsidP="00B12879">
      <w:pPr>
        <w:widowControl w:val="0"/>
        <w:spacing w:line="480" w:lineRule="auto"/>
        <w:ind w:left="720" w:hanging="720"/>
      </w:pPr>
      <w:hyperlink r:id="rId23" w:history="1">
        <w:r w:rsidR="008322EE" w:rsidRPr="005F5FB7">
          <w:rPr>
            <w:rStyle w:val="Hyperlink"/>
            <w:color w:val="auto"/>
            <w:u w:val="none"/>
          </w:rPr>
          <w:t>Betz, N. E.</w:t>
        </w:r>
      </w:hyperlink>
      <w:r w:rsidR="008322EE" w:rsidRPr="005F5FB7">
        <w:t xml:space="preserve">, &amp; </w:t>
      </w:r>
      <w:hyperlink r:id="rId24" w:history="1">
        <w:r w:rsidR="008322EE" w:rsidRPr="005F5FB7">
          <w:rPr>
            <w:rStyle w:val="Hyperlink"/>
            <w:color w:val="auto"/>
            <w:u w:val="none"/>
          </w:rPr>
          <w:t>Weiss, D. J.</w:t>
        </w:r>
      </w:hyperlink>
      <w:r w:rsidR="008322EE" w:rsidRPr="005F5FB7">
        <w:t xml:space="preserve">. (1974). </w:t>
      </w:r>
      <w:hyperlink r:id="rId25"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r w:rsidR="00D0707A">
        <w:rPr>
          <w:i/>
        </w:rPr>
        <w:t>s</w:t>
      </w:r>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000000" w:rsidP="00B12879">
      <w:pPr>
        <w:widowControl w:val="0"/>
        <w:spacing w:line="480" w:lineRule="auto"/>
        <w:ind w:left="720" w:hanging="720"/>
      </w:pPr>
      <w:hyperlink r:id="rId26" w:history="1">
        <w:r w:rsidR="008322EE" w:rsidRPr="005F5FB7">
          <w:rPr>
            <w:rStyle w:val="Hyperlink"/>
            <w:color w:val="auto"/>
            <w:u w:val="none"/>
          </w:rPr>
          <w:t>Cleary, T. A.</w:t>
        </w:r>
      </w:hyperlink>
      <w:r w:rsidR="008322EE" w:rsidRPr="005F5FB7">
        <w:t xml:space="preserve">, </w:t>
      </w:r>
      <w:hyperlink r:id="rId27" w:history="1">
        <w:r w:rsidR="008322EE" w:rsidRPr="005F5FB7">
          <w:rPr>
            <w:rStyle w:val="Hyperlink"/>
            <w:color w:val="auto"/>
            <w:u w:val="none"/>
          </w:rPr>
          <w:t>Linn, R. L.</w:t>
        </w:r>
      </w:hyperlink>
      <w:r w:rsidR="008322EE" w:rsidRPr="005F5FB7">
        <w:t xml:space="preserve">, &amp; </w:t>
      </w:r>
      <w:hyperlink r:id="rId28" w:history="1">
        <w:r w:rsidR="008322EE" w:rsidRPr="005F5FB7">
          <w:rPr>
            <w:rStyle w:val="Hyperlink"/>
            <w:color w:val="auto"/>
            <w:u w:val="none"/>
          </w:rPr>
          <w:t>Rock, D. A.</w:t>
        </w:r>
      </w:hyperlink>
      <w:r w:rsidR="008322EE" w:rsidRPr="005F5FB7">
        <w:t xml:space="preserve">. (1969). </w:t>
      </w:r>
      <w:hyperlink r:id="rId29"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87–102</w:t>
      </w:r>
    </w:p>
    <w:p w14:paraId="2ECD7C62" w14:textId="1BE5BCF4" w:rsidR="00A53A46" w:rsidRPr="005F5FB7" w:rsidRDefault="00A53A46" w:rsidP="00B12879">
      <w:pPr>
        <w:spacing w:line="480" w:lineRule="auto"/>
        <w:ind w:left="720" w:hanging="720"/>
      </w:pPr>
      <w:proofErr w:type="spellStart"/>
      <w:r w:rsidRPr="005F5FB7">
        <w:t>Jodoin</w:t>
      </w:r>
      <w:proofErr w:type="spellEnd"/>
      <w:r w:rsidRPr="005F5FB7">
        <w:t xml:space="preserve">, M. G., </w:t>
      </w:r>
      <w:proofErr w:type="spellStart"/>
      <w:r w:rsidRPr="005F5FB7">
        <w:t>Zenisky</w:t>
      </w:r>
      <w:proofErr w:type="spellEnd"/>
      <w:r w:rsidRPr="005F5FB7">
        <w:t xml:space="preserve">,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lastRenderedPageBreak/>
        <w:t xml:space="preserve">Larkin </w:t>
      </w:r>
      <w:hyperlink r:id="rId30" w:history="1">
        <w:r w:rsidR="008322EE" w:rsidRPr="005F5FB7">
          <w:rPr>
            <w:rStyle w:val="Hyperlink"/>
            <w:color w:val="auto"/>
            <w:u w:val="none"/>
          </w:rPr>
          <w:t>, K. C.</w:t>
        </w:r>
      </w:hyperlink>
      <w:r w:rsidR="008322EE" w:rsidRPr="005F5FB7">
        <w:t xml:space="preserve">, &amp; </w:t>
      </w:r>
      <w:hyperlink r:id="rId31" w:history="1">
        <w:r w:rsidR="008322EE" w:rsidRPr="005F5FB7">
          <w:rPr>
            <w:rStyle w:val="Hyperlink"/>
            <w:color w:val="auto"/>
            <w:u w:val="none"/>
          </w:rPr>
          <w:t>Weiss, D. J.</w:t>
        </w:r>
      </w:hyperlink>
      <w:r w:rsidR="008322EE" w:rsidRPr="005F5FB7">
        <w:t xml:space="preserve">. (1975). </w:t>
      </w:r>
      <w:hyperlink r:id="rId32"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000000" w:rsidP="00B12879">
      <w:pPr>
        <w:spacing w:line="480" w:lineRule="auto"/>
        <w:ind w:left="720" w:hanging="720"/>
      </w:pPr>
      <w:hyperlink r:id="rId33" w:history="1">
        <w:r w:rsidR="008322EE" w:rsidRPr="005F5FB7">
          <w:rPr>
            <w:rStyle w:val="Hyperlink"/>
            <w:color w:val="auto"/>
            <w:u w:val="none"/>
          </w:rPr>
          <w:t>Lord, F. M</w:t>
        </w:r>
      </w:hyperlink>
      <w:r w:rsidR="008322EE" w:rsidRPr="005F5FB7">
        <w:t xml:space="preserve">. (1974). </w:t>
      </w:r>
      <w:hyperlink r:id="rId34"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proofErr w:type="spellStart"/>
      <w:r w:rsidRPr="005F5FB7">
        <w:t>Luecht</w:t>
      </w:r>
      <w:proofErr w:type="spellEnd"/>
      <w:r w:rsidRPr="005F5FB7">
        <w:t xml:space="preserve">,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xml:space="preserve">, D., Yan, D., &amp; von Davier, </w:t>
      </w:r>
      <w:proofErr w:type="gramStart"/>
      <w:r w:rsidRPr="00B31582">
        <w:rPr>
          <w:rFonts w:ascii="Times New Roman" w:eastAsiaTheme="minorHAnsi" w:hAnsi="Times New Roman" w:cs="Times New Roman"/>
        </w:rPr>
        <w:t>A.(</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proofErr w:type="spellStart"/>
      <w:r w:rsidRPr="005F5FB7">
        <w:t>Oranje</w:t>
      </w:r>
      <w:proofErr w:type="spellEnd"/>
      <w:r w:rsidRPr="005F5FB7">
        <w:t xml:space="preserve">, A., Mazzeo.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Davier,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25BED873" w:rsidR="006B4B9D" w:rsidRPr="005F5FB7" w:rsidRDefault="006B4B9D" w:rsidP="00B12879">
      <w:pPr>
        <w:widowControl w:val="0"/>
        <w:spacing w:line="480" w:lineRule="auto"/>
        <w:ind w:left="720" w:hanging="720"/>
      </w:pPr>
      <w:proofErr w:type="spellStart"/>
      <w:r w:rsidRPr="005F5FB7">
        <w:t>Schnipke</w:t>
      </w:r>
      <w:proofErr w:type="spellEnd"/>
      <w:r w:rsidRPr="005F5FB7">
        <w:t xml:space="preserve">, D. L., &amp; Reese, L. M. (1999). </w:t>
      </w:r>
      <w:r w:rsidRPr="005F5FB7">
        <w:rPr>
          <w:i/>
        </w:rPr>
        <w:t xml:space="preserve">A </w:t>
      </w:r>
      <w:r w:rsidR="00E325F1">
        <w:rPr>
          <w:i/>
        </w:rPr>
        <w:t>c</w:t>
      </w:r>
      <w:r w:rsidRPr="005F5FB7">
        <w:rPr>
          <w:i/>
        </w:rPr>
        <w:t xml:space="preserve">omparison [of] </w:t>
      </w:r>
      <w:proofErr w:type="spellStart"/>
      <w:r w:rsidR="00E325F1">
        <w:rPr>
          <w:i/>
        </w:rPr>
        <w:t>t</w:t>
      </w:r>
      <w:r w:rsidRPr="005F5FB7">
        <w:rPr>
          <w:i/>
        </w:rPr>
        <w:t>estlet</w:t>
      </w:r>
      <w:proofErr w:type="spellEnd"/>
      <w:r w:rsidRPr="005F5FB7">
        <w:rPr>
          <w:i/>
        </w:rPr>
        <w:t>-</w:t>
      </w:r>
      <w:r w:rsidR="00E325F1">
        <w:rPr>
          <w:i/>
        </w:rPr>
        <w:t>b</w:t>
      </w:r>
      <w:r w:rsidRPr="005F5FB7">
        <w:rPr>
          <w:i/>
        </w:rPr>
        <w:t xml:space="preserve">ased </w:t>
      </w:r>
      <w:r w:rsidR="00E325F1">
        <w:rPr>
          <w:i/>
        </w:rPr>
        <w:t>t</w:t>
      </w:r>
      <w:r w:rsidRPr="005F5FB7">
        <w:rPr>
          <w:i/>
        </w:rPr>
        <w:t xml:space="preserve">est </w:t>
      </w:r>
      <w:r w:rsidR="00E325F1">
        <w:rPr>
          <w:i/>
        </w:rPr>
        <w:t>d</w:t>
      </w:r>
      <w:r w:rsidRPr="005F5FB7">
        <w:rPr>
          <w:i/>
        </w:rPr>
        <w:t xml:space="preserve">esigns for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w:t>
      </w:r>
      <w:r w:rsidRPr="005F5FB7">
        <w:t xml:space="preserve">Law School Admission Council Computerized Testing </w:t>
      </w:r>
      <w:r w:rsidRPr="005F5FB7">
        <w:lastRenderedPageBreak/>
        <w:t>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55548254" w:rsidR="006B4B9D" w:rsidRPr="005F5FB7" w:rsidRDefault="006B4B9D" w:rsidP="00B12879">
      <w:pPr>
        <w:spacing w:line="480" w:lineRule="auto"/>
        <w:ind w:left="720" w:hanging="720"/>
      </w:pPr>
      <w:r w:rsidRPr="005F5FB7">
        <w:t xml:space="preserve">Wang, K. (2017). </w:t>
      </w:r>
      <w:proofErr w:type="gramStart"/>
      <w:r w:rsidRPr="005F5FB7">
        <w:rPr>
          <w:i/>
        </w:rPr>
        <w:t>A</w:t>
      </w:r>
      <w:proofErr w:type="gramEnd"/>
      <w:r w:rsidRPr="005F5FB7">
        <w:rPr>
          <w:i/>
        </w:rPr>
        <w:t xml:space="preserve"> air </w:t>
      </w:r>
      <w:r w:rsidR="00E325F1">
        <w:rPr>
          <w:i/>
        </w:rPr>
        <w:t>c</w:t>
      </w:r>
      <w:r w:rsidRPr="005F5FB7">
        <w:rPr>
          <w:i/>
        </w:rPr>
        <w:t xml:space="preserve">omparison of the </w:t>
      </w:r>
      <w:r w:rsidR="00E325F1">
        <w:rPr>
          <w:i/>
        </w:rPr>
        <w:t>p</w:t>
      </w:r>
      <w:r w:rsidRPr="005F5FB7">
        <w:rPr>
          <w:i/>
        </w:rPr>
        <w:t xml:space="preserve">erformance of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and </w:t>
      </w:r>
      <w:r w:rsidR="00E325F1">
        <w:rPr>
          <w:i/>
        </w:rPr>
        <w:t>m</w:t>
      </w:r>
      <w:r w:rsidRPr="005F5FB7">
        <w:rPr>
          <w:i/>
        </w:rPr>
        <w:t xml:space="preserve">ultistage </w:t>
      </w:r>
      <w:r w:rsidR="00E325F1">
        <w:rPr>
          <w:i/>
        </w:rPr>
        <w:t>a</w:t>
      </w:r>
      <w:r w:rsidRPr="005F5FB7">
        <w:rPr>
          <w:i/>
        </w:rPr>
        <w:t xml:space="preserve">daptive </w:t>
      </w:r>
      <w:r w:rsidR="00E325F1">
        <w:rPr>
          <w:i/>
        </w:rPr>
        <w:t>t</w:t>
      </w:r>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000000" w:rsidP="00B12879">
      <w:pPr>
        <w:widowControl w:val="0"/>
        <w:spacing w:line="480" w:lineRule="auto"/>
        <w:ind w:left="720" w:hanging="720"/>
      </w:pPr>
      <w:hyperlink r:id="rId35" w:history="1">
        <w:r w:rsidR="008322EE" w:rsidRPr="005F5FB7">
          <w:rPr>
            <w:rStyle w:val="Hyperlink"/>
            <w:color w:val="auto"/>
            <w:u w:val="none"/>
          </w:rPr>
          <w:t>Weiss, D. J.</w:t>
        </w:r>
      </w:hyperlink>
      <w:r w:rsidR="008322EE" w:rsidRPr="005F5FB7">
        <w:t xml:space="preserve">, &amp; </w:t>
      </w:r>
      <w:hyperlink r:id="rId36" w:history="1">
        <w:r w:rsidR="008322EE" w:rsidRPr="005F5FB7">
          <w:rPr>
            <w:rStyle w:val="Hyperlink"/>
            <w:color w:val="auto"/>
            <w:u w:val="none"/>
          </w:rPr>
          <w:t>Betz, N. E.</w:t>
        </w:r>
      </w:hyperlink>
      <w:r w:rsidR="008322EE" w:rsidRPr="005F5FB7">
        <w:t xml:space="preserve">. (1973). </w:t>
      </w:r>
      <w:hyperlink r:id="rId37"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8"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40AD73B5" w:rsidR="00E23E87" w:rsidRDefault="00E23E87" w:rsidP="00B12879">
      <w:pPr>
        <w:spacing w:line="480" w:lineRule="auto"/>
        <w:ind w:left="720" w:hanging="720"/>
      </w:pPr>
      <w:r>
        <w:t xml:space="preserve">Weissman, A. (2014). </w:t>
      </w:r>
      <w:r w:rsidRPr="007D6625">
        <w:t xml:space="preserve">In D. Yan, A. A. von Davier, and C. </w:t>
      </w:r>
      <w:proofErr w:type="spellStart"/>
      <w:r w:rsidRPr="007D6625">
        <w:t>Lewsis</w:t>
      </w:r>
      <w:proofErr w:type="spellEnd"/>
      <w:r w:rsidRPr="007D6625">
        <w:t xml:space="preserve"> (Eds.). </w:t>
      </w:r>
      <w:r w:rsidR="00C82853">
        <w:t xml:space="preserve">IRT-based multistage testing. </w:t>
      </w:r>
      <w:r w:rsidR="00F0741F" w:rsidRPr="007D6625">
        <w:t xml:space="preserve">In D. Yan, A. A. von Davier,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Davier, A. A., &amp; Lewis, C. (2014). </w:t>
      </w:r>
      <w:r w:rsidRPr="005F5FB7">
        <w:rPr>
          <w:i/>
        </w:rPr>
        <w:t>Computerized multistage testing: Theory and applications</w:t>
      </w:r>
      <w:r w:rsidRPr="005F5FB7">
        <w:t>. Boca Raton, FL: CRC Press.</w:t>
      </w:r>
    </w:p>
    <w:p w14:paraId="2480AFF2" w14:textId="77777777" w:rsidR="005615F4" w:rsidRDefault="005615F4" w:rsidP="00FB0A7E">
      <w:pPr>
        <w:spacing w:line="480" w:lineRule="auto"/>
        <w:ind w:left="720" w:hanging="720"/>
      </w:pPr>
      <w:proofErr w:type="spellStart"/>
      <w:r w:rsidRPr="00D17E4C">
        <w:t>Zenisky</w:t>
      </w:r>
      <w:proofErr w:type="spellEnd"/>
      <w:r w:rsidRPr="00D17E4C">
        <w:t xml:space="preserve"> AL. Evaluating the effects of several multi -stage testing design variables on selected psychometric outcomes for certification and licensure assessment. </w:t>
      </w:r>
      <w:r w:rsidRPr="00D17E4C">
        <w:rPr>
          <w:i/>
          <w:iCs/>
        </w:rPr>
        <w:t>University of Massachusetts Amherst</w:t>
      </w:r>
      <w:r w:rsidRPr="00D17E4C">
        <w:t>; 2004.</w:t>
      </w:r>
    </w:p>
    <w:p w14:paraId="34E376E3" w14:textId="77777777" w:rsidR="005615F4" w:rsidRDefault="005615F4" w:rsidP="00B12879">
      <w:pPr>
        <w:spacing w:line="480" w:lineRule="auto"/>
        <w:ind w:left="720" w:hanging="720"/>
      </w:pPr>
    </w:p>
    <w:p w14:paraId="2B11C4DD" w14:textId="076DFEA8" w:rsidR="00A53A46" w:rsidRDefault="00A53A46" w:rsidP="00B12879">
      <w:pPr>
        <w:spacing w:line="480" w:lineRule="auto"/>
        <w:ind w:left="720" w:hanging="720"/>
      </w:pPr>
      <w:r w:rsidRPr="005F5FB7">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r w:rsidR="000213F0">
        <w:t>,</w:t>
      </w:r>
      <w:r w:rsidR="00E325F1">
        <w:t xml:space="preserve"> M.</w:t>
      </w:r>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A. A. von Davier,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ve Weiss" w:date="2023-11-08T21:37:00Z" w:initials="DJW">
    <w:p w14:paraId="5F2D2219" w14:textId="22AF7DF4" w:rsidR="000213F0" w:rsidRDefault="000213F0">
      <w:pPr>
        <w:pStyle w:val="CommentText"/>
      </w:pPr>
      <w:r>
        <w:rPr>
          <w:rStyle w:val="CommentReference"/>
        </w:rPr>
        <w:annotationRef/>
      </w:r>
      <w:r>
        <w:t>Not in the reference list</w:t>
      </w:r>
    </w:p>
  </w:comment>
  <w:comment w:id="13" w:author="Dave Weiss [2]" w:date="2023-11-07T14:32:00Z" w:initials="DW">
    <w:p w14:paraId="2363EAED" w14:textId="77777777" w:rsidR="00D0707A" w:rsidRDefault="00D0707A" w:rsidP="00D0707A">
      <w:pPr>
        <w:pStyle w:val="CommentText"/>
        <w:jc w:val="left"/>
      </w:pPr>
      <w:r>
        <w:rPr>
          <w:rStyle w:val="CommentReference"/>
        </w:rPr>
        <w:annotationRef/>
      </w:r>
      <w:r>
        <w:t>In Figure 2 you spell out "theta" once,  Change to Greek  as in the rest of the figure, and while you're at it, change Number Correct to Number-Correct</w:t>
      </w:r>
    </w:p>
  </w:comment>
  <w:comment w:id="14" w:author="Dave Weiss [2]" w:date="2023-11-07T14:44:00Z" w:initials="DW">
    <w:p w14:paraId="0CA74AA8" w14:textId="02B5910C" w:rsidR="00D0707A" w:rsidRDefault="00D0707A" w:rsidP="00D0707A">
      <w:pPr>
        <w:pStyle w:val="CommentText"/>
        <w:jc w:val="left"/>
      </w:pPr>
      <w:r>
        <w:rPr>
          <w:rStyle w:val="CommentReference"/>
        </w:rPr>
        <w:annotationRef/>
      </w:r>
      <w:r>
        <w:t>= 5 ( 49 + 84) = 5 133 = 665?  Who is correct here?</w:t>
      </w:r>
    </w:p>
  </w:comment>
  <w:comment w:id="17" w:author="Dave Weiss [2]" w:date="2023-11-07T14:54:00Z" w:initials="DW">
    <w:p w14:paraId="16A4FE34" w14:textId="071A75B1" w:rsidR="00D0707A" w:rsidRDefault="00D0707A" w:rsidP="00D0707A">
      <w:pPr>
        <w:pStyle w:val="CommentText"/>
        <w:jc w:val="left"/>
      </w:pPr>
      <w:r>
        <w:rPr>
          <w:rStyle w:val="CommentReference"/>
        </w:rPr>
        <w:annotationRef/>
      </w:r>
      <w:r>
        <w:t>Where did you learn to use single quotes?</w:t>
      </w:r>
    </w:p>
  </w:comment>
  <w:comment w:id="19" w:author="Dave Weiss [2]" w:date="2023-11-07T14:58:00Z" w:initials="DW">
    <w:p w14:paraId="1014203F" w14:textId="77777777" w:rsidR="00D0707A" w:rsidRDefault="00D0707A" w:rsidP="00D0707A">
      <w:pPr>
        <w:pStyle w:val="CommentText"/>
        <w:jc w:val="left"/>
      </w:pPr>
      <w:r>
        <w:rPr>
          <w:rStyle w:val="CommentReference"/>
        </w:rPr>
        <w:annotationRef/>
      </w:r>
      <w:r>
        <w:t>Those percentages look substantial to me….</w:t>
      </w:r>
    </w:p>
  </w:comment>
  <w:comment w:id="20" w:author="Robert S Chapman" w:date="2023-11-14T08:56:00Z" w:initials="RC">
    <w:p w14:paraId="5F4114A9" w14:textId="77777777" w:rsidR="005151AF" w:rsidRDefault="005151AF" w:rsidP="001C2DE4">
      <w:r>
        <w:rPr>
          <w:rStyle w:val="CommentReference"/>
        </w:rPr>
        <w:annotationRef/>
      </w:r>
      <w:r>
        <w:rPr>
          <w:rFonts w:asciiTheme="minorHAnsi" w:eastAsiaTheme="minorEastAsia" w:hAnsiTheme="minorHAnsi" w:cstheme="minorBidi"/>
          <w:color w:val="000000"/>
          <w:kern w:val="24"/>
          <w:sz w:val="22"/>
          <w:szCs w:val="20"/>
          <w:lang w:eastAsia="ja-JP"/>
        </w:rPr>
        <w:t>Edited to better reflect the small range of errors  for assembly methods across other condition</w:t>
      </w:r>
    </w:p>
  </w:comment>
  <w:comment w:id="55" w:author="Dave Weiss [2]" w:date="2023-11-07T15:19:00Z" w:initials="DW">
    <w:p w14:paraId="30212030" w14:textId="1E9B68DF" w:rsidR="00D0707A" w:rsidRDefault="00D0707A" w:rsidP="00D0707A">
      <w:pPr>
        <w:pStyle w:val="CommentText"/>
        <w:jc w:val="left"/>
      </w:pPr>
      <w:r>
        <w:rPr>
          <w:rStyle w:val="CommentReference"/>
        </w:rPr>
        <w:annotationRef/>
      </w:r>
      <w:r>
        <w:t>This doesn't allow us to compare no errors versus some errors.  Can we provide these results only for 0 errors as a baseline?  Then I can re-edit this section with those numbers available.</w:t>
      </w:r>
    </w:p>
  </w:comment>
  <w:comment w:id="56" w:author="Robert S Chapman" w:date="2023-11-13T21:14:00Z" w:initials="RC">
    <w:p w14:paraId="0D31CF6C" w14:textId="77777777" w:rsidR="005E7DB0" w:rsidRDefault="005E7DB0" w:rsidP="00AF53AA">
      <w:r>
        <w:rPr>
          <w:rStyle w:val="CommentReference"/>
        </w:rPr>
        <w:annotationRef/>
      </w:r>
      <w:r>
        <w:rPr>
          <w:rFonts w:asciiTheme="minorHAnsi" w:eastAsiaTheme="minorEastAsia" w:hAnsiTheme="minorHAnsi" w:cstheme="minorBidi"/>
          <w:color w:val="000000"/>
          <w:kern w:val="24"/>
          <w:sz w:val="22"/>
          <w:szCs w:val="20"/>
          <w:lang w:eastAsia="ja-JP"/>
        </w:rPr>
        <w:t xml:space="preserve">This section and table now includes those simulees with zero errors vs all (0,1,2 errors) </w:t>
      </w:r>
    </w:p>
  </w:comment>
  <w:comment w:id="69" w:author="Dave Weiss [2]" w:date="2023-11-07T15:20:00Z" w:initials="DW">
    <w:p w14:paraId="415B4A27" w14:textId="53E087AE" w:rsidR="00D0707A" w:rsidRDefault="00D0707A" w:rsidP="00D0707A">
      <w:pPr>
        <w:pStyle w:val="CommentText"/>
        <w:jc w:val="left"/>
      </w:pPr>
      <w:r>
        <w:rPr>
          <w:rStyle w:val="CommentReference"/>
        </w:rPr>
        <w:annotationRef/>
      </w:r>
      <w:r>
        <w:t>What accounts for these very high SEMs in this condition,  Shouldn't they be lower than the case where there were errors?</w:t>
      </w:r>
    </w:p>
  </w:comment>
  <w:comment w:id="70" w:author="Robert S Chapman" w:date="2023-11-14T08:01:00Z" w:initials="RC">
    <w:p w14:paraId="4AF0CAB4" w14:textId="77777777" w:rsidR="00D160B1" w:rsidRDefault="00D160B1" w:rsidP="00BA2362">
      <w:r>
        <w:rPr>
          <w:rStyle w:val="CommentReference"/>
        </w:rPr>
        <w:annotationRef/>
      </w:r>
      <w:r>
        <w:rPr>
          <w:rFonts w:asciiTheme="minorHAnsi" w:eastAsiaTheme="minorEastAsia" w:hAnsiTheme="minorHAnsi" w:cstheme="minorBidi"/>
          <w:kern w:val="24"/>
          <w:sz w:val="22"/>
          <w:szCs w:val="20"/>
          <w:lang w:eastAsia="ja-JP"/>
        </w:rPr>
        <w:t>In both the “Decreasing” item allocation and “Population Interval” routing conditions, routing errors occurred only in a narrow band of simulee true theta (-1.5 to 1.5), close to where the information centers of the test modules are. When looking at the mean SEM conditional on theta graphs, the  “Decreasing” and “population interval” (Figure S-5) have huge SEMs (1.0-1.5) in the extremes (theta &lt; -2/&gt;2) where errors aren’t occurring</w:t>
      </w:r>
      <w:r>
        <w:rPr>
          <w:rFonts w:asciiTheme="minorHAnsi" w:eastAsiaTheme="minorEastAsia" w:hAnsiTheme="minorHAnsi" w:cstheme="minorBidi"/>
          <w:kern w:val="24"/>
          <w:sz w:val="22"/>
          <w:szCs w:val="20"/>
          <w:lang w:eastAsia="ja-JP"/>
        </w:rPr>
        <w:cr/>
        <w:t xml:space="preserve">.     </w:t>
      </w:r>
    </w:p>
  </w:comment>
  <w:comment w:id="82" w:author="Dave Weiss [2]" w:date="2023-11-07T15:22:00Z" w:initials="DW">
    <w:p w14:paraId="341486EA" w14:textId="77777777" w:rsidR="008A21D5" w:rsidRDefault="008A21D5" w:rsidP="008A21D5">
      <w:pPr>
        <w:pStyle w:val="CommentText"/>
        <w:jc w:val="left"/>
      </w:pPr>
      <w:r>
        <w:rPr>
          <w:rStyle w:val="CommentReference"/>
        </w:rPr>
        <w:annotationRef/>
      </w:r>
      <w:r>
        <w:t>But even so, SEMS of 1+ are pretty bad...</w:t>
      </w:r>
    </w:p>
  </w:comment>
  <w:comment w:id="83" w:author="Robert S Chapman" w:date="2023-11-14T08:23:00Z" w:initials="RC">
    <w:p w14:paraId="4010F766" w14:textId="77777777" w:rsidR="001A195A" w:rsidRDefault="008A21D5" w:rsidP="00DC463D">
      <w:r>
        <w:rPr>
          <w:rStyle w:val="CommentReference"/>
        </w:rPr>
        <w:annotationRef/>
      </w:r>
      <w:r w:rsidR="001A195A">
        <w:rPr>
          <w:rFonts w:asciiTheme="minorHAnsi" w:eastAsiaTheme="minorEastAsia" w:hAnsiTheme="minorHAnsi" w:cstheme="minorBidi"/>
          <w:kern w:val="24"/>
          <w:sz w:val="22"/>
          <w:szCs w:val="20"/>
          <w:lang w:eastAsia="ja-JP"/>
        </w:rPr>
        <w:t xml:space="preserve">The large mismatch between simulee true theta (e.g., 2 to 3) and item difficulty (e.g., 0 to 1) leads to some portion of simulees non-mixed response vectors and  SEM’s at the ceiling (e.g., SEM = 4.) as well as some mixed response vectors with large SEMs (&gt;1). </w:t>
      </w:r>
    </w:p>
    <w:p w14:paraId="65EFE529" w14:textId="77777777" w:rsidR="001A195A" w:rsidRDefault="001A195A" w:rsidP="00DC463D"/>
    <w:p w14:paraId="12889C12" w14:textId="77777777" w:rsidR="001A195A" w:rsidRDefault="001A195A" w:rsidP="00DC463D">
      <w:r>
        <w:rPr>
          <w:rFonts w:asciiTheme="minorHAnsi" w:eastAsiaTheme="minorEastAsia" w:hAnsiTheme="minorHAnsi" w:cstheme="minorBidi"/>
          <w:kern w:val="24"/>
          <w:sz w:val="22"/>
          <w:szCs w:val="20"/>
          <w:lang w:eastAsia="ja-JP"/>
        </w:rPr>
        <w:t>I edited in some additional explanatory text</w:t>
      </w:r>
    </w:p>
  </w:comment>
  <w:comment w:id="161" w:author="Dave Weiss [2]" w:date="2023-11-07T16:20:00Z" w:initials="DW">
    <w:p w14:paraId="2DE5CE28" w14:textId="4584F612" w:rsidR="00D0707A" w:rsidRDefault="00D0707A" w:rsidP="00D0707A">
      <w:pPr>
        <w:pStyle w:val="CommentText"/>
        <w:jc w:val="left"/>
      </w:pPr>
      <w:r>
        <w:rPr>
          <w:rStyle w:val="CommentReference"/>
        </w:rPr>
        <w:annotationRef/>
      </w:r>
      <w:r>
        <w:t>In supplement</w:t>
      </w:r>
    </w:p>
  </w:comment>
  <w:comment w:id="162" w:author="Dave Weiss [2]" w:date="2023-11-07T15:36:00Z" w:initials="DW">
    <w:p w14:paraId="3074E033" w14:textId="2AFB951D" w:rsidR="00D0707A" w:rsidRDefault="00D0707A" w:rsidP="00D0707A">
      <w:pPr>
        <w:pStyle w:val="CommentText"/>
        <w:jc w:val="left"/>
      </w:pPr>
      <w:r>
        <w:rPr>
          <w:rStyle w:val="CommentReference"/>
        </w:rPr>
        <w:annotationRef/>
      </w:r>
      <w:r>
        <w:t>You use numbers to designate the modules in your paths, but you never tell use which modules are which numbers. Can you  create a new small figure with these numbers?</w:t>
      </w:r>
    </w:p>
  </w:comment>
  <w:comment w:id="163" w:author="Robert S Chapman" w:date="2023-11-13T18:32:00Z" w:initials="RC">
    <w:p w14:paraId="03F03C72" w14:textId="77777777" w:rsidR="00590E66" w:rsidRDefault="00590E66" w:rsidP="0043616D">
      <w:r>
        <w:rPr>
          <w:rStyle w:val="CommentReference"/>
        </w:rPr>
        <w:annotationRef/>
      </w:r>
      <w:r>
        <w:rPr>
          <w:rFonts w:asciiTheme="minorHAnsi" w:eastAsiaTheme="minorEastAsia" w:hAnsiTheme="minorHAnsi" w:cstheme="minorBidi"/>
          <w:color w:val="000000"/>
          <w:kern w:val="24"/>
          <w:sz w:val="22"/>
          <w:szCs w:val="20"/>
          <w:lang w:eastAsia="ja-JP"/>
        </w:rPr>
        <w:t>Expanded Figure 1 to include module numbers and pathways</w:t>
      </w:r>
    </w:p>
  </w:comment>
  <w:comment w:id="164" w:author="Dave Weiss [2]" w:date="2023-11-07T15:40:00Z" w:initials="DW">
    <w:p w14:paraId="63AFCFBA" w14:textId="367D85FF" w:rsidR="00D0707A" w:rsidRDefault="00D0707A" w:rsidP="00D0707A">
      <w:pPr>
        <w:pStyle w:val="CommentText"/>
        <w:jc w:val="left"/>
      </w:pPr>
      <w:r>
        <w:rPr>
          <w:rStyle w:val="CommentReference"/>
        </w:rPr>
        <w:annotationRef/>
      </w:r>
      <w:r>
        <w:t>Earlier in the paper you wrote this as cut-score, now you've changed to cutscore.  Choose one or the other...</w:t>
      </w:r>
    </w:p>
  </w:comment>
  <w:comment w:id="165" w:author="Dave Weiss [2]" w:date="2023-11-07T15:47:00Z" w:initials="DW">
    <w:p w14:paraId="76FF36DE" w14:textId="0A8A2A24" w:rsidR="00D0707A" w:rsidRDefault="00D0707A" w:rsidP="00D0707A">
      <w:pPr>
        <w:pStyle w:val="CommentText"/>
        <w:jc w:val="left"/>
      </w:pPr>
      <w:r>
        <w:rPr>
          <w:rStyle w:val="CommentReference"/>
        </w:rPr>
        <w:annotationRef/>
      </w:r>
      <w:r>
        <w:t>Now here you're comparing no errors with 1 or 2 errors, which is good.</w:t>
      </w:r>
    </w:p>
  </w:comment>
  <w:comment w:id="166" w:author="Dave Weiss [2]" w:date="2023-11-07T16:09:00Z" w:initials="DW">
    <w:p w14:paraId="6236023E" w14:textId="348AE50B" w:rsidR="00D0707A" w:rsidRDefault="00D0707A" w:rsidP="00D0707A">
      <w:pPr>
        <w:pStyle w:val="CommentText"/>
        <w:jc w:val="left"/>
      </w:pPr>
      <w:r>
        <w:rPr>
          <w:rStyle w:val="CommentReference"/>
        </w:rPr>
        <w:annotationRef/>
      </w:r>
      <w:r>
        <w:t>Really?  Had some very large SEMs there...</w:t>
      </w:r>
    </w:p>
  </w:comment>
  <w:comment w:id="167" w:author="Robert S Chapman" w:date="2023-11-14T08:58:00Z" w:initials="RC">
    <w:p w14:paraId="049FCB79" w14:textId="77777777" w:rsidR="001A195A" w:rsidRDefault="001A195A" w:rsidP="000B308E">
      <w:r>
        <w:rPr>
          <w:rStyle w:val="CommentReference"/>
        </w:rPr>
        <w:annotationRef/>
      </w:r>
      <w:r>
        <w:rPr>
          <w:rFonts w:asciiTheme="minorHAnsi" w:eastAsiaTheme="minorEastAsia" w:hAnsiTheme="minorHAnsi" w:cstheme="minorBidi"/>
          <w:color w:val="000000"/>
          <w:kern w:val="24"/>
          <w:sz w:val="22"/>
          <w:szCs w:val="20"/>
          <w:lang w:eastAsia="ja-JP"/>
        </w:rPr>
        <w:t>I think the large SEMs are independent of the errors- given the concentration of routing errors close to the center of theta</w:t>
      </w:r>
    </w:p>
  </w:comment>
  <w:comment w:id="168" w:author="Dave Weiss [2]" w:date="2023-11-07T16:10:00Z" w:initials="DW">
    <w:p w14:paraId="21899A33" w14:textId="09B5B6D9" w:rsidR="00D0707A" w:rsidRDefault="00D0707A" w:rsidP="00D0707A">
      <w:pPr>
        <w:pStyle w:val="CommentText"/>
        <w:jc w:val="left"/>
      </w:pPr>
      <w:r>
        <w:rPr>
          <w:rStyle w:val="CommentReference"/>
        </w:rPr>
        <w:annotationRef/>
      </w:r>
      <w:r>
        <w:t>I thought one argument in favor of MST was that these are not really needed.</w:t>
      </w:r>
    </w:p>
  </w:comment>
  <w:comment w:id="169" w:author="Robert S Chapman" w:date="2023-11-14T09:02:00Z" w:initials="RC">
    <w:p w14:paraId="4DE49F10" w14:textId="77777777" w:rsidR="00775488" w:rsidRDefault="00775488" w:rsidP="00C364CE">
      <w:r>
        <w:rPr>
          <w:rStyle w:val="CommentReference"/>
        </w:rPr>
        <w:annotationRef/>
      </w:r>
      <w:r>
        <w:rPr>
          <w:rFonts w:asciiTheme="minorHAnsi" w:eastAsiaTheme="minorEastAsia" w:hAnsiTheme="minorHAnsi" w:cstheme="minorBidi"/>
          <w:color w:val="000000"/>
          <w:kern w:val="24"/>
          <w:sz w:val="22"/>
          <w:szCs w:val="20"/>
          <w:lang w:eastAsia="ja-JP"/>
        </w:rPr>
        <w:t>Added some clarifying text to try to address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D2219" w15:done="1"/>
  <w15:commentEx w15:paraId="2363EAED" w15:done="1"/>
  <w15:commentEx w15:paraId="0CA74AA8" w15:done="1"/>
  <w15:commentEx w15:paraId="16A4FE34" w15:done="1"/>
  <w15:commentEx w15:paraId="1014203F" w15:done="0"/>
  <w15:commentEx w15:paraId="5F4114A9" w15:paraIdParent="1014203F" w15:done="0"/>
  <w15:commentEx w15:paraId="30212030" w15:done="0"/>
  <w15:commentEx w15:paraId="0D31CF6C" w15:paraIdParent="30212030" w15:done="0"/>
  <w15:commentEx w15:paraId="415B4A27" w15:done="0"/>
  <w15:commentEx w15:paraId="4AF0CAB4" w15:paraIdParent="415B4A27" w15:done="0"/>
  <w15:commentEx w15:paraId="341486EA" w15:done="0"/>
  <w15:commentEx w15:paraId="12889C12" w15:paraIdParent="341486EA" w15:done="0"/>
  <w15:commentEx w15:paraId="2DE5CE28" w15:done="1"/>
  <w15:commentEx w15:paraId="3074E033" w15:done="1"/>
  <w15:commentEx w15:paraId="03F03C72" w15:paraIdParent="3074E033" w15:done="1"/>
  <w15:commentEx w15:paraId="63AFCFBA" w15:done="1"/>
  <w15:commentEx w15:paraId="76FF36DE" w15:done="1"/>
  <w15:commentEx w15:paraId="6236023E" w15:done="0"/>
  <w15:commentEx w15:paraId="049FCB79" w15:paraIdParent="6236023E" w15:done="0"/>
  <w15:commentEx w15:paraId="21899A33" w15:done="0"/>
  <w15:commentEx w15:paraId="4DE49F10" w15:paraIdParent="21899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7DC9DA" w16cex:dateUtc="2023-11-07T20:32:00Z"/>
  <w16cex:commentExtensible w16cex:durableId="5ADCE1C9" w16cex:dateUtc="2023-11-07T20:44:00Z"/>
  <w16cex:commentExtensible w16cex:durableId="5329A63B" w16cex:dateUtc="2023-11-07T20:54:00Z"/>
  <w16cex:commentExtensible w16cex:durableId="584EA1D8" w16cex:dateUtc="2023-11-07T20:58:00Z"/>
  <w16cex:commentExtensible w16cex:durableId="023F4752" w16cex:dateUtc="2023-11-14T14:56:00Z"/>
  <w16cex:commentExtensible w16cex:durableId="29BDE712" w16cex:dateUtc="2023-11-07T21:19:00Z"/>
  <w16cex:commentExtensible w16cex:durableId="073DD383" w16cex:dateUtc="2023-11-14T03:14:00Z"/>
  <w16cex:commentExtensible w16cex:durableId="55003D80" w16cex:dateUtc="2023-11-07T21:20:00Z"/>
  <w16cex:commentExtensible w16cex:durableId="1FDCB3DB" w16cex:dateUtc="2023-11-14T14:01:00Z"/>
  <w16cex:commentExtensible w16cex:durableId="33D8E63A" w16cex:dateUtc="2023-11-07T21:22:00Z"/>
  <w16cex:commentExtensible w16cex:durableId="17E3D427" w16cex:dateUtc="2023-11-14T14:23:00Z"/>
  <w16cex:commentExtensible w16cex:durableId="46FF1478" w16cex:dateUtc="2023-11-07T22:20:00Z"/>
  <w16cex:commentExtensible w16cex:durableId="3FF51F68" w16cex:dateUtc="2023-11-07T21:36:00Z"/>
  <w16cex:commentExtensible w16cex:durableId="57C82352" w16cex:dateUtc="2023-11-14T00:32:00Z"/>
  <w16cex:commentExtensible w16cex:durableId="22A795D0" w16cex:dateUtc="2023-11-07T21:40:00Z"/>
  <w16cex:commentExtensible w16cex:durableId="5600CB6B" w16cex:dateUtc="2023-11-07T21:47:00Z"/>
  <w16cex:commentExtensible w16cex:durableId="1A9EF2F1" w16cex:dateUtc="2023-11-07T22:09:00Z"/>
  <w16cex:commentExtensible w16cex:durableId="15445236" w16cex:dateUtc="2023-11-14T14:58:00Z"/>
  <w16cex:commentExtensible w16cex:durableId="628EBB21" w16cex:dateUtc="2023-11-07T22:10:00Z"/>
  <w16cex:commentExtensible w16cex:durableId="2F454657" w16cex:dateUtc="2023-11-14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D2219" w16cid:durableId="25D66234"/>
  <w16cid:commentId w16cid:paraId="2363EAED" w16cid:durableId="1C7DC9DA"/>
  <w16cid:commentId w16cid:paraId="0CA74AA8" w16cid:durableId="5ADCE1C9"/>
  <w16cid:commentId w16cid:paraId="16A4FE34" w16cid:durableId="5329A63B"/>
  <w16cid:commentId w16cid:paraId="1014203F" w16cid:durableId="584EA1D8"/>
  <w16cid:commentId w16cid:paraId="5F4114A9" w16cid:durableId="023F4752"/>
  <w16cid:commentId w16cid:paraId="30212030" w16cid:durableId="29BDE712"/>
  <w16cid:commentId w16cid:paraId="0D31CF6C" w16cid:durableId="073DD383"/>
  <w16cid:commentId w16cid:paraId="415B4A27" w16cid:durableId="55003D80"/>
  <w16cid:commentId w16cid:paraId="4AF0CAB4" w16cid:durableId="1FDCB3DB"/>
  <w16cid:commentId w16cid:paraId="341486EA" w16cid:durableId="33D8E63A"/>
  <w16cid:commentId w16cid:paraId="12889C12" w16cid:durableId="17E3D427"/>
  <w16cid:commentId w16cid:paraId="2DE5CE28" w16cid:durableId="46FF1478"/>
  <w16cid:commentId w16cid:paraId="3074E033" w16cid:durableId="3FF51F68"/>
  <w16cid:commentId w16cid:paraId="03F03C72" w16cid:durableId="57C82352"/>
  <w16cid:commentId w16cid:paraId="63AFCFBA" w16cid:durableId="22A795D0"/>
  <w16cid:commentId w16cid:paraId="76FF36DE" w16cid:durableId="5600CB6B"/>
  <w16cid:commentId w16cid:paraId="6236023E" w16cid:durableId="1A9EF2F1"/>
  <w16cid:commentId w16cid:paraId="049FCB79" w16cid:durableId="15445236"/>
  <w16cid:commentId w16cid:paraId="21899A33" w16cid:durableId="628EBB21"/>
  <w16cid:commentId w16cid:paraId="4DE49F10" w16cid:durableId="2F454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4AC9" w14:textId="77777777" w:rsidR="00B74C55" w:rsidRDefault="00B74C55">
      <w:r>
        <w:separator/>
      </w:r>
    </w:p>
    <w:p w14:paraId="0276FD1B" w14:textId="77777777" w:rsidR="00B74C55" w:rsidRDefault="00B74C55"/>
  </w:endnote>
  <w:endnote w:type="continuationSeparator" w:id="0">
    <w:p w14:paraId="7691D7A4" w14:textId="77777777" w:rsidR="00B74C55" w:rsidRDefault="00B74C55">
      <w:r>
        <w:continuationSeparator/>
      </w:r>
    </w:p>
    <w:p w14:paraId="540AA590" w14:textId="77777777" w:rsidR="00B74C55" w:rsidRDefault="00B74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D0A5" w14:textId="77777777" w:rsidR="00B74C55" w:rsidRDefault="00B74C55">
      <w:r>
        <w:separator/>
      </w:r>
    </w:p>
    <w:p w14:paraId="24D0000B" w14:textId="77777777" w:rsidR="00B74C55" w:rsidRDefault="00B74C55"/>
  </w:footnote>
  <w:footnote w:type="continuationSeparator" w:id="0">
    <w:p w14:paraId="08AFFF10" w14:textId="77777777" w:rsidR="00B74C55" w:rsidRDefault="00B74C55">
      <w:r>
        <w:continuationSeparator/>
      </w:r>
    </w:p>
    <w:p w14:paraId="62D8BDC9" w14:textId="77777777" w:rsidR="00B74C55" w:rsidRDefault="00B74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AE30" w14:textId="099A0A05" w:rsidR="00D0707A" w:rsidRDefault="00000000">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0707A">
          <w:rPr>
            <w:rStyle w:val="Strong"/>
          </w:rPr>
          <w:t>Routing errors in MSt</w:t>
        </w:r>
      </w:sdtContent>
    </w:sdt>
    <w:r w:rsidR="00D0707A">
      <w:rPr>
        <w:rStyle w:val="Strong"/>
      </w:rPr>
      <w:ptab w:relativeTo="margin" w:alignment="right" w:leader="none"/>
    </w:r>
    <w:r w:rsidR="00D0707A">
      <w:rPr>
        <w:rStyle w:val="Strong"/>
      </w:rPr>
      <w:fldChar w:fldCharType="begin"/>
    </w:r>
    <w:r w:rsidR="00D0707A">
      <w:rPr>
        <w:rStyle w:val="Strong"/>
      </w:rPr>
      <w:instrText xml:space="preserve"> PAGE   \* MERGEFORMAT </w:instrText>
    </w:r>
    <w:r w:rsidR="00D0707A">
      <w:rPr>
        <w:rStyle w:val="Strong"/>
      </w:rPr>
      <w:fldChar w:fldCharType="separate"/>
    </w:r>
    <w:r w:rsidR="0087712A">
      <w:rPr>
        <w:rStyle w:val="Strong"/>
        <w:noProof/>
      </w:rPr>
      <w:t>21</w:t>
    </w:r>
    <w:r w:rsidR="00D0707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090B" w14:textId="2E0249C3" w:rsidR="00D0707A" w:rsidRDefault="00D0707A">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7712A">
      <w:rPr>
        <w:rStyle w:val="Strong"/>
        <w:noProof/>
      </w:rPr>
      <w:t>18</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3B1298"/>
    <w:multiLevelType w:val="hybridMultilevel"/>
    <w:tmpl w:val="3022F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94F86"/>
    <w:multiLevelType w:val="hybridMultilevel"/>
    <w:tmpl w:val="A2D6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438BD"/>
    <w:multiLevelType w:val="hybridMultilevel"/>
    <w:tmpl w:val="C20270A6"/>
    <w:lvl w:ilvl="0" w:tplc="E07A5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A5CC5"/>
    <w:multiLevelType w:val="hybridMultilevel"/>
    <w:tmpl w:val="96CC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41633B"/>
    <w:multiLevelType w:val="hybridMultilevel"/>
    <w:tmpl w:val="8BEEA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55002B"/>
    <w:multiLevelType w:val="hybridMultilevel"/>
    <w:tmpl w:val="28BE65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E12405"/>
    <w:multiLevelType w:val="hybridMultilevel"/>
    <w:tmpl w:val="3BE6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D4D15"/>
    <w:multiLevelType w:val="hybridMultilevel"/>
    <w:tmpl w:val="54DE431C"/>
    <w:lvl w:ilvl="0" w:tplc="6986A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3F0B0B"/>
    <w:multiLevelType w:val="hybridMultilevel"/>
    <w:tmpl w:val="7936AA0C"/>
    <w:lvl w:ilvl="0" w:tplc="0E284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413A4A"/>
    <w:multiLevelType w:val="hybridMultilevel"/>
    <w:tmpl w:val="678A8F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77AD1"/>
    <w:multiLevelType w:val="hybridMultilevel"/>
    <w:tmpl w:val="4DCACA4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6EB119E"/>
    <w:multiLevelType w:val="hybridMultilevel"/>
    <w:tmpl w:val="AD5E7CD2"/>
    <w:lvl w:ilvl="0" w:tplc="B9BA853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7539A0"/>
    <w:multiLevelType w:val="hybridMultilevel"/>
    <w:tmpl w:val="698A622E"/>
    <w:lvl w:ilvl="0" w:tplc="77E63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8F6B39"/>
    <w:multiLevelType w:val="hybridMultilevel"/>
    <w:tmpl w:val="CF7ECB6E"/>
    <w:lvl w:ilvl="0" w:tplc="400EE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1F5EA1"/>
    <w:multiLevelType w:val="hybridMultilevel"/>
    <w:tmpl w:val="92682114"/>
    <w:lvl w:ilvl="0" w:tplc="A3C65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5B4669"/>
    <w:multiLevelType w:val="hybridMultilevel"/>
    <w:tmpl w:val="1DC4278C"/>
    <w:lvl w:ilvl="0" w:tplc="83EA2C1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7DD3FCD"/>
    <w:multiLevelType w:val="hybridMultilevel"/>
    <w:tmpl w:val="CAD4B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7C19F8"/>
    <w:multiLevelType w:val="hybridMultilevel"/>
    <w:tmpl w:val="17A0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23D87"/>
    <w:multiLevelType w:val="hybridMultilevel"/>
    <w:tmpl w:val="2DBE4A56"/>
    <w:lvl w:ilvl="0" w:tplc="E3D88BF8">
      <w:start w:val="1"/>
      <w:numFmt w:val="lowerLetter"/>
      <w:lvlText w:val="%1."/>
      <w:lvlJc w:val="left"/>
      <w:pPr>
        <w:ind w:left="1740" w:hanging="360"/>
      </w:pPr>
      <w:rPr>
        <w:rFonts w:hint="default"/>
        <w:i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0" w15:restartNumberingAfterBreak="0">
    <w:nsid w:val="4EFF64B5"/>
    <w:multiLevelType w:val="hybridMultilevel"/>
    <w:tmpl w:val="8A0A1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AD6B3E"/>
    <w:multiLevelType w:val="hybridMultilevel"/>
    <w:tmpl w:val="B44C70AC"/>
    <w:lvl w:ilvl="0" w:tplc="92462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0B50D6"/>
    <w:multiLevelType w:val="hybridMultilevel"/>
    <w:tmpl w:val="2D046E8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7897E1A"/>
    <w:multiLevelType w:val="hybridMultilevel"/>
    <w:tmpl w:val="3300E2DC"/>
    <w:lvl w:ilvl="0" w:tplc="AC92C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A16A60"/>
    <w:multiLevelType w:val="hybridMultilevel"/>
    <w:tmpl w:val="EDC4268E"/>
    <w:lvl w:ilvl="0" w:tplc="7C264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41607"/>
    <w:multiLevelType w:val="hybridMultilevel"/>
    <w:tmpl w:val="8C74B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87492E"/>
    <w:multiLevelType w:val="hybridMultilevel"/>
    <w:tmpl w:val="7B0630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EE87FC2"/>
    <w:multiLevelType w:val="hybridMultilevel"/>
    <w:tmpl w:val="1EFC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92042C"/>
    <w:multiLevelType w:val="hybridMultilevel"/>
    <w:tmpl w:val="4DCACA4C"/>
    <w:lvl w:ilvl="0" w:tplc="081ED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7916101">
    <w:abstractNumId w:val="9"/>
  </w:num>
  <w:num w:numId="2" w16cid:durableId="2003004127">
    <w:abstractNumId w:val="7"/>
  </w:num>
  <w:num w:numId="3" w16cid:durableId="486439081">
    <w:abstractNumId w:val="6"/>
  </w:num>
  <w:num w:numId="4" w16cid:durableId="672949416">
    <w:abstractNumId w:val="5"/>
  </w:num>
  <w:num w:numId="5" w16cid:durableId="835731322">
    <w:abstractNumId w:val="4"/>
  </w:num>
  <w:num w:numId="6" w16cid:durableId="1302343323">
    <w:abstractNumId w:val="8"/>
  </w:num>
  <w:num w:numId="7" w16cid:durableId="535848282">
    <w:abstractNumId w:val="3"/>
  </w:num>
  <w:num w:numId="8" w16cid:durableId="273632784">
    <w:abstractNumId w:val="2"/>
  </w:num>
  <w:num w:numId="9" w16cid:durableId="500045831">
    <w:abstractNumId w:val="1"/>
  </w:num>
  <w:num w:numId="10" w16cid:durableId="565186588">
    <w:abstractNumId w:val="0"/>
  </w:num>
  <w:num w:numId="11" w16cid:durableId="1602644556">
    <w:abstractNumId w:val="9"/>
    <w:lvlOverride w:ilvl="0">
      <w:startOverride w:val="1"/>
    </w:lvlOverride>
  </w:num>
  <w:num w:numId="12" w16cid:durableId="1366901967">
    <w:abstractNumId w:val="40"/>
  </w:num>
  <w:num w:numId="13" w16cid:durableId="1845971925">
    <w:abstractNumId w:val="33"/>
  </w:num>
  <w:num w:numId="14" w16cid:durableId="126823051">
    <w:abstractNumId w:val="27"/>
  </w:num>
  <w:num w:numId="15" w16cid:durableId="1058700068">
    <w:abstractNumId w:val="38"/>
  </w:num>
  <w:num w:numId="16" w16cid:durableId="1417441964">
    <w:abstractNumId w:val="30"/>
  </w:num>
  <w:num w:numId="17" w16cid:durableId="1251962399">
    <w:abstractNumId w:val="16"/>
  </w:num>
  <w:num w:numId="18" w16cid:durableId="2067798195">
    <w:abstractNumId w:val="13"/>
  </w:num>
  <w:num w:numId="19" w16cid:durableId="150097643">
    <w:abstractNumId w:val="34"/>
  </w:num>
  <w:num w:numId="20" w16cid:durableId="218057026">
    <w:abstractNumId w:val="14"/>
  </w:num>
  <w:num w:numId="21" w16cid:durableId="1699283078">
    <w:abstractNumId w:val="26"/>
  </w:num>
  <w:num w:numId="22" w16cid:durableId="1815373072">
    <w:abstractNumId w:val="24"/>
  </w:num>
  <w:num w:numId="23" w16cid:durableId="74203429">
    <w:abstractNumId w:val="19"/>
  </w:num>
  <w:num w:numId="24" w16cid:durableId="704982835">
    <w:abstractNumId w:val="17"/>
  </w:num>
  <w:num w:numId="25" w16cid:durableId="1594318364">
    <w:abstractNumId w:val="36"/>
  </w:num>
  <w:num w:numId="26" w16cid:durableId="644431982">
    <w:abstractNumId w:val="22"/>
  </w:num>
  <w:num w:numId="27" w16cid:durableId="1603948253">
    <w:abstractNumId w:val="12"/>
  </w:num>
  <w:num w:numId="28" w16cid:durableId="824056794">
    <w:abstractNumId w:val="25"/>
  </w:num>
  <w:num w:numId="29" w16cid:durableId="1757629619">
    <w:abstractNumId w:val="31"/>
  </w:num>
  <w:num w:numId="30" w16cid:durableId="262610697">
    <w:abstractNumId w:val="21"/>
  </w:num>
  <w:num w:numId="31" w16cid:durableId="103965045">
    <w:abstractNumId w:val="32"/>
  </w:num>
  <w:num w:numId="32" w16cid:durableId="1589654562">
    <w:abstractNumId w:val="29"/>
  </w:num>
  <w:num w:numId="33" w16cid:durableId="210925081">
    <w:abstractNumId w:val="35"/>
  </w:num>
  <w:num w:numId="34" w16cid:durableId="1817070918">
    <w:abstractNumId w:val="18"/>
  </w:num>
  <w:num w:numId="35" w16cid:durableId="864026725">
    <w:abstractNumId w:val="11"/>
  </w:num>
  <w:num w:numId="36" w16cid:durableId="267128041">
    <w:abstractNumId w:val="39"/>
  </w:num>
  <w:num w:numId="37" w16cid:durableId="399595768">
    <w:abstractNumId w:val="28"/>
  </w:num>
  <w:num w:numId="38" w16cid:durableId="892697936">
    <w:abstractNumId w:val="23"/>
  </w:num>
  <w:num w:numId="39" w16cid:durableId="1035354188">
    <w:abstractNumId w:val="41"/>
  </w:num>
  <w:num w:numId="40" w16cid:durableId="210502845">
    <w:abstractNumId w:val="20"/>
  </w:num>
  <w:num w:numId="41" w16cid:durableId="2072271678">
    <w:abstractNumId w:val="10"/>
  </w:num>
  <w:num w:numId="42" w16cid:durableId="1770201342">
    <w:abstractNumId w:val="15"/>
  </w:num>
  <w:num w:numId="43" w16cid:durableId="462507633">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 Chapman">
    <w15:presenceInfo w15:providerId="AD" w15:userId="S::chapm564@umn.edu::ea1fad58-308a-43d5-b59b-abfeeadd1e7f"/>
  </w15:person>
  <w15:person w15:author="Dave Weiss">
    <w15:presenceInfo w15:providerId="None" w15:userId="Dave Weiss"/>
  </w15:person>
  <w15:person w15:author="Dave Weiss [2]">
    <w15:presenceInfo w15:providerId="Windows Live" w15:userId="0c820194d8578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4410"/>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710"/>
    <w:rsid w:val="0005304B"/>
    <w:rsid w:val="000532EA"/>
    <w:rsid w:val="00057DF2"/>
    <w:rsid w:val="00060FCB"/>
    <w:rsid w:val="00061539"/>
    <w:rsid w:val="000615D6"/>
    <w:rsid w:val="00061F4C"/>
    <w:rsid w:val="00064612"/>
    <w:rsid w:val="00065CF3"/>
    <w:rsid w:val="00067741"/>
    <w:rsid w:val="00070B36"/>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3DB6"/>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2C6E"/>
    <w:rsid w:val="00165419"/>
    <w:rsid w:val="00165FB2"/>
    <w:rsid w:val="001712DA"/>
    <w:rsid w:val="00172B31"/>
    <w:rsid w:val="00172D15"/>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907CD"/>
    <w:rsid w:val="00190D6A"/>
    <w:rsid w:val="00193E47"/>
    <w:rsid w:val="001954BE"/>
    <w:rsid w:val="00197120"/>
    <w:rsid w:val="001A026E"/>
    <w:rsid w:val="001A195A"/>
    <w:rsid w:val="001A3A56"/>
    <w:rsid w:val="001A41B6"/>
    <w:rsid w:val="001A461E"/>
    <w:rsid w:val="001A50AE"/>
    <w:rsid w:val="001A56F6"/>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EF5"/>
    <w:rsid w:val="001E1C92"/>
    <w:rsid w:val="001E3112"/>
    <w:rsid w:val="001E520A"/>
    <w:rsid w:val="001E6C37"/>
    <w:rsid w:val="001E75E1"/>
    <w:rsid w:val="001E7722"/>
    <w:rsid w:val="001E78FE"/>
    <w:rsid w:val="001F09B0"/>
    <w:rsid w:val="001F17B8"/>
    <w:rsid w:val="001F206C"/>
    <w:rsid w:val="001F2F44"/>
    <w:rsid w:val="001F3511"/>
    <w:rsid w:val="001F4243"/>
    <w:rsid w:val="001F480E"/>
    <w:rsid w:val="001F4D7C"/>
    <w:rsid w:val="001F644B"/>
    <w:rsid w:val="001F6D9A"/>
    <w:rsid w:val="001F6E1E"/>
    <w:rsid w:val="001F78C0"/>
    <w:rsid w:val="00200C1D"/>
    <w:rsid w:val="0020114F"/>
    <w:rsid w:val="00201537"/>
    <w:rsid w:val="002043C5"/>
    <w:rsid w:val="002047D0"/>
    <w:rsid w:val="002050EA"/>
    <w:rsid w:val="002117D5"/>
    <w:rsid w:val="00212D5A"/>
    <w:rsid w:val="00213090"/>
    <w:rsid w:val="00213618"/>
    <w:rsid w:val="0021559A"/>
    <w:rsid w:val="00215D8D"/>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64F3"/>
    <w:rsid w:val="00257935"/>
    <w:rsid w:val="002604C7"/>
    <w:rsid w:val="002619C3"/>
    <w:rsid w:val="00262BBE"/>
    <w:rsid w:val="00262D59"/>
    <w:rsid w:val="00263BD3"/>
    <w:rsid w:val="00263D7A"/>
    <w:rsid w:val="00263D93"/>
    <w:rsid w:val="002654CE"/>
    <w:rsid w:val="00265776"/>
    <w:rsid w:val="00267140"/>
    <w:rsid w:val="00267CC1"/>
    <w:rsid w:val="00267E05"/>
    <w:rsid w:val="002718AC"/>
    <w:rsid w:val="00271942"/>
    <w:rsid w:val="00272C42"/>
    <w:rsid w:val="00275D7C"/>
    <w:rsid w:val="00276403"/>
    <w:rsid w:val="002774A0"/>
    <w:rsid w:val="002778E4"/>
    <w:rsid w:val="00283391"/>
    <w:rsid w:val="00284BE4"/>
    <w:rsid w:val="00285819"/>
    <w:rsid w:val="00286382"/>
    <w:rsid w:val="00286B94"/>
    <w:rsid w:val="002878D1"/>
    <w:rsid w:val="00287B01"/>
    <w:rsid w:val="00290036"/>
    <w:rsid w:val="00290211"/>
    <w:rsid w:val="00291D93"/>
    <w:rsid w:val="00292E57"/>
    <w:rsid w:val="002935CA"/>
    <w:rsid w:val="002938A4"/>
    <w:rsid w:val="00294215"/>
    <w:rsid w:val="00295D6F"/>
    <w:rsid w:val="0029602E"/>
    <w:rsid w:val="00296659"/>
    <w:rsid w:val="00297557"/>
    <w:rsid w:val="002A013E"/>
    <w:rsid w:val="002A2A2C"/>
    <w:rsid w:val="002A35E4"/>
    <w:rsid w:val="002A36E3"/>
    <w:rsid w:val="002A3ED1"/>
    <w:rsid w:val="002A446A"/>
    <w:rsid w:val="002A6A1F"/>
    <w:rsid w:val="002A78A1"/>
    <w:rsid w:val="002B3A67"/>
    <w:rsid w:val="002B4117"/>
    <w:rsid w:val="002B5DF8"/>
    <w:rsid w:val="002B6995"/>
    <w:rsid w:val="002B72A5"/>
    <w:rsid w:val="002C01E4"/>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24CA"/>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617B"/>
    <w:rsid w:val="003064AE"/>
    <w:rsid w:val="00307630"/>
    <w:rsid w:val="00310851"/>
    <w:rsid w:val="00311305"/>
    <w:rsid w:val="00311C6B"/>
    <w:rsid w:val="00311CA1"/>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2A6B"/>
    <w:rsid w:val="003639BB"/>
    <w:rsid w:val="00364C59"/>
    <w:rsid w:val="00364D8B"/>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5AB"/>
    <w:rsid w:val="0038383B"/>
    <w:rsid w:val="00383C41"/>
    <w:rsid w:val="00383DD0"/>
    <w:rsid w:val="00386B9B"/>
    <w:rsid w:val="003871DD"/>
    <w:rsid w:val="00390429"/>
    <w:rsid w:val="00392830"/>
    <w:rsid w:val="00392A9B"/>
    <w:rsid w:val="0039444F"/>
    <w:rsid w:val="00394E79"/>
    <w:rsid w:val="00395443"/>
    <w:rsid w:val="00396003"/>
    <w:rsid w:val="0039631A"/>
    <w:rsid w:val="00396C53"/>
    <w:rsid w:val="003A0308"/>
    <w:rsid w:val="003A07C4"/>
    <w:rsid w:val="003A0D45"/>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1D97"/>
    <w:rsid w:val="003E2668"/>
    <w:rsid w:val="003E2EC9"/>
    <w:rsid w:val="003E3884"/>
    <w:rsid w:val="003E4C3B"/>
    <w:rsid w:val="003F165D"/>
    <w:rsid w:val="003F1D19"/>
    <w:rsid w:val="003F22F3"/>
    <w:rsid w:val="003F2324"/>
    <w:rsid w:val="003F387F"/>
    <w:rsid w:val="003F406E"/>
    <w:rsid w:val="003F5878"/>
    <w:rsid w:val="003F6040"/>
    <w:rsid w:val="003F7DE4"/>
    <w:rsid w:val="0040132B"/>
    <w:rsid w:val="0040254D"/>
    <w:rsid w:val="00403901"/>
    <w:rsid w:val="00407F7D"/>
    <w:rsid w:val="0041077F"/>
    <w:rsid w:val="004129C5"/>
    <w:rsid w:val="0041367B"/>
    <w:rsid w:val="00414561"/>
    <w:rsid w:val="00414BD0"/>
    <w:rsid w:val="0041727D"/>
    <w:rsid w:val="004175BB"/>
    <w:rsid w:val="004200DE"/>
    <w:rsid w:val="00420D34"/>
    <w:rsid w:val="00422EDE"/>
    <w:rsid w:val="004233F1"/>
    <w:rsid w:val="00423DBC"/>
    <w:rsid w:val="004246C3"/>
    <w:rsid w:val="004259CF"/>
    <w:rsid w:val="00425E39"/>
    <w:rsid w:val="00430193"/>
    <w:rsid w:val="004314C1"/>
    <w:rsid w:val="004316A1"/>
    <w:rsid w:val="0043373E"/>
    <w:rsid w:val="00434FF7"/>
    <w:rsid w:val="00435595"/>
    <w:rsid w:val="004369CB"/>
    <w:rsid w:val="004400BD"/>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6DB3"/>
    <w:rsid w:val="00456EA1"/>
    <w:rsid w:val="00461100"/>
    <w:rsid w:val="004613B9"/>
    <w:rsid w:val="00462E21"/>
    <w:rsid w:val="0046475F"/>
    <w:rsid w:val="004650C5"/>
    <w:rsid w:val="00465997"/>
    <w:rsid w:val="00466198"/>
    <w:rsid w:val="00466EF7"/>
    <w:rsid w:val="0046705E"/>
    <w:rsid w:val="00472022"/>
    <w:rsid w:val="00472278"/>
    <w:rsid w:val="00473C13"/>
    <w:rsid w:val="00474952"/>
    <w:rsid w:val="00474DCA"/>
    <w:rsid w:val="00474E86"/>
    <w:rsid w:val="00476C3A"/>
    <w:rsid w:val="00476DB8"/>
    <w:rsid w:val="0047752A"/>
    <w:rsid w:val="004805A3"/>
    <w:rsid w:val="004814D1"/>
    <w:rsid w:val="00481A2B"/>
    <w:rsid w:val="00482681"/>
    <w:rsid w:val="004851A0"/>
    <w:rsid w:val="004853FB"/>
    <w:rsid w:val="004877F6"/>
    <w:rsid w:val="00487E79"/>
    <w:rsid w:val="0049007C"/>
    <w:rsid w:val="00493E83"/>
    <w:rsid w:val="004949AE"/>
    <w:rsid w:val="0049536C"/>
    <w:rsid w:val="00495F29"/>
    <w:rsid w:val="0049621C"/>
    <w:rsid w:val="004979A5"/>
    <w:rsid w:val="004A1B79"/>
    <w:rsid w:val="004A1CA5"/>
    <w:rsid w:val="004A2001"/>
    <w:rsid w:val="004A28B5"/>
    <w:rsid w:val="004A6CAF"/>
    <w:rsid w:val="004A7ED4"/>
    <w:rsid w:val="004B0C8E"/>
    <w:rsid w:val="004B11A8"/>
    <w:rsid w:val="004B7AC2"/>
    <w:rsid w:val="004C19F6"/>
    <w:rsid w:val="004C30CE"/>
    <w:rsid w:val="004C4363"/>
    <w:rsid w:val="004C4A11"/>
    <w:rsid w:val="004C5B4D"/>
    <w:rsid w:val="004C69C4"/>
    <w:rsid w:val="004C7FF8"/>
    <w:rsid w:val="004D0289"/>
    <w:rsid w:val="004D09E5"/>
    <w:rsid w:val="004D10B6"/>
    <w:rsid w:val="004D11B9"/>
    <w:rsid w:val="004D24C6"/>
    <w:rsid w:val="004D37DC"/>
    <w:rsid w:val="004D4F18"/>
    <w:rsid w:val="004D4FB9"/>
    <w:rsid w:val="004D5240"/>
    <w:rsid w:val="004D60AB"/>
    <w:rsid w:val="004D6A1F"/>
    <w:rsid w:val="004D7A31"/>
    <w:rsid w:val="004E3C8C"/>
    <w:rsid w:val="004E6544"/>
    <w:rsid w:val="004E67B8"/>
    <w:rsid w:val="004E6EF2"/>
    <w:rsid w:val="004E7AB7"/>
    <w:rsid w:val="004F1F10"/>
    <w:rsid w:val="004F4BD4"/>
    <w:rsid w:val="004F4F64"/>
    <w:rsid w:val="004F51FB"/>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1AF"/>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D0A"/>
    <w:rsid w:val="00530679"/>
    <w:rsid w:val="00532209"/>
    <w:rsid w:val="0053248C"/>
    <w:rsid w:val="0053249F"/>
    <w:rsid w:val="00532D53"/>
    <w:rsid w:val="00533557"/>
    <w:rsid w:val="005341F4"/>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ECE"/>
    <w:rsid w:val="005601D6"/>
    <w:rsid w:val="005615F4"/>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0E66"/>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C47"/>
    <w:rsid w:val="005D7F5E"/>
    <w:rsid w:val="005E03D0"/>
    <w:rsid w:val="005E0609"/>
    <w:rsid w:val="005E0FA8"/>
    <w:rsid w:val="005E1C3A"/>
    <w:rsid w:val="005E371F"/>
    <w:rsid w:val="005E4522"/>
    <w:rsid w:val="005E4C51"/>
    <w:rsid w:val="005E55D4"/>
    <w:rsid w:val="005E57CE"/>
    <w:rsid w:val="005E7DB0"/>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76639"/>
    <w:rsid w:val="00681683"/>
    <w:rsid w:val="00683637"/>
    <w:rsid w:val="0068400C"/>
    <w:rsid w:val="006848DF"/>
    <w:rsid w:val="00685653"/>
    <w:rsid w:val="00686C30"/>
    <w:rsid w:val="00686FFF"/>
    <w:rsid w:val="00690563"/>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E259F"/>
    <w:rsid w:val="006E25EE"/>
    <w:rsid w:val="006E3B8E"/>
    <w:rsid w:val="006E3DD8"/>
    <w:rsid w:val="006E3E64"/>
    <w:rsid w:val="006E5011"/>
    <w:rsid w:val="006E530C"/>
    <w:rsid w:val="006F015E"/>
    <w:rsid w:val="006F143D"/>
    <w:rsid w:val="006F152C"/>
    <w:rsid w:val="006F1C01"/>
    <w:rsid w:val="006F485B"/>
    <w:rsid w:val="006F48A9"/>
    <w:rsid w:val="006F499D"/>
    <w:rsid w:val="006F5FA0"/>
    <w:rsid w:val="00700AA1"/>
    <w:rsid w:val="007042D1"/>
    <w:rsid w:val="007045A2"/>
    <w:rsid w:val="00705A0B"/>
    <w:rsid w:val="00706729"/>
    <w:rsid w:val="007071FE"/>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351B"/>
    <w:rsid w:val="00773AE9"/>
    <w:rsid w:val="007746A7"/>
    <w:rsid w:val="00775488"/>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79F"/>
    <w:rsid w:val="007B5113"/>
    <w:rsid w:val="007C0E75"/>
    <w:rsid w:val="007C1771"/>
    <w:rsid w:val="007C25E5"/>
    <w:rsid w:val="007C5F64"/>
    <w:rsid w:val="007C61CC"/>
    <w:rsid w:val="007C748A"/>
    <w:rsid w:val="007C7862"/>
    <w:rsid w:val="007D07EC"/>
    <w:rsid w:val="007D2718"/>
    <w:rsid w:val="007D2B57"/>
    <w:rsid w:val="007D45D1"/>
    <w:rsid w:val="007D46B1"/>
    <w:rsid w:val="007D581A"/>
    <w:rsid w:val="007D597D"/>
    <w:rsid w:val="007D6625"/>
    <w:rsid w:val="007D66AB"/>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21D5"/>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19D6"/>
    <w:rsid w:val="008D3304"/>
    <w:rsid w:val="008D4BBC"/>
    <w:rsid w:val="008D5028"/>
    <w:rsid w:val="008D62A8"/>
    <w:rsid w:val="008D67FB"/>
    <w:rsid w:val="008D75F0"/>
    <w:rsid w:val="008D78AD"/>
    <w:rsid w:val="008D7B6F"/>
    <w:rsid w:val="008E0CFA"/>
    <w:rsid w:val="008E188C"/>
    <w:rsid w:val="008E1AC7"/>
    <w:rsid w:val="008E2076"/>
    <w:rsid w:val="008E2EFE"/>
    <w:rsid w:val="008E3F33"/>
    <w:rsid w:val="008E432C"/>
    <w:rsid w:val="008E433B"/>
    <w:rsid w:val="008E46F3"/>
    <w:rsid w:val="008E4A77"/>
    <w:rsid w:val="008E4DB4"/>
    <w:rsid w:val="008E52A2"/>
    <w:rsid w:val="008E58E3"/>
    <w:rsid w:val="008F0EFD"/>
    <w:rsid w:val="008F1084"/>
    <w:rsid w:val="008F399F"/>
    <w:rsid w:val="008F4B13"/>
    <w:rsid w:val="008F57D3"/>
    <w:rsid w:val="008F5954"/>
    <w:rsid w:val="008F5BBB"/>
    <w:rsid w:val="008F712F"/>
    <w:rsid w:val="008F7972"/>
    <w:rsid w:val="009018A6"/>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81C"/>
    <w:rsid w:val="00933AEA"/>
    <w:rsid w:val="00933DDE"/>
    <w:rsid w:val="0093509D"/>
    <w:rsid w:val="009364DA"/>
    <w:rsid w:val="00937167"/>
    <w:rsid w:val="009371ED"/>
    <w:rsid w:val="0094066E"/>
    <w:rsid w:val="00940B59"/>
    <w:rsid w:val="0094157A"/>
    <w:rsid w:val="00941ACA"/>
    <w:rsid w:val="00943322"/>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4127"/>
    <w:rsid w:val="009742E2"/>
    <w:rsid w:val="00974B8D"/>
    <w:rsid w:val="009755DB"/>
    <w:rsid w:val="00976782"/>
    <w:rsid w:val="00977A3C"/>
    <w:rsid w:val="009809A3"/>
    <w:rsid w:val="00981EAC"/>
    <w:rsid w:val="009831D8"/>
    <w:rsid w:val="0098383B"/>
    <w:rsid w:val="0098419B"/>
    <w:rsid w:val="00990377"/>
    <w:rsid w:val="009915CC"/>
    <w:rsid w:val="00991A3D"/>
    <w:rsid w:val="00994184"/>
    <w:rsid w:val="009A124D"/>
    <w:rsid w:val="009A22F3"/>
    <w:rsid w:val="009A26E1"/>
    <w:rsid w:val="009A36F1"/>
    <w:rsid w:val="009A3C18"/>
    <w:rsid w:val="009A41B5"/>
    <w:rsid w:val="009A4567"/>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5E7E"/>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7A60"/>
    <w:rsid w:val="00A2338A"/>
    <w:rsid w:val="00A24963"/>
    <w:rsid w:val="00A25CF5"/>
    <w:rsid w:val="00A304E8"/>
    <w:rsid w:val="00A314B3"/>
    <w:rsid w:val="00A33222"/>
    <w:rsid w:val="00A34723"/>
    <w:rsid w:val="00A35577"/>
    <w:rsid w:val="00A364AA"/>
    <w:rsid w:val="00A36568"/>
    <w:rsid w:val="00A3775B"/>
    <w:rsid w:val="00A4086E"/>
    <w:rsid w:val="00A41667"/>
    <w:rsid w:val="00A41B52"/>
    <w:rsid w:val="00A41FE5"/>
    <w:rsid w:val="00A44B43"/>
    <w:rsid w:val="00A44C81"/>
    <w:rsid w:val="00A465C1"/>
    <w:rsid w:val="00A47327"/>
    <w:rsid w:val="00A4796A"/>
    <w:rsid w:val="00A53A46"/>
    <w:rsid w:val="00A55483"/>
    <w:rsid w:val="00A605E8"/>
    <w:rsid w:val="00A60CC1"/>
    <w:rsid w:val="00A622B0"/>
    <w:rsid w:val="00A62886"/>
    <w:rsid w:val="00A636A4"/>
    <w:rsid w:val="00A63D40"/>
    <w:rsid w:val="00A648DB"/>
    <w:rsid w:val="00A6587B"/>
    <w:rsid w:val="00A658F1"/>
    <w:rsid w:val="00A65FFE"/>
    <w:rsid w:val="00A662B4"/>
    <w:rsid w:val="00A735BE"/>
    <w:rsid w:val="00A73749"/>
    <w:rsid w:val="00A75233"/>
    <w:rsid w:val="00A75BD7"/>
    <w:rsid w:val="00A77B34"/>
    <w:rsid w:val="00A801BA"/>
    <w:rsid w:val="00A82818"/>
    <w:rsid w:val="00A82ED0"/>
    <w:rsid w:val="00A8412A"/>
    <w:rsid w:val="00A84254"/>
    <w:rsid w:val="00A849F5"/>
    <w:rsid w:val="00A84CAB"/>
    <w:rsid w:val="00A85CD0"/>
    <w:rsid w:val="00A85EFB"/>
    <w:rsid w:val="00A86B7A"/>
    <w:rsid w:val="00A90024"/>
    <w:rsid w:val="00A92671"/>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2A46"/>
    <w:rsid w:val="00AB367D"/>
    <w:rsid w:val="00AB42D9"/>
    <w:rsid w:val="00AB69F4"/>
    <w:rsid w:val="00AB6A7F"/>
    <w:rsid w:val="00AC12BE"/>
    <w:rsid w:val="00AC13C1"/>
    <w:rsid w:val="00AC2DBC"/>
    <w:rsid w:val="00AC3A71"/>
    <w:rsid w:val="00AC5A29"/>
    <w:rsid w:val="00AC79D1"/>
    <w:rsid w:val="00AD0011"/>
    <w:rsid w:val="00AD08E0"/>
    <w:rsid w:val="00AD131B"/>
    <w:rsid w:val="00AD22E1"/>
    <w:rsid w:val="00AD485E"/>
    <w:rsid w:val="00AD493E"/>
    <w:rsid w:val="00AD4AF7"/>
    <w:rsid w:val="00AD50A3"/>
    <w:rsid w:val="00AD5698"/>
    <w:rsid w:val="00AD5C4A"/>
    <w:rsid w:val="00AD6528"/>
    <w:rsid w:val="00AD722A"/>
    <w:rsid w:val="00AE06FF"/>
    <w:rsid w:val="00AE0C91"/>
    <w:rsid w:val="00AE0FD1"/>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72"/>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C35"/>
    <w:rsid w:val="00B51104"/>
    <w:rsid w:val="00B515BD"/>
    <w:rsid w:val="00B534DE"/>
    <w:rsid w:val="00B543FC"/>
    <w:rsid w:val="00B549CF"/>
    <w:rsid w:val="00B56B22"/>
    <w:rsid w:val="00B6138E"/>
    <w:rsid w:val="00B65477"/>
    <w:rsid w:val="00B65E48"/>
    <w:rsid w:val="00B65EC4"/>
    <w:rsid w:val="00B6671F"/>
    <w:rsid w:val="00B70754"/>
    <w:rsid w:val="00B707CC"/>
    <w:rsid w:val="00B71281"/>
    <w:rsid w:val="00B7325C"/>
    <w:rsid w:val="00B74354"/>
    <w:rsid w:val="00B744B2"/>
    <w:rsid w:val="00B74B6D"/>
    <w:rsid w:val="00B74B72"/>
    <w:rsid w:val="00B74C55"/>
    <w:rsid w:val="00B75245"/>
    <w:rsid w:val="00B75915"/>
    <w:rsid w:val="00B75F11"/>
    <w:rsid w:val="00B760BF"/>
    <w:rsid w:val="00B76AB6"/>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F0145"/>
    <w:rsid w:val="00BF2E4F"/>
    <w:rsid w:val="00BF3C5D"/>
    <w:rsid w:val="00BF416F"/>
    <w:rsid w:val="00BF4184"/>
    <w:rsid w:val="00BF4984"/>
    <w:rsid w:val="00BF571B"/>
    <w:rsid w:val="00BF6E66"/>
    <w:rsid w:val="00C00D11"/>
    <w:rsid w:val="00C01C7D"/>
    <w:rsid w:val="00C02138"/>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E6F"/>
    <w:rsid w:val="00C62F09"/>
    <w:rsid w:val="00C631BE"/>
    <w:rsid w:val="00C644D1"/>
    <w:rsid w:val="00C64568"/>
    <w:rsid w:val="00C65A3E"/>
    <w:rsid w:val="00C662EB"/>
    <w:rsid w:val="00C66A0F"/>
    <w:rsid w:val="00C67417"/>
    <w:rsid w:val="00C705BD"/>
    <w:rsid w:val="00C72B95"/>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80D"/>
    <w:rsid w:val="00CB7DDA"/>
    <w:rsid w:val="00CC0D7D"/>
    <w:rsid w:val="00CC34AB"/>
    <w:rsid w:val="00CC3DCD"/>
    <w:rsid w:val="00CC4F78"/>
    <w:rsid w:val="00CC563E"/>
    <w:rsid w:val="00CC6258"/>
    <w:rsid w:val="00CC6C92"/>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62CC"/>
    <w:rsid w:val="00D067DD"/>
    <w:rsid w:val="00D06C52"/>
    <w:rsid w:val="00D0707A"/>
    <w:rsid w:val="00D07303"/>
    <w:rsid w:val="00D078DF"/>
    <w:rsid w:val="00D079FE"/>
    <w:rsid w:val="00D10125"/>
    <w:rsid w:val="00D10520"/>
    <w:rsid w:val="00D14768"/>
    <w:rsid w:val="00D157D1"/>
    <w:rsid w:val="00D160B1"/>
    <w:rsid w:val="00D165D2"/>
    <w:rsid w:val="00D209F9"/>
    <w:rsid w:val="00D20DDA"/>
    <w:rsid w:val="00D214FC"/>
    <w:rsid w:val="00D2555B"/>
    <w:rsid w:val="00D2563F"/>
    <w:rsid w:val="00D267D0"/>
    <w:rsid w:val="00D27690"/>
    <w:rsid w:val="00D27C15"/>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463E"/>
    <w:rsid w:val="00D569E0"/>
    <w:rsid w:val="00D60C8F"/>
    <w:rsid w:val="00D60D85"/>
    <w:rsid w:val="00D61AB2"/>
    <w:rsid w:val="00D61FBF"/>
    <w:rsid w:val="00D62021"/>
    <w:rsid w:val="00D63364"/>
    <w:rsid w:val="00D63961"/>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5FBD"/>
    <w:rsid w:val="00DC7547"/>
    <w:rsid w:val="00DD0C7D"/>
    <w:rsid w:val="00DD0EB4"/>
    <w:rsid w:val="00DD197A"/>
    <w:rsid w:val="00DD38AE"/>
    <w:rsid w:val="00DD432E"/>
    <w:rsid w:val="00DD511D"/>
    <w:rsid w:val="00DD5E16"/>
    <w:rsid w:val="00DD7039"/>
    <w:rsid w:val="00DD7E74"/>
    <w:rsid w:val="00DE0EA9"/>
    <w:rsid w:val="00DE1F72"/>
    <w:rsid w:val="00DE238B"/>
    <w:rsid w:val="00DE2806"/>
    <w:rsid w:val="00DE383F"/>
    <w:rsid w:val="00DE3EF5"/>
    <w:rsid w:val="00DE407D"/>
    <w:rsid w:val="00DE414C"/>
    <w:rsid w:val="00DE614E"/>
    <w:rsid w:val="00DE67A9"/>
    <w:rsid w:val="00DF012E"/>
    <w:rsid w:val="00DF1AC9"/>
    <w:rsid w:val="00DF2784"/>
    <w:rsid w:val="00DF2D48"/>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160"/>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D0F"/>
    <w:rsid w:val="00E42692"/>
    <w:rsid w:val="00E42D8B"/>
    <w:rsid w:val="00E43770"/>
    <w:rsid w:val="00E44C4A"/>
    <w:rsid w:val="00E47CAE"/>
    <w:rsid w:val="00E51882"/>
    <w:rsid w:val="00E53604"/>
    <w:rsid w:val="00E570CD"/>
    <w:rsid w:val="00E5738A"/>
    <w:rsid w:val="00E6004D"/>
    <w:rsid w:val="00E60D2C"/>
    <w:rsid w:val="00E6280C"/>
    <w:rsid w:val="00E63280"/>
    <w:rsid w:val="00E637AB"/>
    <w:rsid w:val="00E63BDA"/>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61B3"/>
    <w:rsid w:val="00EA7623"/>
    <w:rsid w:val="00EB15E4"/>
    <w:rsid w:val="00EB5B54"/>
    <w:rsid w:val="00EB77B6"/>
    <w:rsid w:val="00EB7C16"/>
    <w:rsid w:val="00EC0189"/>
    <w:rsid w:val="00EC14B4"/>
    <w:rsid w:val="00EC3212"/>
    <w:rsid w:val="00EC3659"/>
    <w:rsid w:val="00EC4244"/>
    <w:rsid w:val="00EC54E6"/>
    <w:rsid w:val="00EC601C"/>
    <w:rsid w:val="00EC6480"/>
    <w:rsid w:val="00EC6D89"/>
    <w:rsid w:val="00EC6F3B"/>
    <w:rsid w:val="00ED0F6F"/>
    <w:rsid w:val="00ED1274"/>
    <w:rsid w:val="00ED1790"/>
    <w:rsid w:val="00ED17D8"/>
    <w:rsid w:val="00ED2C2C"/>
    <w:rsid w:val="00ED70AB"/>
    <w:rsid w:val="00ED735A"/>
    <w:rsid w:val="00ED73F7"/>
    <w:rsid w:val="00ED73FF"/>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68F9"/>
    <w:rsid w:val="00FA0022"/>
    <w:rsid w:val="00FA08DB"/>
    <w:rsid w:val="00FA23F1"/>
    <w:rsid w:val="00FA2A4D"/>
    <w:rsid w:val="00FA39AB"/>
    <w:rsid w:val="00FA4689"/>
    <w:rsid w:val="00FA6018"/>
    <w:rsid w:val="00FB08F4"/>
    <w:rsid w:val="00FB0A7E"/>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iacat.org/biblio?f%5Bsearch%5D=angoff&amp;f%5Bauthor%5D=1415" TargetMode="External"/><Relationship Id="rId26" Type="http://schemas.openxmlformats.org/officeDocument/2006/relationships/hyperlink" Target="http://iacat.org/biblio?f%5Bsearch%5D=cleary&amp;f%5Bauthor%5D=505" TargetMode="External"/><Relationship Id="rId39" Type="http://schemas.openxmlformats.org/officeDocument/2006/relationships/fontTable" Target="fontTable.xml"/><Relationship Id="rId21" Type="http://schemas.openxmlformats.org/officeDocument/2006/relationships/hyperlink" Target="http://iacat.org/biblio?f%5Bsearch%5D=betz&amp;f%5Bauthor%5D=1733&amp;s=author&amp;o=asc" TargetMode="External"/><Relationship Id="rId34" Type="http://schemas.openxmlformats.org/officeDocument/2006/relationships/hyperlink" Target="http://iacat.org/content/practical-methods-redesigning-homogeneous-test-also-designing-multilevel-test-rb-74-30"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iacat.org/biblio?f%5Bsearch%5D=betz&amp;f%5Bauthor%5D=755&amp;s=author&amp;o=asc" TargetMode="External"/><Relationship Id="rId29" Type="http://schemas.openxmlformats.org/officeDocument/2006/relationships/hyperlink" Target="http://iacat.org/content/exploratory-study-programmed-test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acat.org/biblio?f%5Bsearch%5D=betz&amp;f%5Bauthor%5D=1733&amp;s=author&amp;o=asc" TargetMode="External"/><Relationship Id="rId32" Type="http://schemas.openxmlformats.org/officeDocument/2006/relationships/hyperlink" Target="http://iacat.org/content/empirical-comparison-two-stage-and-pyramidal-ability-testing-research-report-75-1" TargetMode="External"/><Relationship Id="rId37" Type="http://schemas.openxmlformats.org/officeDocument/2006/relationships/hyperlink" Target="http://iacat.org/content/ability-measurement-conventional-or-adaptive-research-report-73-1"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iacat.org/biblio?f%5Bsearch%5D=betz&amp;f%5Bauthor%5D=755&amp;s=author&amp;o=asc" TargetMode="External"/><Relationship Id="rId28" Type="http://schemas.openxmlformats.org/officeDocument/2006/relationships/hyperlink" Target="http://iacat.org/biblio?f%5Bsearch%5D=cleary&amp;f%5Bauthor%5D=504" TargetMode="External"/><Relationship Id="rId36" Type="http://schemas.openxmlformats.org/officeDocument/2006/relationships/hyperlink" Target="http://iacat.org/biblio?f%5Bsearch%5D=betz&amp;f%5Bauthor%5D=755&amp;s=author&amp;o=asc" TargetMode="External"/><Relationship Id="rId10" Type="http://schemas.openxmlformats.org/officeDocument/2006/relationships/image" Target="media/image2.png"/><Relationship Id="rId19" Type="http://schemas.openxmlformats.org/officeDocument/2006/relationships/hyperlink" Target="http://iacat.org/content/multi-level-experiment-study-two-level-test-system-college-board-scholastic-aptitude-test" TargetMode="External"/><Relationship Id="rId31" Type="http://schemas.openxmlformats.org/officeDocument/2006/relationships/hyperlink" Target="http://iacat.org/biblio?f%5Bsearch%5D=larkin&amp;f%5Bauthor%5D=1733"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iacat.org/content/empirical-study-computer-administered-two-stage-ability-testing-research-report-73-4" TargetMode="External"/><Relationship Id="rId27" Type="http://schemas.openxmlformats.org/officeDocument/2006/relationships/hyperlink" Target="http://iacat.org/biblio?f%5Bsearch%5D=cleary&amp;f%5Bauthor%5D=321" TargetMode="External"/><Relationship Id="rId30" Type="http://schemas.openxmlformats.org/officeDocument/2006/relationships/hyperlink" Target="http://iacat.org/biblio?f%5Bsearch%5D=larkin&amp;f%5Bauthor%5D=1480" TargetMode="External"/><Relationship Id="rId35" Type="http://schemas.openxmlformats.org/officeDocument/2006/relationships/hyperlink" Target="http://iacat.org/biblio?f%5Bsearch%5D=betz&amp;f%5Bauthor%5D=1733&amp;s=author&amp;o=asc"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iacat.org/content/simulation-studies-two-stage-ability-testing-research-report-74-4" TargetMode="External"/><Relationship Id="rId33" Type="http://schemas.openxmlformats.org/officeDocument/2006/relationships/hyperlink" Target="http://iacat.org/biblio?f%5Bsearch%5D=lord&amp;f%5Bauthor%5D=855" TargetMode="External"/><Relationship Id="rId38" Type="http://schemas.openxmlformats.org/officeDocument/2006/relationships/hyperlink" Target="https://journals.uair.arizona.edu/index.php/jmmss/article/view/159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9"/>
    <w:rsid w:val="00003B9E"/>
    <w:rsid w:val="0000527B"/>
    <w:rsid w:val="0001445F"/>
    <w:rsid w:val="000566A6"/>
    <w:rsid w:val="000734E2"/>
    <w:rsid w:val="000762D4"/>
    <w:rsid w:val="00080511"/>
    <w:rsid w:val="000866E9"/>
    <w:rsid w:val="000B5B43"/>
    <w:rsid w:val="000C1BD5"/>
    <w:rsid w:val="000D1276"/>
    <w:rsid w:val="00125200"/>
    <w:rsid w:val="00146402"/>
    <w:rsid w:val="00152978"/>
    <w:rsid w:val="00192395"/>
    <w:rsid w:val="001A6750"/>
    <w:rsid w:val="001E35ED"/>
    <w:rsid w:val="00223CA5"/>
    <w:rsid w:val="00227DCB"/>
    <w:rsid w:val="00247233"/>
    <w:rsid w:val="002A34F6"/>
    <w:rsid w:val="002D786B"/>
    <w:rsid w:val="002E5058"/>
    <w:rsid w:val="002E545B"/>
    <w:rsid w:val="00332DD6"/>
    <w:rsid w:val="00340843"/>
    <w:rsid w:val="0035319F"/>
    <w:rsid w:val="00387E41"/>
    <w:rsid w:val="0042603E"/>
    <w:rsid w:val="004300BC"/>
    <w:rsid w:val="004806F9"/>
    <w:rsid w:val="004B6EE9"/>
    <w:rsid w:val="004D78CF"/>
    <w:rsid w:val="00515AD9"/>
    <w:rsid w:val="005A6D70"/>
    <w:rsid w:val="005E37F2"/>
    <w:rsid w:val="006016C3"/>
    <w:rsid w:val="00627A22"/>
    <w:rsid w:val="00681E71"/>
    <w:rsid w:val="00692577"/>
    <w:rsid w:val="00753CC9"/>
    <w:rsid w:val="007759AE"/>
    <w:rsid w:val="007D74F5"/>
    <w:rsid w:val="007E2B81"/>
    <w:rsid w:val="007F794F"/>
    <w:rsid w:val="008550EA"/>
    <w:rsid w:val="00862816"/>
    <w:rsid w:val="00874D0A"/>
    <w:rsid w:val="008810A4"/>
    <w:rsid w:val="00884C4B"/>
    <w:rsid w:val="008A6312"/>
    <w:rsid w:val="008C5AE4"/>
    <w:rsid w:val="008D5FDB"/>
    <w:rsid w:val="008E5280"/>
    <w:rsid w:val="008E67F8"/>
    <w:rsid w:val="00935105"/>
    <w:rsid w:val="009369C6"/>
    <w:rsid w:val="009A07F3"/>
    <w:rsid w:val="009E7EF6"/>
    <w:rsid w:val="00A36F80"/>
    <w:rsid w:val="00A42C1C"/>
    <w:rsid w:val="00A47BA3"/>
    <w:rsid w:val="00AA195D"/>
    <w:rsid w:val="00AB27CF"/>
    <w:rsid w:val="00B124B0"/>
    <w:rsid w:val="00B33BD5"/>
    <w:rsid w:val="00BB5792"/>
    <w:rsid w:val="00BE665C"/>
    <w:rsid w:val="00C31C25"/>
    <w:rsid w:val="00C44428"/>
    <w:rsid w:val="00C44E51"/>
    <w:rsid w:val="00C5753A"/>
    <w:rsid w:val="00CC6378"/>
    <w:rsid w:val="00CE0694"/>
    <w:rsid w:val="00CF332A"/>
    <w:rsid w:val="00D075DA"/>
    <w:rsid w:val="00D1678A"/>
    <w:rsid w:val="00D4340B"/>
    <w:rsid w:val="00D4719C"/>
    <w:rsid w:val="00D634FD"/>
    <w:rsid w:val="00DC3715"/>
    <w:rsid w:val="00DE2AAA"/>
    <w:rsid w:val="00DE55FD"/>
    <w:rsid w:val="00E77E64"/>
    <w:rsid w:val="00EB2A30"/>
    <w:rsid w:val="00EF13D4"/>
    <w:rsid w:val="00F17D7E"/>
    <w:rsid w:val="00F21036"/>
    <w:rsid w:val="00F34E3A"/>
    <w:rsid w:val="00F55DC9"/>
    <w:rsid w:val="00F812AD"/>
    <w:rsid w:val="00F84477"/>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43130-4BEF-470D-9D9F-A43E29A4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30</Pages>
  <Words>9195</Words>
  <Characters>52413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Effect of Routing Errors on the Psychometric Properties of Multistage Tests
Robert Chapman, David J. Weiss, and King Yiu Suen
University of Minnesota</vt:lpstr>
    </vt:vector>
  </TitlesOfParts>
  <Company/>
  <LinksUpToDate>false</LinksUpToDate>
  <CharactersWithSpaces>61486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Effect of Routing Errors on the Psychometric Properties of Multistage Tests
Robert Chapman, David J. Weiss, and King Yiu Suen
University of Minnesota</dc:title>
  <dc:subject/>
  <dc:creator>King Yiu Suen</dc:creator>
  <cp:keywords/>
  <dc:description/>
  <cp:lastModifiedBy>Robert S Chapman</cp:lastModifiedBy>
  <cp:revision>23</cp:revision>
  <cp:lastPrinted>2019-02-14T03:57:00Z</cp:lastPrinted>
  <dcterms:created xsi:type="dcterms:W3CDTF">2023-11-13T17:28:00Z</dcterms:created>
  <dcterms:modified xsi:type="dcterms:W3CDTF">2023-11-14T15:07:00Z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