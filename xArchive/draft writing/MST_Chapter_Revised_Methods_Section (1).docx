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1DC3" w14:textId="63C5B340" w:rsidR="00BC7F01" w:rsidRPr="001E05E5" w:rsidRDefault="00BC7F01" w:rsidP="006D44DF">
      <w:pPr>
        <w:pStyle w:val="Heading2"/>
        <w:rPr>
          <w:lang w:eastAsia="zh-TW"/>
        </w:rPr>
      </w:pPr>
      <w:r>
        <w:t>Purpose</w:t>
      </w:r>
      <w:r w:rsidR="00DB6F66">
        <w:t xml:space="preserve"> of the </w:t>
      </w:r>
      <w:r w:rsidR="004A6CAF">
        <w:t>S</w:t>
      </w:r>
      <w:r w:rsidR="00DB6F66">
        <w:t>tudy</w:t>
      </w:r>
    </w:p>
    <w:p w14:paraId="37DE4B85" w14:textId="42961764" w:rsidR="00F761DD" w:rsidRDefault="00F761DD" w:rsidP="006D44DF">
      <w:pPr>
        <w:widowControl w:val="0"/>
        <w:ind w:firstLine="360"/>
      </w:pPr>
      <w:r>
        <w:t xml:space="preserve">The </w:t>
      </w:r>
      <w:r w:rsidR="00793360">
        <w:t xml:space="preserve">primary </w:t>
      </w:r>
      <w:r w:rsidR="00775C76">
        <w:t xml:space="preserve">objective </w:t>
      </w:r>
      <w:r>
        <w:t xml:space="preserve">of this study </w:t>
      </w:r>
      <w:r w:rsidR="00793360">
        <w:t xml:space="preserve">was </w:t>
      </w:r>
      <w:r w:rsidR="00775C76">
        <w:t>to examine</w:t>
      </w:r>
      <w:r w:rsidR="00022C29">
        <w:t>, in simulation,</w:t>
      </w:r>
      <w:r w:rsidR="00775C76">
        <w:t xml:space="preserve"> how </w:t>
      </w:r>
      <w:commentRangeStart w:id="0"/>
      <w:r w:rsidR="00775C76">
        <w:t xml:space="preserve">routing errors </w:t>
      </w:r>
      <w:commentRangeEnd w:id="0"/>
      <w:r w:rsidR="003B474D">
        <w:rPr>
          <w:rStyle w:val="CommentReference"/>
        </w:rPr>
        <w:commentReference w:id="0"/>
      </w:r>
      <w:ins w:id="1" w:author="Robert S Chapman" w:date="2023-07-06T08:58:00Z">
        <w:r w:rsidR="00180E3A">
          <w:t xml:space="preserve"> (i.e., misrouting)</w:t>
        </w:r>
      </w:ins>
      <w:r w:rsidR="00180E3A">
        <w:t xml:space="preserve"> </w:t>
      </w:r>
      <w:r w:rsidR="00775C76">
        <w:t>affect MST performance</w:t>
      </w:r>
      <w:r w:rsidR="00AF5311">
        <w:t xml:space="preserve">, </w:t>
      </w:r>
      <w:r w:rsidR="007503B1">
        <w:t>as eva</w:t>
      </w:r>
      <w:r w:rsidR="004805A3">
        <w:t>l</w:t>
      </w:r>
      <w:r w:rsidR="007503B1">
        <w:t>uated by the bi</w:t>
      </w:r>
      <w:r w:rsidR="004805A3">
        <w:t>a</w:t>
      </w:r>
      <w:r w:rsidR="007503B1">
        <w:t xml:space="preserve">s, </w:t>
      </w:r>
      <w:r w:rsidR="00022C29">
        <w:t>root mean square error</w:t>
      </w:r>
      <w:r w:rsidR="00453806">
        <w:t>,</w:t>
      </w:r>
      <w:r w:rsidR="00022C29">
        <w:t xml:space="preserve"> </w:t>
      </w:r>
      <w:r w:rsidR="007503B1">
        <w:t xml:space="preserve">and standard errors of the </w:t>
      </w:r>
      <w:r w:rsidR="007503B1" w:rsidRPr="00453806">
        <w:rPr>
          <w:i/>
          <w:iCs/>
        </w:rPr>
        <w:t>θ</w:t>
      </w:r>
      <w:r w:rsidR="007503B1">
        <w:t xml:space="preserve"> estimates.</w:t>
      </w:r>
      <w:r w:rsidR="00793360">
        <w:t xml:space="preserve">  In addition, typical </w:t>
      </w:r>
      <w:r w:rsidR="00775C76">
        <w:t>MST design factors</w:t>
      </w:r>
      <w:r w:rsidR="00AC3A71">
        <w:t xml:space="preserve"> </w:t>
      </w:r>
      <w:r w:rsidR="00793360">
        <w:t xml:space="preserve">were varied to determine how </w:t>
      </w:r>
      <w:r w:rsidR="00775C76">
        <w:t xml:space="preserve">the measurement performance of MSTs </w:t>
      </w:r>
      <w:r w:rsidR="00793360">
        <w:t xml:space="preserve">of different types was affected </w:t>
      </w:r>
      <w:r w:rsidR="00775C76">
        <w:t>in the presence of routing errors</w:t>
      </w:r>
      <w:r w:rsidR="00793360">
        <w:t xml:space="preserve">. </w:t>
      </w:r>
    </w:p>
    <w:p w14:paraId="33F92BFE" w14:textId="6FD667AE" w:rsidR="00AF3F4D" w:rsidRDefault="00BF416F" w:rsidP="006D44DF">
      <w:pPr>
        <w:pStyle w:val="Heading1"/>
        <w:keepNext w:val="0"/>
        <w:keepLines w:val="0"/>
        <w:widowControl w:val="0"/>
      </w:pPr>
      <w:r>
        <w:t>Method</w:t>
      </w:r>
    </w:p>
    <w:p w14:paraId="7A690A39" w14:textId="1A4922FC" w:rsidR="00FE310D" w:rsidRDefault="001857A7" w:rsidP="006D44DF">
      <w:pPr>
        <w:pStyle w:val="Heading2"/>
        <w:keepNext w:val="0"/>
        <w:keepLines w:val="0"/>
        <w:widowControl w:val="0"/>
      </w:pPr>
      <w:bookmarkStart w:id="2" w:name="test-administration"/>
      <w:bookmarkEnd w:id="2"/>
      <w:r>
        <w:t>Overview</w:t>
      </w:r>
    </w:p>
    <w:p w14:paraId="26281AD4" w14:textId="4C46385E" w:rsidR="00D5463E" w:rsidRPr="00FE310D" w:rsidRDefault="005D2BBC" w:rsidP="006D44DF">
      <w:pPr>
        <w:widowControl w:val="0"/>
        <w:ind w:firstLine="360"/>
      </w:pPr>
      <w:ins w:id="3" w:author="Robert S Chapman" w:date="2023-07-06T14:02:00Z">
        <w:r>
          <w:rPr>
            <w:lang w:eastAsia="en-US"/>
          </w:rPr>
          <w:t xml:space="preserve">Four </w:t>
        </w:r>
      </w:ins>
      <w:del w:id="4" w:author="Robert S Chapman" w:date="2023-07-06T14:02:00Z">
        <w:r w:rsidR="00C26260" w:rsidDel="005D2BBC">
          <w:rPr>
            <w:lang w:eastAsia="en-US"/>
          </w:rPr>
          <w:delText xml:space="preserve">Three </w:delText>
        </w:r>
      </w:del>
      <w:r w:rsidR="00C26260">
        <w:rPr>
          <w:lang w:eastAsia="en-US"/>
        </w:rPr>
        <w:t xml:space="preserve">MST design factors </w:t>
      </w:r>
      <w:r w:rsidR="007F0C41">
        <w:rPr>
          <w:lang w:eastAsia="en-US"/>
        </w:rPr>
        <w:t>(test structure, item allocation</w:t>
      </w:r>
      <w:r w:rsidR="004805A3">
        <w:rPr>
          <w:lang w:eastAsia="en-US"/>
        </w:rPr>
        <w:t>,</w:t>
      </w:r>
      <w:r w:rsidR="007F0C41">
        <w:rPr>
          <w:lang w:eastAsia="en-US"/>
        </w:rPr>
        <w:t xml:space="preserve"> </w:t>
      </w:r>
      <w:del w:id="5" w:author="Robert S Chapman" w:date="2023-07-06T14:02:00Z">
        <w:r w:rsidR="007F0C41" w:rsidDel="005D2BBC">
          <w:rPr>
            <w:lang w:eastAsia="en-US"/>
          </w:rPr>
          <w:delText xml:space="preserve">and </w:delText>
        </w:r>
      </w:del>
      <w:r w:rsidR="007F0C41">
        <w:rPr>
          <w:lang w:eastAsia="en-US"/>
        </w:rPr>
        <w:t>assembly priority</w:t>
      </w:r>
      <w:ins w:id="6" w:author="Robert S Chapman" w:date="2023-07-06T14:02:00Z">
        <w:r>
          <w:rPr>
            <w:lang w:eastAsia="en-US"/>
          </w:rPr>
          <w:t xml:space="preserve"> and routing </w:t>
        </w:r>
      </w:ins>
      <w:ins w:id="7" w:author="Robert S Chapman" w:date="2023-07-06T14:39:00Z">
        <w:r w:rsidR="00254CE1">
          <w:rPr>
            <w:lang w:eastAsia="en-US"/>
          </w:rPr>
          <w:t>strategy</w:t>
        </w:r>
      </w:ins>
      <w:r w:rsidR="007F0C41">
        <w:rPr>
          <w:lang w:eastAsia="en-US"/>
        </w:rPr>
        <w:t xml:space="preserve">) </w:t>
      </w:r>
      <w:r w:rsidR="00C26260">
        <w:rPr>
          <w:lang w:eastAsia="en-US"/>
        </w:rPr>
        <w:t xml:space="preserve">were manipulated. </w:t>
      </w:r>
      <w:r w:rsidR="00BE67DB">
        <w:t xml:space="preserve">All </w:t>
      </w:r>
      <w:r w:rsidR="007F0C41">
        <w:t>MST design</w:t>
      </w:r>
      <w:r w:rsidR="00BE67DB">
        <w:t>s</w:t>
      </w:r>
      <w:r w:rsidR="001857A7">
        <w:t xml:space="preserve"> w</w:t>
      </w:r>
      <w:r w:rsidR="00BE67DB">
        <w:t>ere</w:t>
      </w:r>
      <w:r w:rsidR="007F0C41">
        <w:t xml:space="preserve"> </w:t>
      </w:r>
      <w:r w:rsidR="001857A7">
        <w:t xml:space="preserve">assembled from </w:t>
      </w:r>
      <w:r w:rsidR="00BE67DB">
        <w:t>a</w:t>
      </w:r>
      <w:r w:rsidR="001857A7">
        <w:t xml:space="preserve"> “master” item bank. </w:t>
      </w:r>
      <w:r w:rsidR="007F0C41">
        <w:t xml:space="preserve">The items </w:t>
      </w:r>
      <w:r w:rsidR="00CA7CA6">
        <w:rPr>
          <w:rFonts w:hint="eastAsia"/>
          <w:lang w:eastAsia="zh-TW"/>
        </w:rPr>
        <w:t xml:space="preserve">that were </w:t>
      </w:r>
      <w:proofErr w:type="gramStart"/>
      <w:r w:rsidR="00CA7CA6">
        <w:rPr>
          <w:rFonts w:hint="eastAsia"/>
          <w:lang w:eastAsia="zh-TW"/>
        </w:rPr>
        <w:t xml:space="preserve">actually </w:t>
      </w:r>
      <w:r w:rsidR="007F0C41">
        <w:t>selected</w:t>
      </w:r>
      <w:proofErr w:type="gramEnd"/>
      <w:r w:rsidR="007F0C41">
        <w:t xml:space="preserve"> to be used </w:t>
      </w:r>
      <w:r w:rsidR="00C057E6">
        <w:t xml:space="preserve">for an MST </w:t>
      </w:r>
      <w:r w:rsidR="007F0C41">
        <w:t xml:space="preserve">will be referred to as </w:t>
      </w:r>
      <w:r w:rsidR="00BE67DB">
        <w:t xml:space="preserve">an </w:t>
      </w:r>
      <w:r w:rsidR="007F0C41" w:rsidRPr="00946F11">
        <w:rPr>
          <w:i/>
        </w:rPr>
        <w:t xml:space="preserve">operational </w:t>
      </w:r>
      <w:r w:rsidR="00E96462">
        <w:rPr>
          <w:i/>
        </w:rPr>
        <w:t>pool</w:t>
      </w:r>
      <w:r w:rsidR="007F0C41">
        <w:t xml:space="preserve">. </w:t>
      </w:r>
      <w:r w:rsidR="00223315">
        <w:t>T</w:t>
      </w:r>
      <w:r w:rsidR="000769E9">
        <w:t>his study</w:t>
      </w:r>
      <w:r w:rsidR="00223315">
        <w:t xml:space="preserve"> used Monte Carlo simulation methods</w:t>
      </w:r>
      <w:r w:rsidR="000769E9">
        <w:t xml:space="preserve">. </w:t>
      </w:r>
      <w:r w:rsidR="000B7CDD">
        <w:t xml:space="preserve">For each </w:t>
      </w:r>
      <w:proofErr w:type="spellStart"/>
      <w:r w:rsidR="000B7CDD">
        <w:t>simulee</w:t>
      </w:r>
      <w:proofErr w:type="spellEnd"/>
      <w:r w:rsidR="00C057E6">
        <w:t xml:space="preserve"> </w:t>
      </w:r>
      <w:r w:rsidR="003511F6">
        <w:t>in</w:t>
      </w:r>
      <w:r w:rsidR="00C057E6">
        <w:t xml:space="preserve"> each condition</w:t>
      </w:r>
      <w:r w:rsidR="000B7CDD">
        <w:t>, responses</w:t>
      </w:r>
      <w:r w:rsidR="00A4086E">
        <w:t xml:space="preserve"> were </w:t>
      </w:r>
      <w:r w:rsidR="006B7741">
        <w:t>simulated</w:t>
      </w:r>
      <w:r w:rsidR="00A4086E">
        <w:t xml:space="preserve"> for all items in </w:t>
      </w:r>
      <w:r w:rsidR="00C057E6">
        <w:t>the</w:t>
      </w:r>
      <w:r w:rsidR="00BE67DB">
        <w:t xml:space="preserve"> operational</w:t>
      </w:r>
      <w:r w:rsidR="00A4086E">
        <w:t xml:space="preserve"> </w:t>
      </w:r>
      <w:r w:rsidR="00234101">
        <w:t>pool</w:t>
      </w:r>
      <w:r w:rsidR="009C6575">
        <w:t xml:space="preserve">, then </w:t>
      </w:r>
      <w:r w:rsidR="00EA7623">
        <w:t>MST</w:t>
      </w:r>
      <w:r w:rsidR="000B7CDD">
        <w:t>s</w:t>
      </w:r>
      <w:r w:rsidR="00EA7623">
        <w:t xml:space="preserve"> </w:t>
      </w:r>
      <w:r w:rsidR="00C9359C">
        <w:t xml:space="preserve">were </w:t>
      </w:r>
      <w:r w:rsidR="000B7CDD">
        <w:t xml:space="preserve">applied to estimate </w:t>
      </w:r>
      <w:r w:rsidR="002938A4" w:rsidRPr="00946F11">
        <w:rPr>
          <w:i/>
        </w:rPr>
        <w:t>θ</w:t>
      </w:r>
      <w:r w:rsidR="000B7CDD">
        <w:t xml:space="preserve">. </w:t>
      </w:r>
    </w:p>
    <w:p w14:paraId="378040B4" w14:textId="77777777" w:rsidR="008F0EFD" w:rsidRDefault="008F0EFD" w:rsidP="006D44DF">
      <w:pPr>
        <w:pStyle w:val="Heading2"/>
        <w:keepNext w:val="0"/>
        <w:keepLines w:val="0"/>
        <w:widowControl w:val="0"/>
      </w:pPr>
      <w:proofErr w:type="spellStart"/>
      <w:r>
        <w:t>Simulee</w:t>
      </w:r>
      <w:proofErr w:type="spellEnd"/>
      <w:r>
        <w:t xml:space="preserve"> Population</w:t>
      </w:r>
    </w:p>
    <w:p w14:paraId="4E3F0F08" w14:textId="1ACBCFDB" w:rsidR="008F0EFD" w:rsidRDefault="008F0EFD" w:rsidP="006D44DF">
      <w:pPr>
        <w:pStyle w:val="FirstParagraph"/>
        <w:widowControl w:val="0"/>
        <w:spacing w:before="0" w:after="0"/>
        <w:ind w:firstLine="360"/>
      </w:pPr>
      <w:r>
        <w:t xml:space="preserve">A total of 6,500 </w:t>
      </w:r>
      <w:proofErr w:type="spellStart"/>
      <w:r w:rsidR="007E7C39">
        <w:t>simulees</w:t>
      </w:r>
      <w:proofErr w:type="spellEnd"/>
      <w:r>
        <w:t xml:space="preserve"> were </w:t>
      </w:r>
      <w:r w:rsidR="007E7C39">
        <w:t>generated</w:t>
      </w:r>
      <w:r>
        <w:t xml:space="preserve"> with 500 </w:t>
      </w:r>
      <w:proofErr w:type="spellStart"/>
      <w:r>
        <w:t>simulees</w:t>
      </w:r>
      <w:proofErr w:type="spellEnd"/>
      <w:r>
        <w:t xml:space="preserve"> each at </w:t>
      </w:r>
      <w:r w:rsidR="002938A4" w:rsidRPr="00946F11">
        <w:rPr>
          <w:i/>
        </w:rPr>
        <w:t>θ</w:t>
      </w:r>
      <w:r w:rsidR="002E03F7">
        <w:t xml:space="preserve"> level</w:t>
      </w:r>
      <w:r w:rsidR="00000B6A">
        <w:t>s</w:t>
      </w:r>
      <w:r w:rsidR="002E03F7">
        <w:t xml:space="preserve"> </w:t>
      </w:r>
      <w:r>
        <w:t xml:space="preserve">ranging from </w:t>
      </w:r>
      <m:oMath>
        <m:r>
          <m:rPr>
            <m:nor/>
          </m:rPr>
          <w:rPr>
            <w:rFonts w:eastAsia="Calibri" w:cstheme="minorHAnsi"/>
          </w:rPr>
          <w:sym w:font="Symbol" w:char="F02D"/>
        </m:r>
      </m:oMath>
      <w:r>
        <w:t xml:space="preserve">3 to 3 in increments of 0.5. A uniform distribution was used so that the precision of </w:t>
      </w:r>
      <w:r w:rsidR="002938A4" w:rsidRPr="00946F11">
        <w:rPr>
          <w:i/>
        </w:rPr>
        <w:t>θ</w:t>
      </w:r>
      <w:r>
        <w:t xml:space="preserve"> </w:t>
      </w:r>
      <w:proofErr w:type="gramStart"/>
      <w:r>
        <w:t>estimates</w:t>
      </w:r>
      <w:proofErr w:type="gramEnd"/>
      <w:r>
        <w:t xml:space="preserve"> and other dependent variables </w:t>
      </w:r>
      <w:r w:rsidR="00223315">
        <w:t xml:space="preserve">could be evaluated </w:t>
      </w:r>
      <w:r>
        <w:t xml:space="preserve">across the entire </w:t>
      </w:r>
      <w:r w:rsidR="002938A4" w:rsidRPr="00CB5E7A">
        <w:rPr>
          <w:i/>
        </w:rPr>
        <w:t>θ</w:t>
      </w:r>
      <w:r>
        <w:t xml:space="preserve"> range</w:t>
      </w:r>
    </w:p>
    <w:p w14:paraId="64309759" w14:textId="13578DB1" w:rsidR="008F0EFD" w:rsidRDefault="008F0EFD" w:rsidP="006D44DF">
      <w:pPr>
        <w:pStyle w:val="Heading2"/>
        <w:keepNext w:val="0"/>
        <w:keepLines w:val="0"/>
        <w:widowControl w:val="0"/>
      </w:pPr>
      <w:bookmarkStart w:id="8" w:name="multistage-test"/>
      <w:bookmarkEnd w:id="8"/>
      <w:r>
        <w:t>Multistage Test</w:t>
      </w:r>
      <w:r w:rsidR="00D2555B">
        <w:t>s</w:t>
      </w:r>
    </w:p>
    <w:p w14:paraId="6AD63A1C" w14:textId="6D11BB0B" w:rsidR="008F0EFD" w:rsidRDefault="008F0EFD" w:rsidP="006D44DF">
      <w:pPr>
        <w:pStyle w:val="FirstParagraph"/>
        <w:widowControl w:val="0"/>
        <w:spacing w:before="0" w:after="0"/>
        <w:ind w:firstLine="360"/>
      </w:pPr>
      <w:r>
        <w:t xml:space="preserve">The overall test length was fixed at </w:t>
      </w:r>
      <w:r w:rsidR="0045557C">
        <w:t>42</w:t>
      </w:r>
      <w:r>
        <w:t xml:space="preserve"> items. Since it is a common practice </w:t>
      </w:r>
      <w:r w:rsidR="00223315">
        <w:t xml:space="preserve">in implementations of MST </w:t>
      </w:r>
      <w:r>
        <w:t>to assemble parallel panels</w:t>
      </w:r>
      <w:r w:rsidR="00F40930">
        <w:t xml:space="preserve"> </w:t>
      </w:r>
      <w:r w:rsidR="00AD5C4A" w:rsidRPr="00AD5C4A">
        <w:t>(Yan</w:t>
      </w:r>
      <w:r w:rsidR="003728A7">
        <w:t xml:space="preserve">, von </w:t>
      </w:r>
      <w:proofErr w:type="spellStart"/>
      <w:r w:rsidR="003728A7">
        <w:t>Davier</w:t>
      </w:r>
      <w:proofErr w:type="spellEnd"/>
      <w:r w:rsidR="003728A7">
        <w:t>, &amp; Lewis</w:t>
      </w:r>
      <w:r w:rsidR="00AD5C4A" w:rsidRPr="00AD5C4A">
        <w:t>, 2014)</w:t>
      </w:r>
      <w:r>
        <w:t>, the present study constructed five panels to make the simulation more realistic.</w:t>
      </w:r>
    </w:p>
    <w:p w14:paraId="20B39497" w14:textId="61E7ECAA" w:rsidR="00F53B08" w:rsidRDefault="00F53B08" w:rsidP="006D44DF">
      <w:pPr>
        <w:pStyle w:val="BodyText"/>
        <w:widowControl w:val="0"/>
        <w:spacing w:after="0"/>
        <w:ind w:firstLine="360"/>
        <w:rPr>
          <w:lang w:eastAsia="en-US"/>
        </w:rPr>
      </w:pPr>
      <w:r w:rsidRPr="00F53B08">
        <w:rPr>
          <w:rStyle w:val="Heading3Char"/>
          <w:lang w:eastAsia="en-US"/>
        </w:rPr>
        <w:t>Conditions.</w:t>
      </w:r>
      <w:r>
        <w:rPr>
          <w:lang w:eastAsia="en-US"/>
        </w:rPr>
        <w:t xml:space="preserve"> Three MST design factors were manipulated to test which MST design yielded </w:t>
      </w:r>
      <w:r>
        <w:rPr>
          <w:lang w:eastAsia="en-US"/>
        </w:rPr>
        <w:lastRenderedPageBreak/>
        <w:t xml:space="preserve">the best performance. </w:t>
      </w:r>
      <w:r w:rsidRPr="00C81B5B">
        <w:rPr>
          <w:lang w:eastAsia="en-US"/>
        </w:rPr>
        <w:t xml:space="preserve">This resulted in a total of 2 </w:t>
      </w:r>
      <w:r w:rsidR="007071FE" w:rsidRPr="00C81B5B">
        <w:rPr>
          <w:lang w:eastAsia="en-US"/>
        </w:rPr>
        <w:sym w:font="Symbol" w:char="F0B4"/>
      </w:r>
      <w:r w:rsidR="008E2EFE" w:rsidRPr="00C81B5B">
        <w:rPr>
          <w:lang w:eastAsia="en-US"/>
        </w:rPr>
        <w:t xml:space="preserve"> </w:t>
      </w:r>
      <w:r w:rsidRPr="00C81B5B">
        <w:rPr>
          <w:lang w:eastAsia="en-US"/>
        </w:rPr>
        <w:t>3</w:t>
      </w:r>
      <w:r w:rsidR="007071FE" w:rsidRPr="00C81B5B">
        <w:rPr>
          <w:lang w:eastAsia="en-US"/>
        </w:rPr>
        <w:t xml:space="preserve"> </w:t>
      </w:r>
      <w:r w:rsidR="007071FE" w:rsidRPr="00C81B5B">
        <w:rPr>
          <w:rFonts w:cstheme="minorHAnsi"/>
          <w:lang w:eastAsia="en-US"/>
        </w:rPr>
        <w:t xml:space="preserve">× </w:t>
      </w:r>
      <w:ins w:id="9" w:author="Robert S Chapman" w:date="2023-07-06T12:00:00Z">
        <w:r w:rsidR="004527CD" w:rsidRPr="00C81B5B">
          <w:rPr>
            <w:lang w:eastAsia="en-US"/>
            <w:rPrChange w:id="10" w:author="Robert S Chapman" w:date="2023-07-06T15:14:00Z">
              <w:rPr>
                <w:highlight w:val="yellow"/>
                <w:lang w:eastAsia="en-US"/>
              </w:rPr>
            </w:rPrChange>
          </w:rPr>
          <w:t>4</w:t>
        </w:r>
      </w:ins>
      <w:del w:id="11" w:author="Robert S Chapman" w:date="2023-07-06T12:00:00Z">
        <w:r w:rsidRPr="00C81B5B" w:rsidDel="004527CD">
          <w:rPr>
            <w:lang w:eastAsia="en-US"/>
          </w:rPr>
          <w:delText>2</w:delText>
        </w:r>
      </w:del>
      <w:ins w:id="12" w:author="Robert S Chapman" w:date="2023-07-06T12:00:00Z">
        <w:r w:rsidR="004527CD" w:rsidRPr="00C81B5B">
          <w:rPr>
            <w:lang w:eastAsia="en-US"/>
            <w:rPrChange w:id="13" w:author="Robert S Chapman" w:date="2023-07-06T15:14:00Z">
              <w:rPr>
                <w:highlight w:val="yellow"/>
                <w:lang w:eastAsia="en-US"/>
              </w:rPr>
            </w:rPrChange>
          </w:rPr>
          <w:t xml:space="preserve"> </w:t>
        </w:r>
        <w:r w:rsidR="004527CD" w:rsidRPr="00C81B5B">
          <w:rPr>
            <w:rFonts w:cstheme="minorHAnsi"/>
            <w:lang w:eastAsia="en-US"/>
            <w:rPrChange w:id="14" w:author="Robert S Chapman" w:date="2023-07-06T15:14:00Z">
              <w:rPr>
                <w:rFonts w:cstheme="minorHAnsi"/>
                <w:highlight w:val="yellow"/>
                <w:lang w:eastAsia="en-US"/>
              </w:rPr>
            </w:rPrChange>
          </w:rPr>
          <w:t>×</w:t>
        </w:r>
      </w:ins>
      <w:ins w:id="15" w:author="Robert S Chapman" w:date="2023-07-06T14:39:00Z">
        <w:r w:rsidR="00254CE1" w:rsidRPr="00C81B5B">
          <w:rPr>
            <w:rFonts w:cstheme="minorHAnsi"/>
            <w:lang w:eastAsia="en-US"/>
            <w:rPrChange w:id="16" w:author="Robert S Chapman" w:date="2023-07-06T15:14:00Z">
              <w:rPr>
                <w:rFonts w:cstheme="minorHAnsi"/>
                <w:highlight w:val="yellow"/>
                <w:lang w:eastAsia="en-US"/>
              </w:rPr>
            </w:rPrChange>
          </w:rPr>
          <w:t xml:space="preserve"> </w:t>
        </w:r>
      </w:ins>
      <w:ins w:id="17" w:author="Robert S Chapman" w:date="2023-07-06T12:00:00Z">
        <w:r w:rsidR="004527CD" w:rsidRPr="00C81B5B">
          <w:rPr>
            <w:rFonts w:cstheme="minorHAnsi"/>
            <w:lang w:eastAsia="en-US"/>
            <w:rPrChange w:id="18" w:author="Robert S Chapman" w:date="2023-07-06T15:14:00Z">
              <w:rPr>
                <w:rFonts w:cstheme="minorHAnsi"/>
                <w:highlight w:val="yellow"/>
                <w:lang w:eastAsia="en-US"/>
              </w:rPr>
            </w:rPrChange>
          </w:rPr>
          <w:t>3</w:t>
        </w:r>
      </w:ins>
      <w:r w:rsidRPr="00C81B5B">
        <w:rPr>
          <w:lang w:eastAsia="en-US"/>
        </w:rPr>
        <w:t xml:space="preserve"> = </w:t>
      </w:r>
      <w:del w:id="19" w:author="Robert S Chapman" w:date="2023-07-06T12:00:00Z">
        <w:r w:rsidRPr="00C81B5B" w:rsidDel="004527CD">
          <w:rPr>
            <w:lang w:eastAsia="en-US"/>
          </w:rPr>
          <w:delText>1</w:delText>
        </w:r>
      </w:del>
      <w:ins w:id="20" w:author="Robert S Chapman" w:date="2023-07-06T12:00:00Z">
        <w:r w:rsidR="004527CD" w:rsidRPr="00C81B5B">
          <w:rPr>
            <w:lang w:eastAsia="en-US"/>
            <w:rPrChange w:id="21" w:author="Robert S Chapman" w:date="2023-07-06T15:14:00Z">
              <w:rPr>
                <w:highlight w:val="yellow"/>
                <w:lang w:eastAsia="en-US"/>
              </w:rPr>
            </w:rPrChange>
          </w:rPr>
          <w:t>7</w:t>
        </w:r>
      </w:ins>
      <w:r w:rsidRPr="00C81B5B">
        <w:rPr>
          <w:lang w:eastAsia="en-US"/>
        </w:rPr>
        <w:t>2 MST conditions</w:t>
      </w:r>
      <w:ins w:id="22" w:author="Robert S Chapman" w:date="2023-07-06T14:40:00Z">
        <w:r w:rsidR="00254CE1">
          <w:rPr>
            <w:lang w:eastAsia="en-US"/>
          </w:rPr>
          <w:t>.</w:t>
        </w:r>
      </w:ins>
      <w:del w:id="23" w:author="Robert S Chapman" w:date="2023-07-06T14:40:00Z">
        <w:r w:rsidR="00521E82" w:rsidDel="00254CE1">
          <w:rPr>
            <w:lang w:eastAsia="en-US"/>
          </w:rPr>
          <w:delText>,</w:delText>
        </w:r>
      </w:del>
      <w:r>
        <w:rPr>
          <w:lang w:eastAsia="en-US"/>
        </w:rPr>
        <w:t xml:space="preserve"> </w:t>
      </w:r>
      <w:del w:id="24" w:author="Robert S Chapman" w:date="2023-07-06T14:40:00Z">
        <w:r w:rsidR="00E27180" w:rsidDel="00254CE1">
          <w:rPr>
            <w:lang w:eastAsia="en-US"/>
          </w:rPr>
          <w:delText xml:space="preserve">as shown in </w:delText>
        </w:r>
      </w:del>
      <w:r w:rsidR="00E27180">
        <w:rPr>
          <w:lang w:eastAsia="en-US"/>
        </w:rPr>
        <w:t>Table 1</w:t>
      </w:r>
      <w:ins w:id="25" w:author="Robert S Chapman" w:date="2023-07-06T14:40:00Z">
        <w:r w:rsidR="00254CE1">
          <w:rPr>
            <w:lang w:eastAsia="en-US"/>
          </w:rPr>
          <w:t xml:space="preserve"> shows how</w:t>
        </w:r>
      </w:ins>
      <w:ins w:id="26" w:author="Robert S Chapman" w:date="2023-07-06T14:42:00Z">
        <w:r w:rsidR="00254CE1">
          <w:rPr>
            <w:lang w:eastAsia="en-US"/>
          </w:rPr>
          <w:t xml:space="preserve"> various</w:t>
        </w:r>
      </w:ins>
      <w:ins w:id="27" w:author="Robert S Chapman" w:date="2023-07-06T14:40:00Z">
        <w:r w:rsidR="00254CE1">
          <w:rPr>
            <w:lang w:eastAsia="en-US"/>
          </w:rPr>
          <w:t xml:space="preserve"> </w:t>
        </w:r>
      </w:ins>
      <w:ins w:id="28" w:author="Robert S Chapman" w:date="2023-07-06T14:41:00Z">
        <w:r w:rsidR="00254CE1">
          <w:rPr>
            <w:lang w:eastAsia="en-US"/>
          </w:rPr>
          <w:t>conditions for test structure, assembly priority and number of items were used to construct the MSTs evaluated in th</w:t>
        </w:r>
      </w:ins>
      <w:ins w:id="29" w:author="Robert S Chapman" w:date="2023-07-06T14:42:00Z">
        <w:r w:rsidR="00254CE1">
          <w:rPr>
            <w:lang w:eastAsia="en-US"/>
          </w:rPr>
          <w:t>is study</w:t>
        </w:r>
      </w:ins>
      <w:r>
        <w:rPr>
          <w:lang w:eastAsia="en-US"/>
        </w:rPr>
        <w:t>.</w:t>
      </w:r>
    </w:p>
    <w:p w14:paraId="48E98600" w14:textId="77777777" w:rsidR="004527CD" w:rsidRDefault="00652A2E" w:rsidP="004527CD">
      <w:pPr>
        <w:pStyle w:val="BodyText"/>
        <w:widowControl w:val="0"/>
        <w:spacing w:after="0"/>
        <w:ind w:firstLine="360"/>
        <w:rPr>
          <w:lang w:eastAsia="en-US"/>
        </w:rPr>
      </w:pPr>
      <w:r w:rsidRPr="00F53B08">
        <w:rPr>
          <w:rStyle w:val="Heading4Char"/>
          <w:lang w:eastAsia="en-US"/>
        </w:rPr>
        <w:t>Test structure.</w:t>
      </w:r>
      <w:r>
        <w:rPr>
          <w:lang w:eastAsia="en-US"/>
        </w:rPr>
        <w:t xml:space="preserve"> Two test structures (1-3-3 and 1-3-4) were compared. For the 1-3-3 design, the present study followed the practice in </w:t>
      </w:r>
      <w:r>
        <w:rPr>
          <w:lang w:eastAsia="en-US"/>
        </w:rPr>
        <w:fldChar w:fldCharType="begin" w:fldLock="1"/>
      </w:r>
      <w:r>
        <w:rPr>
          <w:lang w:eastAsia="en-US"/>
        </w:rPr>
        <w:instrText xml:space="preserve"> ADDIN ZOTERO_ITEM CSL_CITATION {"citationID":"g57gL9vq","properties":{"formattedCitation":"(K. Wang, 2017)","plainCitation":"(K. Wang, 2017)","dontUpdate":true,"noteIndex":0},"citationItems":[{"id":"2tiS2s6k/VrareJ44","uris":["http://www.mendeley.com/documents/?uuid=376e4231-cf36-346b-9aad-3946fd2535e1"],"uri":["http://www.mendeley.com/documents/?uuid=376e4231-cf36-346b-9aad-3946fd2535e1"],"itemData":{"author":[{"dropping-particle":"","family":"Wang","given":"Keyin","non-dropping-particle":"","parse-names":false,"suffix":""}],"genre":"PhD Thesis","id":"ITEM-1","issued":{"date-parts":[["2017"]]},"title":"A Fair Comparison of the Performance of Computerized Adaptive Testing snd Multistage Adaptive Testing","type":"thesis"}}],"schema":"https://github.com/citation-style-language/schema/raw/master/csl-citation.json"} </w:instrText>
      </w:r>
      <w:r>
        <w:rPr>
          <w:lang w:eastAsia="en-US"/>
        </w:rPr>
        <w:fldChar w:fldCharType="separate"/>
      </w:r>
      <w:r>
        <w:rPr>
          <w:noProof/>
          <w:lang w:eastAsia="en-US"/>
        </w:rPr>
        <w:t>Wang (201</w:t>
      </w:r>
      <w:r w:rsidR="00D3253E">
        <w:rPr>
          <w:noProof/>
          <w:lang w:eastAsia="en-US"/>
        </w:rPr>
        <w:t>7</w:t>
      </w:r>
      <w:r>
        <w:rPr>
          <w:noProof/>
          <w:lang w:eastAsia="en-US"/>
        </w:rPr>
        <w:t>)</w:t>
      </w:r>
      <w:r>
        <w:rPr>
          <w:lang w:eastAsia="en-US"/>
        </w:rPr>
        <w:fldChar w:fldCharType="end"/>
      </w:r>
      <w:r w:rsidR="00510E22">
        <w:rPr>
          <w:lang w:eastAsia="en-US"/>
        </w:rPr>
        <w:t>,</w:t>
      </w:r>
      <w:r>
        <w:rPr>
          <w:lang w:eastAsia="en-US"/>
        </w:rPr>
        <w:t xml:space="preserve"> and </w:t>
      </w:r>
      <w:r>
        <w:rPr>
          <w:lang w:eastAsia="en-US"/>
        </w:rPr>
        <w:fldChar w:fldCharType="begin" w:fldLock="1"/>
      </w:r>
      <w:r>
        <w:rPr>
          <w:lang w:eastAsia="en-US"/>
        </w:rPr>
        <w:instrText xml:space="preserve"> ADDIN ZOTERO_ITEM CSL_CITATION {"citationID":"0EvKhrmr","properties":{"formattedCitation":"(Zheng &amp; Chang, 2015)","plainCitation":"(Zheng &amp; Chang, 2015)","noteIndex":0},"citationItems":[{"id":"2tiS2s6k/eiGby6Xe","uris":["http://www.mendeley.com/documents/?uuid=13338a68-cdc0-4786-ac98-981450fe8c71"],"uri":["http://www.mendeley.com/documents/?uuid=13338a68-cdc0-4786-ac98-981450fe8c71"],"itemData":{"DOI":"10.1177/0146621614544519","ISBN":"0146621614544","ISSN":"15523497","abstract":"Recently, multistage testing (MST) has been adopted by several important large-scale testing programs and become popular among practitioners and researchers. Stemming from the decades of history of computerized adaptive testing (CAT), the rapidly growing MST alleviates several major problems of earlier CAT applications. Nevertheless, MST is only one among all possible solutions to these problems. This article presents a new adaptive testing design, \"on-the-fly assembled multistage adaptive testing\" (OMST), which combines the benefits of CAT and MST and offsets their limitations. Moreover, OMST also provides some unique advantages over both CAT and MST. A simulation study was conducted to compare OMST with MST and CAT, and the results demonstrated the promising features of OMST. Finally, the \"Discussion\" section provides suggestions on possible future adaptive testing designs based on the OMST framework, which could provide great flexibility for adaptive tests in the digital future and open an avenue for all types of hybrid designs based on the different needs of specific tests.","author":[{"dropping-particle":"","family":"Zheng","given":"Yi","non-dropping-particle":"","parse-names":false,"suffix":""},{"dropping-particle":"","family":"Chang","given":"Hua Hua","non-dropping-particle":"","parse-names":false,"suffix":""}],"container-title":"Applied Psychological Measurement","id":"ITEM-1","issue":"2","issued":{"date-parts":[["2015"]]},"page":"104-118","title":"On-the-Fly Assembled Multistage Adaptive Testing","type":"article-journal","volume":"39"}}],"schema":"https://github.com/citation-style-language/schema/raw/master/csl-citation.json"} </w:instrText>
      </w:r>
      <w:r>
        <w:rPr>
          <w:lang w:eastAsia="en-US"/>
        </w:rPr>
        <w:fldChar w:fldCharType="separate"/>
      </w:r>
      <w:r>
        <w:rPr>
          <w:noProof/>
          <w:lang w:eastAsia="en-US"/>
        </w:rPr>
        <w:t>Zheng and Chang (2015)</w:t>
      </w:r>
      <w:r>
        <w:rPr>
          <w:lang w:eastAsia="en-US"/>
        </w:rPr>
        <w:fldChar w:fldCharType="end"/>
      </w:r>
      <w:r>
        <w:rPr>
          <w:lang w:eastAsia="en-US"/>
        </w:rPr>
        <w:t xml:space="preserve">, where the second and third stages had the same set of difficulty anchors. For the 1-3-4 design, the </w:t>
      </w:r>
      <w:r w:rsidRPr="00C05A84">
        <w:rPr>
          <w:i/>
        </w:rPr>
        <w:t>θ</w:t>
      </w:r>
      <w:r>
        <w:t xml:space="preserve"> anchors of the last stage were chosen to be the same as</w:t>
      </w:r>
      <w:r>
        <w:rPr>
          <w:lang w:eastAsia="en-US"/>
        </w:rPr>
        <w:t xml:space="preserve"> the design in </w:t>
      </w:r>
      <w:r>
        <w:rPr>
          <w:lang w:eastAsia="en-US"/>
        </w:rPr>
        <w:fldChar w:fldCharType="begin" w:fldLock="1"/>
      </w:r>
      <w:r>
        <w:rPr>
          <w:lang w:eastAsia="en-US"/>
        </w:rPr>
        <w:instrText xml:space="preserve"> ADDIN ZOTERO_ITEM CSL_CITATION {"citationID":"yCHn4ouM","properties":{"formattedCitation":"(Schnipke &amp; Reese, 1999)","plainCitation":"(Schnipke &amp; Reese, 1999)","noteIndex":0},"citationItems":[{"id":"2tiS2s6k/bcR9hhZ7","uris":["http://www.mendeley.com/documents/?uuid=3962dfc4-87c0-3223-aa98-e110f9d35cf2"],"uri":["http://www.mendeley.com/documents/?uuid=3962dfc4-87c0-3223-aa98-e110f9d35cf2"],"itemData":{"abstract":"Two-stage and multistage test designs provide a way of roughly adapting item difficulty to test-taker ability. All test takers take a parallel stage-one test, and, based on their scores, they are routed to tests of different difficulty levels in subsequent stages. These designs provide some of the benefits of standard computerized adaptive testing (CAT), such as increased precision of ability estimates over a paper-and-pencil test design. The item selection and scoring algorithms in two-stage and multistage designs may also be easier for test takers and test score users to understand--an important feature for gaining public acceptance of new test designs. This study incorporates testlets (bundles of items) into two-stage and multistage designs, and compares the precision of the ability estimates derived from these designs with those derived from a standard CAT design and from paper-and-pencil test designs. For the group that was used to establish the cutoffs for the two-stage and multistage testlet designs, 50,000 simulated test takers were created randomly. The group of simulated test takers used to simulate all test designs totaled 25,000. Results indicate that all testlet-based designs resulted in improved precision over the same-length paper-and-pencil test, and almost as much precision as the paper-and-pencil test of double length. Given the many other (nonpsychometric) advantages of these designs, they may be viable options for computer-administered tests. (Contains six figures and nine references.) (Author/SLD)","author":[{"dropping-particle":"","family":"Schnipke","given":"Deborah L.","non-dropping-particle":"","parse-names":false,"suffix":""},{"dropping-particle":"","family":"Reese","given":"Lynda M.","non-dropping-particle":"","parse-names":false,"suffix":""}],"container-title":"Law School Admission Council Computerized Testing Report. LSAC Research Report Series.","id":"ITEM-1","issued":{"date-parts":[["1999"]]},"title":"A Comparison of Testlet-Based Test Designs for Computerized Adaptive Testing","type":"report"}}],"schema":"https://github.com/citation-style-language/schema/raw/master/csl-citation.json"} </w:instrText>
      </w:r>
      <w:r>
        <w:rPr>
          <w:lang w:eastAsia="en-US"/>
        </w:rPr>
        <w:fldChar w:fldCharType="separate"/>
      </w:r>
      <w:r>
        <w:rPr>
          <w:noProof/>
          <w:lang w:eastAsia="en-US"/>
        </w:rPr>
        <w:t>Schnipke &amp; Reese (1999)</w:t>
      </w:r>
      <w:r>
        <w:rPr>
          <w:lang w:eastAsia="en-US"/>
        </w:rPr>
        <w:fldChar w:fldCharType="end"/>
      </w:r>
      <w:r>
        <w:rPr>
          <w:lang w:eastAsia="en-US"/>
        </w:rPr>
        <w:t xml:space="preserve">. The </w:t>
      </w:r>
      <w:proofErr w:type="spellStart"/>
      <w:r w:rsidRPr="00794D9C">
        <w:rPr>
          <w:i/>
        </w:rPr>
        <w:t>θ</w:t>
      </w:r>
      <w:r>
        <w:rPr>
          <w:lang w:eastAsia="en-US"/>
        </w:rPr>
        <w:t>s</w:t>
      </w:r>
      <w:proofErr w:type="spellEnd"/>
      <w:r>
        <w:rPr>
          <w:lang w:eastAsia="en-US"/>
        </w:rPr>
        <w:t xml:space="preserve"> at</w:t>
      </w:r>
    </w:p>
    <w:p w14:paraId="7F27FB72" w14:textId="32498113" w:rsidR="008C31AC" w:rsidRPr="006D44DF" w:rsidRDefault="008C31AC" w:rsidP="004527CD">
      <w:pPr>
        <w:pStyle w:val="BodyText"/>
        <w:widowControl w:val="0"/>
        <w:spacing w:after="0"/>
        <w:ind w:firstLine="360"/>
        <w:rPr>
          <w:b/>
        </w:rPr>
      </w:pPr>
      <w:r w:rsidRPr="006D44DF">
        <w:rPr>
          <w:b/>
        </w:rPr>
        <w:t xml:space="preserve">Table </w:t>
      </w:r>
      <w:r w:rsidRPr="006D44DF">
        <w:rPr>
          <w:b/>
          <w:noProof/>
        </w:rPr>
        <w:fldChar w:fldCharType="begin"/>
      </w:r>
      <w:r w:rsidRPr="006D44DF">
        <w:rPr>
          <w:b/>
          <w:noProof/>
        </w:rPr>
        <w:instrText xml:space="preserve"> SEQ Table \* ARABIC </w:instrText>
      </w:r>
      <w:r w:rsidRPr="006D44DF">
        <w:rPr>
          <w:b/>
          <w:noProof/>
        </w:rPr>
        <w:fldChar w:fldCharType="separate"/>
      </w:r>
      <w:r w:rsidR="003F165D">
        <w:rPr>
          <w:b/>
          <w:noProof/>
        </w:rPr>
        <w:t>1</w:t>
      </w:r>
      <w:r w:rsidRPr="006D44DF">
        <w:rPr>
          <w:b/>
          <w:noProof/>
        </w:rPr>
        <w:fldChar w:fldCharType="end"/>
      </w:r>
      <w:r w:rsidRPr="006D44DF">
        <w:rPr>
          <w:b/>
          <w:noProof/>
        </w:rPr>
        <w:t xml:space="preserve">. </w:t>
      </w:r>
      <w:r w:rsidRPr="006D44DF">
        <w:rPr>
          <w:b/>
        </w:rPr>
        <w:t>Summary of MST designs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355"/>
        <w:gridCol w:w="1708"/>
        <w:gridCol w:w="1708"/>
        <w:gridCol w:w="1709"/>
        <w:tblGridChange w:id="30">
          <w:tblGrid>
            <w:gridCol w:w="1870"/>
            <w:gridCol w:w="2355"/>
            <w:gridCol w:w="1708"/>
            <w:gridCol w:w="1708"/>
            <w:gridCol w:w="1709"/>
          </w:tblGrid>
        </w:tblGridChange>
      </w:tblGrid>
      <w:tr w:rsidR="008C31AC" w14:paraId="2E402966" w14:textId="77777777" w:rsidTr="006C5A0E">
        <w:tc>
          <w:tcPr>
            <w:tcW w:w="1870" w:type="dxa"/>
            <w:tcBorders>
              <w:top w:val="single" w:sz="4" w:space="0" w:color="auto"/>
            </w:tcBorders>
          </w:tcPr>
          <w:p w14:paraId="3BE6308A" w14:textId="77777777" w:rsidR="008C31AC" w:rsidRDefault="008C31AC" w:rsidP="00283391"/>
        </w:tc>
        <w:tc>
          <w:tcPr>
            <w:tcW w:w="2355" w:type="dxa"/>
            <w:tcBorders>
              <w:top w:val="single" w:sz="4" w:space="0" w:color="auto"/>
            </w:tcBorders>
          </w:tcPr>
          <w:p w14:paraId="08E0E159" w14:textId="77777777" w:rsidR="008C31AC" w:rsidRDefault="008C31AC" w:rsidP="00283391"/>
        </w:tc>
        <w:tc>
          <w:tcPr>
            <w:tcW w:w="5125" w:type="dxa"/>
            <w:gridSpan w:val="3"/>
            <w:tcBorders>
              <w:top w:val="single" w:sz="4" w:space="0" w:color="auto"/>
              <w:bottom w:val="single" w:sz="4" w:space="0" w:color="auto"/>
            </w:tcBorders>
          </w:tcPr>
          <w:p w14:paraId="3631C430" w14:textId="77777777" w:rsidR="008C31AC" w:rsidRDefault="008C31AC" w:rsidP="00283391">
            <w:pPr>
              <w:ind w:firstLine="0"/>
              <w:jc w:val="center"/>
            </w:pPr>
            <w:r>
              <w:t>Number of items</w:t>
            </w:r>
          </w:p>
        </w:tc>
      </w:tr>
      <w:tr w:rsidR="008C31AC" w14:paraId="77070947" w14:textId="77777777" w:rsidTr="006C5A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single" w:sz="4" w:space="0" w:color="auto"/>
              <w:right w:val="nil"/>
            </w:tcBorders>
          </w:tcPr>
          <w:p w14:paraId="6E80FE3A" w14:textId="77777777" w:rsidR="008C31AC" w:rsidRDefault="008C31AC" w:rsidP="00283391">
            <w:pPr>
              <w:ind w:firstLine="0"/>
            </w:pPr>
            <w:r>
              <w:t>Test structure</w:t>
            </w:r>
          </w:p>
        </w:tc>
        <w:tc>
          <w:tcPr>
            <w:tcW w:w="2355" w:type="dxa"/>
            <w:tcBorders>
              <w:top w:val="nil"/>
              <w:left w:val="nil"/>
              <w:bottom w:val="single" w:sz="4" w:space="0" w:color="auto"/>
              <w:right w:val="nil"/>
            </w:tcBorders>
          </w:tcPr>
          <w:p w14:paraId="65A5DE8B" w14:textId="77777777" w:rsidR="008C31AC" w:rsidRDefault="008C31AC" w:rsidP="00283391">
            <w:pPr>
              <w:ind w:firstLine="0"/>
            </w:pPr>
            <w:r>
              <w:t>Assembly priority</w:t>
            </w:r>
          </w:p>
        </w:tc>
        <w:tc>
          <w:tcPr>
            <w:tcW w:w="1708" w:type="dxa"/>
            <w:tcBorders>
              <w:top w:val="single" w:sz="4" w:space="0" w:color="auto"/>
              <w:left w:val="nil"/>
              <w:bottom w:val="single" w:sz="4" w:space="0" w:color="auto"/>
              <w:right w:val="nil"/>
            </w:tcBorders>
          </w:tcPr>
          <w:p w14:paraId="275774DB" w14:textId="77777777" w:rsidR="008C31AC" w:rsidRDefault="008C31AC" w:rsidP="00283391">
            <w:pPr>
              <w:ind w:firstLine="0"/>
              <w:jc w:val="center"/>
            </w:pPr>
            <w:r>
              <w:t>Stage 1</w:t>
            </w:r>
          </w:p>
        </w:tc>
        <w:tc>
          <w:tcPr>
            <w:tcW w:w="1708" w:type="dxa"/>
            <w:tcBorders>
              <w:top w:val="single" w:sz="4" w:space="0" w:color="auto"/>
              <w:left w:val="nil"/>
              <w:bottom w:val="single" w:sz="4" w:space="0" w:color="auto"/>
              <w:right w:val="nil"/>
            </w:tcBorders>
          </w:tcPr>
          <w:p w14:paraId="612AC0C9" w14:textId="77777777" w:rsidR="008C31AC" w:rsidRDefault="008C31AC" w:rsidP="00283391">
            <w:pPr>
              <w:ind w:firstLine="0"/>
              <w:jc w:val="center"/>
            </w:pPr>
            <w:r>
              <w:t>Stage 2</w:t>
            </w:r>
          </w:p>
        </w:tc>
        <w:tc>
          <w:tcPr>
            <w:tcW w:w="1709" w:type="dxa"/>
            <w:tcBorders>
              <w:top w:val="single" w:sz="4" w:space="0" w:color="auto"/>
              <w:left w:val="nil"/>
              <w:bottom w:val="single" w:sz="4" w:space="0" w:color="auto"/>
              <w:right w:val="nil"/>
            </w:tcBorders>
          </w:tcPr>
          <w:p w14:paraId="4032C6F2" w14:textId="77777777" w:rsidR="008C31AC" w:rsidRDefault="008C31AC" w:rsidP="00283391">
            <w:pPr>
              <w:ind w:firstLine="0"/>
              <w:jc w:val="center"/>
            </w:pPr>
            <w:r>
              <w:t>Stage 3</w:t>
            </w:r>
          </w:p>
        </w:tc>
      </w:tr>
      <w:tr w:rsidR="008C31AC" w14:paraId="154BF03D" w14:textId="77777777" w:rsidTr="006C5A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single" w:sz="4" w:space="0" w:color="auto"/>
              <w:left w:val="nil"/>
              <w:bottom w:val="nil"/>
              <w:right w:val="nil"/>
            </w:tcBorders>
          </w:tcPr>
          <w:p w14:paraId="63FBE10D" w14:textId="77777777" w:rsidR="008C31AC" w:rsidRDefault="008C31AC" w:rsidP="00283391">
            <w:pPr>
              <w:ind w:firstLine="0"/>
            </w:pPr>
            <w:r>
              <w:t>1-3-3</w:t>
            </w:r>
          </w:p>
        </w:tc>
        <w:tc>
          <w:tcPr>
            <w:tcW w:w="2355" w:type="dxa"/>
            <w:tcBorders>
              <w:top w:val="single" w:sz="4" w:space="0" w:color="auto"/>
              <w:left w:val="nil"/>
              <w:bottom w:val="nil"/>
              <w:right w:val="nil"/>
            </w:tcBorders>
          </w:tcPr>
          <w:p w14:paraId="50F59E17" w14:textId="77777777" w:rsidR="008C31AC" w:rsidRDefault="008C31AC" w:rsidP="00283391">
            <w:pPr>
              <w:ind w:firstLine="0"/>
            </w:pPr>
            <w:r>
              <w:t>Forward</w:t>
            </w:r>
          </w:p>
        </w:tc>
        <w:tc>
          <w:tcPr>
            <w:tcW w:w="1708" w:type="dxa"/>
            <w:tcBorders>
              <w:top w:val="single" w:sz="4" w:space="0" w:color="auto"/>
              <w:left w:val="nil"/>
              <w:bottom w:val="nil"/>
              <w:right w:val="nil"/>
            </w:tcBorders>
          </w:tcPr>
          <w:p w14:paraId="79BEC78C" w14:textId="77777777" w:rsidR="008C31AC" w:rsidRDefault="008C31AC" w:rsidP="00283391">
            <w:pPr>
              <w:ind w:firstLine="0"/>
              <w:jc w:val="center"/>
            </w:pPr>
            <w:r>
              <w:t>7</w:t>
            </w:r>
          </w:p>
        </w:tc>
        <w:tc>
          <w:tcPr>
            <w:tcW w:w="1708" w:type="dxa"/>
            <w:tcBorders>
              <w:top w:val="single" w:sz="4" w:space="0" w:color="auto"/>
              <w:left w:val="nil"/>
              <w:bottom w:val="nil"/>
              <w:right w:val="nil"/>
            </w:tcBorders>
          </w:tcPr>
          <w:p w14:paraId="26FA34FB" w14:textId="77777777" w:rsidR="008C31AC" w:rsidRDefault="008C31AC" w:rsidP="00283391">
            <w:pPr>
              <w:ind w:firstLine="0"/>
              <w:jc w:val="center"/>
            </w:pPr>
            <w:r>
              <w:t>14</w:t>
            </w:r>
          </w:p>
        </w:tc>
        <w:tc>
          <w:tcPr>
            <w:tcW w:w="1709" w:type="dxa"/>
            <w:tcBorders>
              <w:top w:val="single" w:sz="4" w:space="0" w:color="auto"/>
              <w:left w:val="nil"/>
              <w:bottom w:val="nil"/>
              <w:right w:val="nil"/>
            </w:tcBorders>
          </w:tcPr>
          <w:p w14:paraId="67CF430B" w14:textId="77777777" w:rsidR="008C31AC" w:rsidRDefault="008C31AC" w:rsidP="00283391">
            <w:pPr>
              <w:ind w:firstLine="0"/>
              <w:jc w:val="center"/>
            </w:pPr>
            <w:r>
              <w:t>21</w:t>
            </w:r>
          </w:p>
        </w:tc>
      </w:tr>
      <w:tr w:rsidR="008C31AC" w14:paraId="00771740" w14:textId="77777777" w:rsidTr="006C5A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nil"/>
              <w:right w:val="nil"/>
            </w:tcBorders>
          </w:tcPr>
          <w:p w14:paraId="1D4C1593" w14:textId="77777777" w:rsidR="008C31AC" w:rsidRDefault="008C31AC" w:rsidP="00283391"/>
        </w:tc>
        <w:tc>
          <w:tcPr>
            <w:tcW w:w="2355" w:type="dxa"/>
            <w:tcBorders>
              <w:top w:val="nil"/>
              <w:left w:val="nil"/>
              <w:bottom w:val="nil"/>
              <w:right w:val="nil"/>
            </w:tcBorders>
          </w:tcPr>
          <w:p w14:paraId="0AE471D6" w14:textId="77777777" w:rsidR="008C31AC" w:rsidRDefault="008C31AC" w:rsidP="00283391"/>
        </w:tc>
        <w:tc>
          <w:tcPr>
            <w:tcW w:w="1708" w:type="dxa"/>
            <w:tcBorders>
              <w:top w:val="nil"/>
              <w:left w:val="nil"/>
              <w:bottom w:val="nil"/>
              <w:right w:val="nil"/>
            </w:tcBorders>
          </w:tcPr>
          <w:p w14:paraId="78EFD284" w14:textId="77777777" w:rsidR="008C31AC" w:rsidRDefault="008C31AC" w:rsidP="00283391">
            <w:pPr>
              <w:ind w:firstLine="0"/>
              <w:jc w:val="center"/>
            </w:pPr>
            <w:r>
              <w:t>14</w:t>
            </w:r>
          </w:p>
        </w:tc>
        <w:tc>
          <w:tcPr>
            <w:tcW w:w="1708" w:type="dxa"/>
            <w:tcBorders>
              <w:top w:val="nil"/>
              <w:left w:val="nil"/>
              <w:bottom w:val="nil"/>
              <w:right w:val="nil"/>
            </w:tcBorders>
          </w:tcPr>
          <w:p w14:paraId="236BFF80" w14:textId="77777777" w:rsidR="008C31AC" w:rsidRDefault="008C31AC" w:rsidP="00283391">
            <w:pPr>
              <w:ind w:firstLine="0"/>
              <w:jc w:val="center"/>
            </w:pPr>
            <w:r>
              <w:t>14</w:t>
            </w:r>
          </w:p>
        </w:tc>
        <w:tc>
          <w:tcPr>
            <w:tcW w:w="1709" w:type="dxa"/>
            <w:tcBorders>
              <w:top w:val="nil"/>
              <w:left w:val="nil"/>
              <w:bottom w:val="nil"/>
              <w:right w:val="nil"/>
            </w:tcBorders>
          </w:tcPr>
          <w:p w14:paraId="01359A8F" w14:textId="77777777" w:rsidR="008C31AC" w:rsidRDefault="008C31AC" w:rsidP="00283391">
            <w:pPr>
              <w:ind w:firstLine="0"/>
              <w:jc w:val="center"/>
            </w:pPr>
            <w:r>
              <w:t>14</w:t>
            </w:r>
          </w:p>
        </w:tc>
      </w:tr>
      <w:tr w:rsidR="008C31AC" w14:paraId="39DF32F7" w14:textId="77777777" w:rsidTr="006C5A0E">
        <w:tc>
          <w:tcPr>
            <w:tcW w:w="1870" w:type="dxa"/>
          </w:tcPr>
          <w:p w14:paraId="73C3A7AC" w14:textId="77777777" w:rsidR="008C31AC" w:rsidRDefault="008C31AC" w:rsidP="00283391"/>
        </w:tc>
        <w:tc>
          <w:tcPr>
            <w:tcW w:w="2355" w:type="dxa"/>
          </w:tcPr>
          <w:p w14:paraId="34046A61" w14:textId="77777777" w:rsidR="008C31AC" w:rsidRDefault="008C31AC" w:rsidP="00283391"/>
        </w:tc>
        <w:tc>
          <w:tcPr>
            <w:tcW w:w="1708" w:type="dxa"/>
          </w:tcPr>
          <w:p w14:paraId="2871E454" w14:textId="77777777" w:rsidR="008C31AC" w:rsidRDefault="008C31AC" w:rsidP="00283391">
            <w:pPr>
              <w:ind w:firstLine="0"/>
              <w:jc w:val="center"/>
            </w:pPr>
            <w:r>
              <w:t>21</w:t>
            </w:r>
          </w:p>
        </w:tc>
        <w:tc>
          <w:tcPr>
            <w:tcW w:w="1708" w:type="dxa"/>
          </w:tcPr>
          <w:p w14:paraId="3451433B" w14:textId="77777777" w:rsidR="008C31AC" w:rsidRDefault="008C31AC" w:rsidP="00283391">
            <w:pPr>
              <w:ind w:firstLine="0"/>
              <w:jc w:val="center"/>
            </w:pPr>
            <w:r>
              <w:t>14</w:t>
            </w:r>
          </w:p>
        </w:tc>
        <w:tc>
          <w:tcPr>
            <w:tcW w:w="1709" w:type="dxa"/>
          </w:tcPr>
          <w:p w14:paraId="2C8D0AAC" w14:textId="77777777" w:rsidR="008C31AC" w:rsidRDefault="008C31AC" w:rsidP="00283391">
            <w:pPr>
              <w:ind w:firstLine="0"/>
              <w:jc w:val="center"/>
            </w:pPr>
            <w:r>
              <w:t>7</w:t>
            </w:r>
          </w:p>
        </w:tc>
      </w:tr>
      <w:tr w:rsidR="008C31AC" w14:paraId="420512B0" w14:textId="77777777" w:rsidTr="006C5A0E">
        <w:tc>
          <w:tcPr>
            <w:tcW w:w="1870" w:type="dxa"/>
          </w:tcPr>
          <w:p w14:paraId="42B2F656" w14:textId="77777777" w:rsidR="008C31AC" w:rsidRDefault="008C31AC" w:rsidP="00283391"/>
        </w:tc>
        <w:tc>
          <w:tcPr>
            <w:tcW w:w="2355" w:type="dxa"/>
          </w:tcPr>
          <w:p w14:paraId="66A11B74" w14:textId="77777777" w:rsidR="008C31AC" w:rsidRDefault="008C31AC" w:rsidP="00283391">
            <w:pPr>
              <w:ind w:firstLine="0"/>
            </w:pPr>
            <w:r>
              <w:t>Backward</w:t>
            </w:r>
          </w:p>
        </w:tc>
        <w:tc>
          <w:tcPr>
            <w:tcW w:w="1708" w:type="dxa"/>
          </w:tcPr>
          <w:p w14:paraId="4DA725A7" w14:textId="77777777" w:rsidR="008C31AC" w:rsidRDefault="008C31AC" w:rsidP="00283391">
            <w:pPr>
              <w:ind w:firstLine="0"/>
              <w:jc w:val="center"/>
            </w:pPr>
            <w:r>
              <w:t>7</w:t>
            </w:r>
          </w:p>
        </w:tc>
        <w:tc>
          <w:tcPr>
            <w:tcW w:w="1708" w:type="dxa"/>
          </w:tcPr>
          <w:p w14:paraId="205C62D1" w14:textId="77777777" w:rsidR="008C31AC" w:rsidRDefault="008C31AC" w:rsidP="00283391">
            <w:pPr>
              <w:ind w:firstLine="0"/>
              <w:jc w:val="center"/>
            </w:pPr>
            <w:r>
              <w:t>14</w:t>
            </w:r>
          </w:p>
        </w:tc>
        <w:tc>
          <w:tcPr>
            <w:tcW w:w="1709" w:type="dxa"/>
          </w:tcPr>
          <w:p w14:paraId="1347BC07" w14:textId="77777777" w:rsidR="008C31AC" w:rsidRDefault="008C31AC" w:rsidP="00283391">
            <w:pPr>
              <w:ind w:firstLine="0"/>
              <w:jc w:val="center"/>
            </w:pPr>
            <w:r>
              <w:t>21</w:t>
            </w:r>
          </w:p>
        </w:tc>
      </w:tr>
      <w:tr w:rsidR="008C31AC" w14:paraId="3CE5127B" w14:textId="77777777" w:rsidTr="006C5A0E">
        <w:tc>
          <w:tcPr>
            <w:tcW w:w="1870" w:type="dxa"/>
          </w:tcPr>
          <w:p w14:paraId="57AAC1FA" w14:textId="77777777" w:rsidR="008C31AC" w:rsidRDefault="008C31AC" w:rsidP="00283391"/>
        </w:tc>
        <w:tc>
          <w:tcPr>
            <w:tcW w:w="2355" w:type="dxa"/>
          </w:tcPr>
          <w:p w14:paraId="4CE07E11" w14:textId="77777777" w:rsidR="008C31AC" w:rsidRDefault="008C31AC" w:rsidP="00283391"/>
        </w:tc>
        <w:tc>
          <w:tcPr>
            <w:tcW w:w="1708" w:type="dxa"/>
          </w:tcPr>
          <w:p w14:paraId="5B5141BE" w14:textId="77777777" w:rsidR="008C31AC" w:rsidRDefault="008C31AC" w:rsidP="00283391">
            <w:pPr>
              <w:ind w:firstLine="0"/>
              <w:jc w:val="center"/>
            </w:pPr>
            <w:r>
              <w:t>14</w:t>
            </w:r>
          </w:p>
        </w:tc>
        <w:tc>
          <w:tcPr>
            <w:tcW w:w="1708" w:type="dxa"/>
          </w:tcPr>
          <w:p w14:paraId="5754019F" w14:textId="77777777" w:rsidR="008C31AC" w:rsidRDefault="008C31AC" w:rsidP="00283391">
            <w:pPr>
              <w:ind w:firstLine="0"/>
              <w:jc w:val="center"/>
            </w:pPr>
            <w:r>
              <w:t>14</w:t>
            </w:r>
          </w:p>
        </w:tc>
        <w:tc>
          <w:tcPr>
            <w:tcW w:w="1709" w:type="dxa"/>
          </w:tcPr>
          <w:p w14:paraId="4CCF044E" w14:textId="77777777" w:rsidR="008C31AC" w:rsidRDefault="008C31AC" w:rsidP="00283391">
            <w:pPr>
              <w:ind w:firstLine="0"/>
              <w:jc w:val="center"/>
            </w:pPr>
            <w:r>
              <w:t>14</w:t>
            </w:r>
          </w:p>
        </w:tc>
      </w:tr>
      <w:tr w:rsidR="008C31AC" w14:paraId="4F533E63" w14:textId="77777777" w:rsidTr="006C5A0E">
        <w:tc>
          <w:tcPr>
            <w:tcW w:w="1870" w:type="dxa"/>
          </w:tcPr>
          <w:p w14:paraId="3B02D2F9" w14:textId="77777777" w:rsidR="008C31AC" w:rsidRDefault="008C31AC" w:rsidP="00283391"/>
        </w:tc>
        <w:tc>
          <w:tcPr>
            <w:tcW w:w="2355" w:type="dxa"/>
          </w:tcPr>
          <w:p w14:paraId="76646F93" w14:textId="77777777" w:rsidR="008C31AC" w:rsidRDefault="008C31AC" w:rsidP="00283391"/>
        </w:tc>
        <w:tc>
          <w:tcPr>
            <w:tcW w:w="1708" w:type="dxa"/>
          </w:tcPr>
          <w:p w14:paraId="0619416F" w14:textId="77777777" w:rsidR="008C31AC" w:rsidRDefault="008C31AC" w:rsidP="00283391">
            <w:pPr>
              <w:ind w:firstLine="0"/>
              <w:jc w:val="center"/>
            </w:pPr>
            <w:r>
              <w:t>21</w:t>
            </w:r>
          </w:p>
        </w:tc>
        <w:tc>
          <w:tcPr>
            <w:tcW w:w="1708" w:type="dxa"/>
          </w:tcPr>
          <w:p w14:paraId="11EFE983" w14:textId="77777777" w:rsidR="008C31AC" w:rsidRDefault="008C31AC" w:rsidP="00283391">
            <w:pPr>
              <w:ind w:firstLine="0"/>
              <w:jc w:val="center"/>
            </w:pPr>
            <w:r>
              <w:t>14</w:t>
            </w:r>
          </w:p>
        </w:tc>
        <w:tc>
          <w:tcPr>
            <w:tcW w:w="1709" w:type="dxa"/>
          </w:tcPr>
          <w:p w14:paraId="3BDE042E" w14:textId="77777777" w:rsidR="008C31AC" w:rsidRDefault="008C31AC" w:rsidP="00283391">
            <w:pPr>
              <w:ind w:firstLine="0"/>
              <w:jc w:val="center"/>
            </w:pPr>
            <w:r>
              <w:t>7</w:t>
            </w:r>
          </w:p>
        </w:tc>
      </w:tr>
      <w:tr w:rsidR="006C5A0E" w14:paraId="66F257BD" w14:textId="77777777" w:rsidTr="006C5A0E">
        <w:trPr>
          <w:ins w:id="31" w:author="Robert S Chapman" w:date="2023-07-06T14:06:00Z"/>
        </w:trPr>
        <w:tc>
          <w:tcPr>
            <w:tcW w:w="1870" w:type="dxa"/>
          </w:tcPr>
          <w:p w14:paraId="33303C67" w14:textId="77777777" w:rsidR="006C5A0E" w:rsidRDefault="006C5A0E" w:rsidP="006C5A0E">
            <w:pPr>
              <w:rPr>
                <w:ins w:id="32" w:author="Robert S Chapman" w:date="2023-07-06T14:06:00Z"/>
              </w:rPr>
            </w:pPr>
          </w:p>
        </w:tc>
        <w:tc>
          <w:tcPr>
            <w:tcW w:w="2355" w:type="dxa"/>
          </w:tcPr>
          <w:p w14:paraId="5C8A0E96" w14:textId="1B8FCC64" w:rsidR="006C5A0E" w:rsidRDefault="006C5A0E" w:rsidP="006C5A0E">
            <w:pPr>
              <w:jc w:val="left"/>
              <w:rPr>
                <w:ins w:id="33" w:author="Robert S Chapman" w:date="2023-07-06T14:06:00Z"/>
              </w:rPr>
            </w:pPr>
            <w:ins w:id="34" w:author="Robert S Chapman" w:date="2023-07-06T14:06:00Z">
              <w:r>
                <w:t>Spiral</w:t>
              </w:r>
            </w:ins>
            <w:ins w:id="35" w:author="Robert S Chapman" w:date="2023-07-06T14:08:00Z">
              <w:r>
                <w:t xml:space="preserve">                     </w:t>
              </w:r>
            </w:ins>
          </w:p>
        </w:tc>
        <w:tc>
          <w:tcPr>
            <w:tcW w:w="1708" w:type="dxa"/>
          </w:tcPr>
          <w:p w14:paraId="375E8229" w14:textId="75F34CE4" w:rsidR="006C5A0E" w:rsidRDefault="006C5A0E" w:rsidP="006C5A0E">
            <w:pPr>
              <w:ind w:firstLine="0"/>
              <w:jc w:val="center"/>
              <w:rPr>
                <w:ins w:id="36" w:author="Robert S Chapman" w:date="2023-07-06T14:06:00Z"/>
              </w:rPr>
            </w:pPr>
            <w:ins w:id="37" w:author="Robert S Chapman" w:date="2023-07-06T14:07:00Z">
              <w:r>
                <w:t>7</w:t>
              </w:r>
            </w:ins>
          </w:p>
        </w:tc>
        <w:tc>
          <w:tcPr>
            <w:tcW w:w="1708" w:type="dxa"/>
          </w:tcPr>
          <w:p w14:paraId="3FB4276D" w14:textId="11D9B1C1" w:rsidR="006C5A0E" w:rsidRDefault="006C5A0E" w:rsidP="006C5A0E">
            <w:pPr>
              <w:ind w:firstLine="0"/>
              <w:jc w:val="center"/>
              <w:rPr>
                <w:ins w:id="38" w:author="Robert S Chapman" w:date="2023-07-06T14:06:00Z"/>
              </w:rPr>
            </w:pPr>
            <w:ins w:id="39" w:author="Robert S Chapman" w:date="2023-07-06T14:07:00Z">
              <w:r>
                <w:t>14</w:t>
              </w:r>
            </w:ins>
          </w:p>
        </w:tc>
        <w:tc>
          <w:tcPr>
            <w:tcW w:w="1709" w:type="dxa"/>
          </w:tcPr>
          <w:p w14:paraId="7D5953D7" w14:textId="6784F461" w:rsidR="006C5A0E" w:rsidRDefault="006C5A0E" w:rsidP="006C5A0E">
            <w:pPr>
              <w:ind w:firstLine="0"/>
              <w:jc w:val="center"/>
              <w:rPr>
                <w:ins w:id="40" w:author="Robert S Chapman" w:date="2023-07-06T14:06:00Z"/>
              </w:rPr>
            </w:pPr>
            <w:ins w:id="41" w:author="Robert S Chapman" w:date="2023-07-06T14:07:00Z">
              <w:r>
                <w:t>21</w:t>
              </w:r>
            </w:ins>
          </w:p>
        </w:tc>
      </w:tr>
      <w:tr w:rsidR="006C5A0E" w14:paraId="24AED193" w14:textId="77777777" w:rsidTr="006C5A0E">
        <w:trPr>
          <w:ins w:id="42" w:author="Robert S Chapman" w:date="2023-07-06T14:05:00Z"/>
        </w:trPr>
        <w:tc>
          <w:tcPr>
            <w:tcW w:w="1870" w:type="dxa"/>
          </w:tcPr>
          <w:p w14:paraId="228398C5" w14:textId="77777777" w:rsidR="006C5A0E" w:rsidRDefault="006C5A0E" w:rsidP="006C5A0E">
            <w:pPr>
              <w:rPr>
                <w:ins w:id="43" w:author="Robert S Chapman" w:date="2023-07-06T14:05:00Z"/>
              </w:rPr>
            </w:pPr>
          </w:p>
        </w:tc>
        <w:tc>
          <w:tcPr>
            <w:tcW w:w="2355" w:type="dxa"/>
          </w:tcPr>
          <w:p w14:paraId="2D887ED5" w14:textId="77777777" w:rsidR="006C5A0E" w:rsidRDefault="006C5A0E" w:rsidP="006C5A0E">
            <w:pPr>
              <w:rPr>
                <w:ins w:id="44" w:author="Robert S Chapman" w:date="2023-07-06T14:05:00Z"/>
              </w:rPr>
            </w:pPr>
          </w:p>
        </w:tc>
        <w:tc>
          <w:tcPr>
            <w:tcW w:w="1708" w:type="dxa"/>
          </w:tcPr>
          <w:p w14:paraId="68766CDF" w14:textId="72A02113" w:rsidR="006C5A0E" w:rsidRDefault="006C5A0E" w:rsidP="006C5A0E">
            <w:pPr>
              <w:ind w:firstLine="0"/>
              <w:jc w:val="center"/>
              <w:rPr>
                <w:ins w:id="45" w:author="Robert S Chapman" w:date="2023-07-06T14:05:00Z"/>
              </w:rPr>
            </w:pPr>
            <w:ins w:id="46" w:author="Robert S Chapman" w:date="2023-07-06T14:07:00Z">
              <w:r>
                <w:t>14</w:t>
              </w:r>
            </w:ins>
          </w:p>
        </w:tc>
        <w:tc>
          <w:tcPr>
            <w:tcW w:w="1708" w:type="dxa"/>
          </w:tcPr>
          <w:p w14:paraId="223B8965" w14:textId="0421CF11" w:rsidR="006C5A0E" w:rsidRDefault="006C5A0E" w:rsidP="006C5A0E">
            <w:pPr>
              <w:ind w:firstLine="0"/>
              <w:jc w:val="center"/>
              <w:rPr>
                <w:ins w:id="47" w:author="Robert S Chapman" w:date="2023-07-06T14:05:00Z"/>
              </w:rPr>
            </w:pPr>
            <w:ins w:id="48" w:author="Robert S Chapman" w:date="2023-07-06T14:07:00Z">
              <w:r>
                <w:t>14</w:t>
              </w:r>
            </w:ins>
          </w:p>
        </w:tc>
        <w:tc>
          <w:tcPr>
            <w:tcW w:w="1709" w:type="dxa"/>
          </w:tcPr>
          <w:p w14:paraId="6112AE1F" w14:textId="201167B7" w:rsidR="006C5A0E" w:rsidRDefault="006C5A0E" w:rsidP="006C5A0E">
            <w:pPr>
              <w:ind w:firstLine="0"/>
              <w:jc w:val="center"/>
              <w:rPr>
                <w:ins w:id="49" w:author="Robert S Chapman" w:date="2023-07-06T14:05:00Z"/>
              </w:rPr>
            </w:pPr>
            <w:ins w:id="50" w:author="Robert S Chapman" w:date="2023-07-06T14:07:00Z">
              <w:r>
                <w:t>14</w:t>
              </w:r>
            </w:ins>
          </w:p>
        </w:tc>
      </w:tr>
      <w:tr w:rsidR="006C5A0E" w14:paraId="46ACF439" w14:textId="77777777" w:rsidTr="006C5A0E">
        <w:trPr>
          <w:ins w:id="51" w:author="Robert S Chapman" w:date="2023-07-06T14:05:00Z"/>
        </w:trPr>
        <w:tc>
          <w:tcPr>
            <w:tcW w:w="1870" w:type="dxa"/>
          </w:tcPr>
          <w:p w14:paraId="3E4775AA" w14:textId="77777777" w:rsidR="006C5A0E" w:rsidRDefault="006C5A0E" w:rsidP="006C5A0E">
            <w:pPr>
              <w:rPr>
                <w:ins w:id="52" w:author="Robert S Chapman" w:date="2023-07-06T14:05:00Z"/>
              </w:rPr>
            </w:pPr>
          </w:p>
        </w:tc>
        <w:tc>
          <w:tcPr>
            <w:tcW w:w="2355" w:type="dxa"/>
          </w:tcPr>
          <w:p w14:paraId="5679CB61" w14:textId="77777777" w:rsidR="006C5A0E" w:rsidRDefault="006C5A0E" w:rsidP="006C5A0E">
            <w:pPr>
              <w:rPr>
                <w:ins w:id="53" w:author="Robert S Chapman" w:date="2023-07-06T14:05:00Z"/>
              </w:rPr>
            </w:pPr>
          </w:p>
        </w:tc>
        <w:tc>
          <w:tcPr>
            <w:tcW w:w="1708" w:type="dxa"/>
          </w:tcPr>
          <w:p w14:paraId="197C332A" w14:textId="56C49538" w:rsidR="006C5A0E" w:rsidRDefault="006C5A0E" w:rsidP="006C5A0E">
            <w:pPr>
              <w:ind w:firstLine="0"/>
              <w:jc w:val="center"/>
              <w:rPr>
                <w:ins w:id="54" w:author="Robert S Chapman" w:date="2023-07-06T14:05:00Z"/>
              </w:rPr>
            </w:pPr>
            <w:ins w:id="55" w:author="Robert S Chapman" w:date="2023-07-06T14:07:00Z">
              <w:r>
                <w:t>21</w:t>
              </w:r>
            </w:ins>
          </w:p>
        </w:tc>
        <w:tc>
          <w:tcPr>
            <w:tcW w:w="1708" w:type="dxa"/>
          </w:tcPr>
          <w:p w14:paraId="4CC38D73" w14:textId="4E9D78F5" w:rsidR="006C5A0E" w:rsidRDefault="006C5A0E" w:rsidP="006C5A0E">
            <w:pPr>
              <w:ind w:firstLine="0"/>
              <w:jc w:val="center"/>
              <w:rPr>
                <w:ins w:id="56" w:author="Robert S Chapman" w:date="2023-07-06T14:05:00Z"/>
              </w:rPr>
            </w:pPr>
            <w:ins w:id="57" w:author="Robert S Chapman" w:date="2023-07-06T14:07:00Z">
              <w:r>
                <w:t>14</w:t>
              </w:r>
            </w:ins>
          </w:p>
        </w:tc>
        <w:tc>
          <w:tcPr>
            <w:tcW w:w="1709" w:type="dxa"/>
          </w:tcPr>
          <w:p w14:paraId="051661A7" w14:textId="0A363343" w:rsidR="006C5A0E" w:rsidRDefault="006C5A0E" w:rsidP="006C5A0E">
            <w:pPr>
              <w:ind w:firstLine="0"/>
              <w:jc w:val="center"/>
              <w:rPr>
                <w:ins w:id="58" w:author="Robert S Chapman" w:date="2023-07-06T14:05:00Z"/>
              </w:rPr>
            </w:pPr>
            <w:ins w:id="59" w:author="Robert S Chapman" w:date="2023-07-06T14:07:00Z">
              <w:r>
                <w:t>7</w:t>
              </w:r>
            </w:ins>
          </w:p>
        </w:tc>
      </w:tr>
      <w:tr w:rsidR="006C5A0E" w14:paraId="0763A70F" w14:textId="77777777" w:rsidTr="006C5A0E">
        <w:trPr>
          <w:ins w:id="60" w:author="Robert S Chapman" w:date="2023-07-06T14:05:00Z"/>
        </w:trPr>
        <w:tc>
          <w:tcPr>
            <w:tcW w:w="1870" w:type="dxa"/>
          </w:tcPr>
          <w:p w14:paraId="6A25E0D6" w14:textId="77777777" w:rsidR="006C5A0E" w:rsidRDefault="006C5A0E" w:rsidP="006C5A0E">
            <w:pPr>
              <w:rPr>
                <w:ins w:id="61" w:author="Robert S Chapman" w:date="2023-07-06T14:05:00Z"/>
              </w:rPr>
            </w:pPr>
          </w:p>
        </w:tc>
        <w:tc>
          <w:tcPr>
            <w:tcW w:w="2355" w:type="dxa"/>
          </w:tcPr>
          <w:p w14:paraId="4A2F717F" w14:textId="5FC6D309" w:rsidR="006C5A0E" w:rsidRDefault="006C5A0E" w:rsidP="006C5A0E">
            <w:pPr>
              <w:rPr>
                <w:ins w:id="62" w:author="Robert S Chapman" w:date="2023-07-06T14:05:00Z"/>
              </w:rPr>
            </w:pPr>
            <w:ins w:id="63" w:author="Robert S Chapman" w:date="2023-07-06T14:07:00Z">
              <w:r>
                <w:t>Random</w:t>
              </w:r>
            </w:ins>
          </w:p>
        </w:tc>
        <w:tc>
          <w:tcPr>
            <w:tcW w:w="1708" w:type="dxa"/>
          </w:tcPr>
          <w:p w14:paraId="1921E35D" w14:textId="35CBCF5F" w:rsidR="006C5A0E" w:rsidRDefault="006C5A0E" w:rsidP="006C5A0E">
            <w:pPr>
              <w:ind w:firstLine="0"/>
              <w:jc w:val="center"/>
              <w:rPr>
                <w:ins w:id="64" w:author="Robert S Chapman" w:date="2023-07-06T14:05:00Z"/>
              </w:rPr>
            </w:pPr>
            <w:ins w:id="65" w:author="Robert S Chapman" w:date="2023-07-06T14:07:00Z">
              <w:r>
                <w:t>7</w:t>
              </w:r>
            </w:ins>
          </w:p>
        </w:tc>
        <w:tc>
          <w:tcPr>
            <w:tcW w:w="1708" w:type="dxa"/>
          </w:tcPr>
          <w:p w14:paraId="441C328A" w14:textId="66DF4142" w:rsidR="006C5A0E" w:rsidRDefault="006C5A0E" w:rsidP="006C5A0E">
            <w:pPr>
              <w:ind w:firstLine="0"/>
              <w:jc w:val="center"/>
              <w:rPr>
                <w:ins w:id="66" w:author="Robert S Chapman" w:date="2023-07-06T14:05:00Z"/>
              </w:rPr>
            </w:pPr>
            <w:ins w:id="67" w:author="Robert S Chapman" w:date="2023-07-06T14:07:00Z">
              <w:r>
                <w:t>14</w:t>
              </w:r>
            </w:ins>
          </w:p>
        </w:tc>
        <w:tc>
          <w:tcPr>
            <w:tcW w:w="1709" w:type="dxa"/>
          </w:tcPr>
          <w:p w14:paraId="08CBA41D" w14:textId="1DD76156" w:rsidR="006C5A0E" w:rsidRDefault="006C5A0E" w:rsidP="006C5A0E">
            <w:pPr>
              <w:ind w:firstLine="0"/>
              <w:jc w:val="center"/>
              <w:rPr>
                <w:ins w:id="68" w:author="Robert S Chapman" w:date="2023-07-06T14:05:00Z"/>
              </w:rPr>
            </w:pPr>
            <w:ins w:id="69" w:author="Robert S Chapman" w:date="2023-07-06T14:07:00Z">
              <w:r>
                <w:t>21</w:t>
              </w:r>
            </w:ins>
          </w:p>
        </w:tc>
      </w:tr>
      <w:tr w:rsidR="006C5A0E" w14:paraId="7E2E753E" w14:textId="77777777" w:rsidTr="006C5A0E">
        <w:trPr>
          <w:ins w:id="70" w:author="Robert S Chapman" w:date="2023-07-06T14:05:00Z"/>
        </w:trPr>
        <w:tc>
          <w:tcPr>
            <w:tcW w:w="1870" w:type="dxa"/>
          </w:tcPr>
          <w:p w14:paraId="3BA6F57A" w14:textId="77777777" w:rsidR="006C5A0E" w:rsidRDefault="006C5A0E" w:rsidP="006C5A0E">
            <w:pPr>
              <w:rPr>
                <w:ins w:id="71" w:author="Robert S Chapman" w:date="2023-07-06T14:05:00Z"/>
              </w:rPr>
            </w:pPr>
          </w:p>
        </w:tc>
        <w:tc>
          <w:tcPr>
            <w:tcW w:w="2355" w:type="dxa"/>
          </w:tcPr>
          <w:p w14:paraId="0F240DE2" w14:textId="77777777" w:rsidR="006C5A0E" w:rsidRDefault="006C5A0E" w:rsidP="006C5A0E">
            <w:pPr>
              <w:rPr>
                <w:ins w:id="72" w:author="Robert S Chapman" w:date="2023-07-06T14:05:00Z"/>
              </w:rPr>
            </w:pPr>
          </w:p>
        </w:tc>
        <w:tc>
          <w:tcPr>
            <w:tcW w:w="1708" w:type="dxa"/>
          </w:tcPr>
          <w:p w14:paraId="7535524B" w14:textId="6ABDEA58" w:rsidR="006C5A0E" w:rsidRDefault="006C5A0E" w:rsidP="006C5A0E">
            <w:pPr>
              <w:ind w:firstLine="0"/>
              <w:jc w:val="center"/>
              <w:rPr>
                <w:ins w:id="73" w:author="Robert S Chapman" w:date="2023-07-06T14:05:00Z"/>
              </w:rPr>
            </w:pPr>
            <w:ins w:id="74" w:author="Robert S Chapman" w:date="2023-07-06T14:07:00Z">
              <w:r>
                <w:t>14</w:t>
              </w:r>
            </w:ins>
          </w:p>
        </w:tc>
        <w:tc>
          <w:tcPr>
            <w:tcW w:w="1708" w:type="dxa"/>
          </w:tcPr>
          <w:p w14:paraId="19A2F41F" w14:textId="12D42476" w:rsidR="006C5A0E" w:rsidRDefault="006C5A0E" w:rsidP="006C5A0E">
            <w:pPr>
              <w:ind w:firstLine="0"/>
              <w:jc w:val="center"/>
              <w:rPr>
                <w:ins w:id="75" w:author="Robert S Chapman" w:date="2023-07-06T14:05:00Z"/>
              </w:rPr>
            </w:pPr>
            <w:ins w:id="76" w:author="Robert S Chapman" w:date="2023-07-06T14:07:00Z">
              <w:r>
                <w:t>14</w:t>
              </w:r>
            </w:ins>
          </w:p>
        </w:tc>
        <w:tc>
          <w:tcPr>
            <w:tcW w:w="1709" w:type="dxa"/>
          </w:tcPr>
          <w:p w14:paraId="1B7BF9E5" w14:textId="6F878B52" w:rsidR="006C5A0E" w:rsidRDefault="006C5A0E" w:rsidP="006C5A0E">
            <w:pPr>
              <w:ind w:firstLine="0"/>
              <w:jc w:val="center"/>
              <w:rPr>
                <w:ins w:id="77" w:author="Robert S Chapman" w:date="2023-07-06T14:05:00Z"/>
              </w:rPr>
            </w:pPr>
            <w:ins w:id="78" w:author="Robert S Chapman" w:date="2023-07-06T14:07:00Z">
              <w:r>
                <w:t>14</w:t>
              </w:r>
            </w:ins>
          </w:p>
        </w:tc>
      </w:tr>
      <w:tr w:rsidR="006C5A0E" w14:paraId="1196B501" w14:textId="77777777" w:rsidTr="006C5A0E">
        <w:trPr>
          <w:ins w:id="79" w:author="Robert S Chapman" w:date="2023-07-06T14:05:00Z"/>
        </w:trPr>
        <w:tc>
          <w:tcPr>
            <w:tcW w:w="1870" w:type="dxa"/>
          </w:tcPr>
          <w:p w14:paraId="04623440" w14:textId="77777777" w:rsidR="006C5A0E" w:rsidRDefault="006C5A0E" w:rsidP="006C5A0E">
            <w:pPr>
              <w:rPr>
                <w:ins w:id="80" w:author="Robert S Chapman" w:date="2023-07-06T14:05:00Z"/>
              </w:rPr>
            </w:pPr>
          </w:p>
        </w:tc>
        <w:tc>
          <w:tcPr>
            <w:tcW w:w="2355" w:type="dxa"/>
          </w:tcPr>
          <w:p w14:paraId="467B38CE" w14:textId="77777777" w:rsidR="006C5A0E" w:rsidRDefault="006C5A0E" w:rsidP="006C5A0E">
            <w:pPr>
              <w:rPr>
                <w:ins w:id="81" w:author="Robert S Chapman" w:date="2023-07-06T14:05:00Z"/>
              </w:rPr>
            </w:pPr>
          </w:p>
        </w:tc>
        <w:tc>
          <w:tcPr>
            <w:tcW w:w="1708" w:type="dxa"/>
          </w:tcPr>
          <w:p w14:paraId="003F05DA" w14:textId="3DF8BB6E" w:rsidR="006C5A0E" w:rsidRDefault="006C5A0E" w:rsidP="006C5A0E">
            <w:pPr>
              <w:ind w:firstLine="0"/>
              <w:jc w:val="center"/>
              <w:rPr>
                <w:ins w:id="82" w:author="Robert S Chapman" w:date="2023-07-06T14:05:00Z"/>
              </w:rPr>
            </w:pPr>
            <w:ins w:id="83" w:author="Robert S Chapman" w:date="2023-07-06T14:07:00Z">
              <w:r>
                <w:t>21</w:t>
              </w:r>
            </w:ins>
          </w:p>
        </w:tc>
        <w:tc>
          <w:tcPr>
            <w:tcW w:w="1708" w:type="dxa"/>
          </w:tcPr>
          <w:p w14:paraId="0CD0313F" w14:textId="0A3B415B" w:rsidR="006C5A0E" w:rsidRDefault="006C5A0E" w:rsidP="006C5A0E">
            <w:pPr>
              <w:ind w:firstLine="0"/>
              <w:jc w:val="center"/>
              <w:rPr>
                <w:ins w:id="84" w:author="Robert S Chapman" w:date="2023-07-06T14:05:00Z"/>
              </w:rPr>
            </w:pPr>
            <w:ins w:id="85" w:author="Robert S Chapman" w:date="2023-07-06T14:07:00Z">
              <w:r>
                <w:t>14</w:t>
              </w:r>
            </w:ins>
          </w:p>
        </w:tc>
        <w:tc>
          <w:tcPr>
            <w:tcW w:w="1709" w:type="dxa"/>
          </w:tcPr>
          <w:p w14:paraId="29FE0872" w14:textId="1E470419" w:rsidR="006C5A0E" w:rsidRDefault="006C5A0E" w:rsidP="006C5A0E">
            <w:pPr>
              <w:ind w:firstLine="0"/>
              <w:jc w:val="center"/>
              <w:rPr>
                <w:ins w:id="86" w:author="Robert S Chapman" w:date="2023-07-06T14:05:00Z"/>
              </w:rPr>
            </w:pPr>
            <w:ins w:id="87" w:author="Robert S Chapman" w:date="2023-07-06T14:07:00Z">
              <w:r>
                <w:t>7</w:t>
              </w:r>
            </w:ins>
          </w:p>
        </w:tc>
      </w:tr>
      <w:tr w:rsidR="006C5A0E" w14:paraId="1A15206C" w14:textId="77777777" w:rsidTr="006C5A0E">
        <w:tc>
          <w:tcPr>
            <w:tcW w:w="1870" w:type="dxa"/>
          </w:tcPr>
          <w:p w14:paraId="478D4876" w14:textId="77777777" w:rsidR="006C5A0E" w:rsidRDefault="006C5A0E" w:rsidP="006C5A0E">
            <w:pPr>
              <w:ind w:firstLine="0"/>
            </w:pPr>
            <w:r>
              <w:t>1-3-4</w:t>
            </w:r>
          </w:p>
        </w:tc>
        <w:tc>
          <w:tcPr>
            <w:tcW w:w="2355" w:type="dxa"/>
          </w:tcPr>
          <w:p w14:paraId="1221B14F" w14:textId="77777777" w:rsidR="006C5A0E" w:rsidRDefault="006C5A0E" w:rsidP="006C5A0E">
            <w:pPr>
              <w:ind w:firstLine="0"/>
            </w:pPr>
            <w:r>
              <w:t>Forward</w:t>
            </w:r>
          </w:p>
        </w:tc>
        <w:tc>
          <w:tcPr>
            <w:tcW w:w="1708" w:type="dxa"/>
          </w:tcPr>
          <w:p w14:paraId="319BE064" w14:textId="77777777" w:rsidR="006C5A0E" w:rsidRDefault="006C5A0E" w:rsidP="006C5A0E">
            <w:pPr>
              <w:ind w:firstLine="0"/>
              <w:jc w:val="center"/>
            </w:pPr>
            <w:r>
              <w:t>7</w:t>
            </w:r>
          </w:p>
        </w:tc>
        <w:tc>
          <w:tcPr>
            <w:tcW w:w="1708" w:type="dxa"/>
          </w:tcPr>
          <w:p w14:paraId="43FC3B1D" w14:textId="77777777" w:rsidR="006C5A0E" w:rsidRDefault="006C5A0E" w:rsidP="006C5A0E">
            <w:pPr>
              <w:ind w:firstLine="0"/>
              <w:jc w:val="center"/>
            </w:pPr>
            <w:r>
              <w:t>14</w:t>
            </w:r>
          </w:p>
        </w:tc>
        <w:tc>
          <w:tcPr>
            <w:tcW w:w="1709" w:type="dxa"/>
          </w:tcPr>
          <w:p w14:paraId="3E7498C2" w14:textId="77777777" w:rsidR="006C5A0E" w:rsidRDefault="006C5A0E" w:rsidP="006C5A0E">
            <w:pPr>
              <w:ind w:firstLine="0"/>
              <w:jc w:val="center"/>
            </w:pPr>
            <w:r>
              <w:t>21</w:t>
            </w:r>
          </w:p>
        </w:tc>
      </w:tr>
      <w:tr w:rsidR="006C5A0E" w14:paraId="4F463BFE" w14:textId="77777777" w:rsidTr="006C5A0E">
        <w:tc>
          <w:tcPr>
            <w:tcW w:w="1870" w:type="dxa"/>
          </w:tcPr>
          <w:p w14:paraId="37898FD3" w14:textId="77777777" w:rsidR="006C5A0E" w:rsidRDefault="006C5A0E" w:rsidP="006C5A0E"/>
        </w:tc>
        <w:tc>
          <w:tcPr>
            <w:tcW w:w="2355" w:type="dxa"/>
          </w:tcPr>
          <w:p w14:paraId="335F5B28" w14:textId="77777777" w:rsidR="006C5A0E" w:rsidRDefault="006C5A0E" w:rsidP="006C5A0E"/>
        </w:tc>
        <w:tc>
          <w:tcPr>
            <w:tcW w:w="1708" w:type="dxa"/>
          </w:tcPr>
          <w:p w14:paraId="6C38EEA3" w14:textId="77777777" w:rsidR="006C5A0E" w:rsidRDefault="006C5A0E" w:rsidP="006C5A0E">
            <w:pPr>
              <w:ind w:firstLine="0"/>
              <w:jc w:val="center"/>
            </w:pPr>
            <w:r>
              <w:t>14</w:t>
            </w:r>
          </w:p>
        </w:tc>
        <w:tc>
          <w:tcPr>
            <w:tcW w:w="1708" w:type="dxa"/>
          </w:tcPr>
          <w:p w14:paraId="5F27CCA3" w14:textId="77777777" w:rsidR="006C5A0E" w:rsidRDefault="006C5A0E" w:rsidP="006C5A0E">
            <w:pPr>
              <w:ind w:firstLine="0"/>
              <w:jc w:val="center"/>
            </w:pPr>
            <w:r>
              <w:t>14</w:t>
            </w:r>
          </w:p>
        </w:tc>
        <w:tc>
          <w:tcPr>
            <w:tcW w:w="1709" w:type="dxa"/>
          </w:tcPr>
          <w:p w14:paraId="14E278F0" w14:textId="77777777" w:rsidR="006C5A0E" w:rsidRDefault="006C5A0E" w:rsidP="006C5A0E">
            <w:pPr>
              <w:ind w:firstLine="0"/>
              <w:jc w:val="center"/>
            </w:pPr>
            <w:r>
              <w:t>14</w:t>
            </w:r>
          </w:p>
        </w:tc>
      </w:tr>
      <w:tr w:rsidR="006C5A0E" w14:paraId="4FF4DD1A" w14:textId="77777777" w:rsidTr="006C5A0E">
        <w:tc>
          <w:tcPr>
            <w:tcW w:w="1870" w:type="dxa"/>
          </w:tcPr>
          <w:p w14:paraId="547870F0" w14:textId="77777777" w:rsidR="006C5A0E" w:rsidRDefault="006C5A0E" w:rsidP="006C5A0E"/>
        </w:tc>
        <w:tc>
          <w:tcPr>
            <w:tcW w:w="2355" w:type="dxa"/>
          </w:tcPr>
          <w:p w14:paraId="2B919615" w14:textId="77777777" w:rsidR="006C5A0E" w:rsidRDefault="006C5A0E" w:rsidP="006C5A0E"/>
        </w:tc>
        <w:tc>
          <w:tcPr>
            <w:tcW w:w="1708" w:type="dxa"/>
          </w:tcPr>
          <w:p w14:paraId="0B3776E1" w14:textId="77777777" w:rsidR="006C5A0E" w:rsidRDefault="006C5A0E" w:rsidP="006C5A0E">
            <w:pPr>
              <w:ind w:firstLine="0"/>
              <w:jc w:val="center"/>
            </w:pPr>
            <w:r>
              <w:t>21</w:t>
            </w:r>
          </w:p>
        </w:tc>
        <w:tc>
          <w:tcPr>
            <w:tcW w:w="1708" w:type="dxa"/>
          </w:tcPr>
          <w:p w14:paraId="69D841A5" w14:textId="77777777" w:rsidR="006C5A0E" w:rsidRDefault="006C5A0E" w:rsidP="006C5A0E">
            <w:pPr>
              <w:ind w:firstLine="0"/>
              <w:jc w:val="center"/>
            </w:pPr>
            <w:r>
              <w:t>14</w:t>
            </w:r>
          </w:p>
        </w:tc>
        <w:tc>
          <w:tcPr>
            <w:tcW w:w="1709" w:type="dxa"/>
          </w:tcPr>
          <w:p w14:paraId="285B41B7" w14:textId="77777777" w:rsidR="006C5A0E" w:rsidRDefault="006C5A0E" w:rsidP="006C5A0E">
            <w:pPr>
              <w:ind w:firstLine="0"/>
              <w:jc w:val="center"/>
            </w:pPr>
            <w:r>
              <w:t>7</w:t>
            </w:r>
          </w:p>
        </w:tc>
      </w:tr>
      <w:tr w:rsidR="006C5A0E" w14:paraId="03E82ED8" w14:textId="77777777" w:rsidTr="006C5A0E">
        <w:tc>
          <w:tcPr>
            <w:tcW w:w="1870" w:type="dxa"/>
          </w:tcPr>
          <w:p w14:paraId="7FD2FD31" w14:textId="77777777" w:rsidR="006C5A0E" w:rsidRDefault="006C5A0E" w:rsidP="006C5A0E"/>
        </w:tc>
        <w:tc>
          <w:tcPr>
            <w:tcW w:w="2355" w:type="dxa"/>
          </w:tcPr>
          <w:p w14:paraId="5C483D55" w14:textId="77777777" w:rsidR="006C5A0E" w:rsidRDefault="006C5A0E" w:rsidP="006C5A0E">
            <w:pPr>
              <w:ind w:firstLine="0"/>
            </w:pPr>
            <w:r>
              <w:t>Backward</w:t>
            </w:r>
          </w:p>
        </w:tc>
        <w:tc>
          <w:tcPr>
            <w:tcW w:w="1708" w:type="dxa"/>
          </w:tcPr>
          <w:p w14:paraId="5A65BB85" w14:textId="77777777" w:rsidR="006C5A0E" w:rsidRDefault="006C5A0E" w:rsidP="006C5A0E">
            <w:pPr>
              <w:ind w:firstLine="0"/>
              <w:jc w:val="center"/>
            </w:pPr>
            <w:r>
              <w:t>7</w:t>
            </w:r>
          </w:p>
        </w:tc>
        <w:tc>
          <w:tcPr>
            <w:tcW w:w="1708" w:type="dxa"/>
          </w:tcPr>
          <w:p w14:paraId="0BD7CEC3" w14:textId="77777777" w:rsidR="006C5A0E" w:rsidRDefault="006C5A0E" w:rsidP="006C5A0E">
            <w:pPr>
              <w:ind w:firstLine="0"/>
              <w:jc w:val="center"/>
            </w:pPr>
            <w:r>
              <w:t>14</w:t>
            </w:r>
          </w:p>
        </w:tc>
        <w:tc>
          <w:tcPr>
            <w:tcW w:w="1709" w:type="dxa"/>
          </w:tcPr>
          <w:p w14:paraId="7123C276" w14:textId="77777777" w:rsidR="006C5A0E" w:rsidRDefault="006C5A0E" w:rsidP="006C5A0E">
            <w:pPr>
              <w:ind w:firstLine="0"/>
              <w:jc w:val="center"/>
            </w:pPr>
            <w:r>
              <w:t>21</w:t>
            </w:r>
          </w:p>
        </w:tc>
      </w:tr>
      <w:tr w:rsidR="006C5A0E" w14:paraId="57576110" w14:textId="77777777" w:rsidTr="006C5A0E">
        <w:tc>
          <w:tcPr>
            <w:tcW w:w="1870" w:type="dxa"/>
          </w:tcPr>
          <w:p w14:paraId="7D59BF40" w14:textId="77777777" w:rsidR="006C5A0E" w:rsidRDefault="006C5A0E" w:rsidP="006C5A0E"/>
        </w:tc>
        <w:tc>
          <w:tcPr>
            <w:tcW w:w="2355" w:type="dxa"/>
          </w:tcPr>
          <w:p w14:paraId="770AEF96" w14:textId="77777777" w:rsidR="006C5A0E" w:rsidRDefault="006C5A0E" w:rsidP="006C5A0E"/>
        </w:tc>
        <w:tc>
          <w:tcPr>
            <w:tcW w:w="1708" w:type="dxa"/>
          </w:tcPr>
          <w:p w14:paraId="799638B6" w14:textId="77777777" w:rsidR="006C5A0E" w:rsidRDefault="006C5A0E" w:rsidP="006C5A0E">
            <w:pPr>
              <w:ind w:firstLine="0"/>
              <w:jc w:val="center"/>
            </w:pPr>
            <w:r>
              <w:t>14</w:t>
            </w:r>
          </w:p>
        </w:tc>
        <w:tc>
          <w:tcPr>
            <w:tcW w:w="1708" w:type="dxa"/>
          </w:tcPr>
          <w:p w14:paraId="130A9BA0" w14:textId="77777777" w:rsidR="006C5A0E" w:rsidRDefault="006C5A0E" w:rsidP="006C5A0E">
            <w:pPr>
              <w:ind w:firstLine="0"/>
              <w:jc w:val="center"/>
            </w:pPr>
            <w:r>
              <w:t>14</w:t>
            </w:r>
          </w:p>
        </w:tc>
        <w:tc>
          <w:tcPr>
            <w:tcW w:w="1709" w:type="dxa"/>
          </w:tcPr>
          <w:p w14:paraId="19010632" w14:textId="77777777" w:rsidR="006C5A0E" w:rsidRDefault="006C5A0E" w:rsidP="006C5A0E">
            <w:pPr>
              <w:ind w:firstLine="0"/>
              <w:jc w:val="center"/>
            </w:pPr>
            <w:r>
              <w:t>14</w:t>
            </w:r>
          </w:p>
        </w:tc>
      </w:tr>
      <w:tr w:rsidR="006C5A0E" w14:paraId="33CEE232" w14:textId="77777777" w:rsidTr="006C5A0E">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8" w:author="Robert S Chapman" w:date="2023-07-06T14:09: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1870" w:type="dxa"/>
            <w:tcPrChange w:id="89" w:author="Robert S Chapman" w:date="2023-07-06T14:09:00Z">
              <w:tcPr>
                <w:tcW w:w="1870" w:type="dxa"/>
                <w:tcBorders>
                  <w:bottom w:val="single" w:sz="4" w:space="0" w:color="auto"/>
                </w:tcBorders>
              </w:tcPr>
            </w:tcPrChange>
          </w:tcPr>
          <w:p w14:paraId="4E3385CB" w14:textId="77777777" w:rsidR="006C5A0E" w:rsidRDefault="006C5A0E" w:rsidP="006C5A0E"/>
        </w:tc>
        <w:tc>
          <w:tcPr>
            <w:tcW w:w="2355" w:type="dxa"/>
            <w:tcPrChange w:id="90" w:author="Robert S Chapman" w:date="2023-07-06T14:09:00Z">
              <w:tcPr>
                <w:tcW w:w="2355" w:type="dxa"/>
                <w:tcBorders>
                  <w:bottom w:val="single" w:sz="4" w:space="0" w:color="auto"/>
                </w:tcBorders>
              </w:tcPr>
            </w:tcPrChange>
          </w:tcPr>
          <w:p w14:paraId="29A09490" w14:textId="77777777" w:rsidR="006C5A0E" w:rsidRDefault="006C5A0E" w:rsidP="006C5A0E"/>
        </w:tc>
        <w:tc>
          <w:tcPr>
            <w:tcW w:w="1708" w:type="dxa"/>
            <w:tcPrChange w:id="91" w:author="Robert S Chapman" w:date="2023-07-06T14:09:00Z">
              <w:tcPr>
                <w:tcW w:w="1708" w:type="dxa"/>
                <w:tcBorders>
                  <w:bottom w:val="single" w:sz="4" w:space="0" w:color="auto"/>
                </w:tcBorders>
              </w:tcPr>
            </w:tcPrChange>
          </w:tcPr>
          <w:p w14:paraId="10702DA9" w14:textId="77777777" w:rsidR="006C5A0E" w:rsidRDefault="006C5A0E" w:rsidP="006C5A0E">
            <w:pPr>
              <w:ind w:firstLine="0"/>
              <w:jc w:val="center"/>
            </w:pPr>
            <w:r>
              <w:t>21</w:t>
            </w:r>
          </w:p>
        </w:tc>
        <w:tc>
          <w:tcPr>
            <w:tcW w:w="1708" w:type="dxa"/>
            <w:tcPrChange w:id="92" w:author="Robert S Chapman" w:date="2023-07-06T14:09:00Z">
              <w:tcPr>
                <w:tcW w:w="1708" w:type="dxa"/>
                <w:tcBorders>
                  <w:bottom w:val="single" w:sz="4" w:space="0" w:color="auto"/>
                </w:tcBorders>
              </w:tcPr>
            </w:tcPrChange>
          </w:tcPr>
          <w:p w14:paraId="3A945B9A" w14:textId="77777777" w:rsidR="006C5A0E" w:rsidRDefault="006C5A0E" w:rsidP="006C5A0E">
            <w:pPr>
              <w:ind w:firstLine="0"/>
              <w:jc w:val="center"/>
            </w:pPr>
            <w:r>
              <w:t>14</w:t>
            </w:r>
          </w:p>
        </w:tc>
        <w:tc>
          <w:tcPr>
            <w:tcW w:w="1709" w:type="dxa"/>
            <w:tcPrChange w:id="93" w:author="Robert S Chapman" w:date="2023-07-06T14:09:00Z">
              <w:tcPr>
                <w:tcW w:w="1709" w:type="dxa"/>
                <w:tcBorders>
                  <w:bottom w:val="single" w:sz="4" w:space="0" w:color="auto"/>
                </w:tcBorders>
              </w:tcPr>
            </w:tcPrChange>
          </w:tcPr>
          <w:p w14:paraId="688AE70E" w14:textId="77777777" w:rsidR="006C5A0E" w:rsidRDefault="006C5A0E" w:rsidP="006C5A0E">
            <w:pPr>
              <w:ind w:firstLine="0"/>
              <w:jc w:val="center"/>
            </w:pPr>
            <w:r>
              <w:t>7</w:t>
            </w:r>
          </w:p>
        </w:tc>
      </w:tr>
      <w:tr w:rsidR="006C5A0E" w14:paraId="2D6AE74D" w14:textId="77777777" w:rsidTr="006C5A0E">
        <w:trPr>
          <w:ins w:id="94" w:author="Robert S Chapman" w:date="2023-07-06T14:09:00Z"/>
        </w:trPr>
        <w:tc>
          <w:tcPr>
            <w:tcW w:w="1870" w:type="dxa"/>
          </w:tcPr>
          <w:p w14:paraId="3C1F5F22" w14:textId="77777777" w:rsidR="006C5A0E" w:rsidRDefault="006C5A0E" w:rsidP="006C5A0E">
            <w:pPr>
              <w:rPr>
                <w:ins w:id="95" w:author="Robert S Chapman" w:date="2023-07-06T14:09:00Z"/>
              </w:rPr>
            </w:pPr>
          </w:p>
        </w:tc>
        <w:tc>
          <w:tcPr>
            <w:tcW w:w="2355" w:type="dxa"/>
          </w:tcPr>
          <w:p w14:paraId="1A9170D9" w14:textId="09ACE791" w:rsidR="006C5A0E" w:rsidRDefault="006C5A0E" w:rsidP="006C5A0E">
            <w:pPr>
              <w:rPr>
                <w:ins w:id="96" w:author="Robert S Chapman" w:date="2023-07-06T14:09:00Z"/>
              </w:rPr>
            </w:pPr>
            <w:ins w:id="97" w:author="Robert S Chapman" w:date="2023-07-06T14:09:00Z">
              <w:r>
                <w:t xml:space="preserve">Spiral                     </w:t>
              </w:r>
            </w:ins>
          </w:p>
        </w:tc>
        <w:tc>
          <w:tcPr>
            <w:tcW w:w="1708" w:type="dxa"/>
          </w:tcPr>
          <w:p w14:paraId="58A2F1F9" w14:textId="493C691C" w:rsidR="006C5A0E" w:rsidRDefault="006C5A0E" w:rsidP="006C5A0E">
            <w:pPr>
              <w:ind w:firstLine="0"/>
              <w:jc w:val="center"/>
              <w:rPr>
                <w:ins w:id="98" w:author="Robert S Chapman" w:date="2023-07-06T14:09:00Z"/>
              </w:rPr>
            </w:pPr>
            <w:ins w:id="99" w:author="Robert S Chapman" w:date="2023-07-06T14:09:00Z">
              <w:r>
                <w:t>7</w:t>
              </w:r>
            </w:ins>
          </w:p>
        </w:tc>
        <w:tc>
          <w:tcPr>
            <w:tcW w:w="1708" w:type="dxa"/>
          </w:tcPr>
          <w:p w14:paraId="7E29BFAF" w14:textId="2D99434B" w:rsidR="006C5A0E" w:rsidRDefault="006C5A0E" w:rsidP="006C5A0E">
            <w:pPr>
              <w:ind w:firstLine="0"/>
              <w:jc w:val="center"/>
              <w:rPr>
                <w:ins w:id="100" w:author="Robert S Chapman" w:date="2023-07-06T14:09:00Z"/>
              </w:rPr>
            </w:pPr>
            <w:ins w:id="101" w:author="Robert S Chapman" w:date="2023-07-06T14:09:00Z">
              <w:r>
                <w:t>14</w:t>
              </w:r>
            </w:ins>
          </w:p>
        </w:tc>
        <w:tc>
          <w:tcPr>
            <w:tcW w:w="1709" w:type="dxa"/>
          </w:tcPr>
          <w:p w14:paraId="22ABA1CD" w14:textId="6BB77234" w:rsidR="006C5A0E" w:rsidRDefault="006C5A0E" w:rsidP="006C5A0E">
            <w:pPr>
              <w:ind w:firstLine="0"/>
              <w:jc w:val="center"/>
              <w:rPr>
                <w:ins w:id="102" w:author="Robert S Chapman" w:date="2023-07-06T14:09:00Z"/>
              </w:rPr>
            </w:pPr>
            <w:ins w:id="103" w:author="Robert S Chapman" w:date="2023-07-06T14:09:00Z">
              <w:r>
                <w:t>21</w:t>
              </w:r>
            </w:ins>
          </w:p>
        </w:tc>
      </w:tr>
      <w:tr w:rsidR="006C5A0E" w14:paraId="233B5B5E" w14:textId="77777777" w:rsidTr="006C5A0E">
        <w:trPr>
          <w:ins w:id="104" w:author="Robert S Chapman" w:date="2023-07-06T14:09:00Z"/>
        </w:trPr>
        <w:tc>
          <w:tcPr>
            <w:tcW w:w="1870" w:type="dxa"/>
          </w:tcPr>
          <w:p w14:paraId="00926EAD" w14:textId="77777777" w:rsidR="006C5A0E" w:rsidRDefault="006C5A0E" w:rsidP="006C5A0E">
            <w:pPr>
              <w:rPr>
                <w:ins w:id="105" w:author="Robert S Chapman" w:date="2023-07-06T14:09:00Z"/>
              </w:rPr>
            </w:pPr>
          </w:p>
        </w:tc>
        <w:tc>
          <w:tcPr>
            <w:tcW w:w="2355" w:type="dxa"/>
          </w:tcPr>
          <w:p w14:paraId="0CAC919B" w14:textId="77777777" w:rsidR="006C5A0E" w:rsidRDefault="006C5A0E" w:rsidP="006C5A0E">
            <w:pPr>
              <w:rPr>
                <w:ins w:id="106" w:author="Robert S Chapman" w:date="2023-07-06T14:09:00Z"/>
              </w:rPr>
            </w:pPr>
          </w:p>
        </w:tc>
        <w:tc>
          <w:tcPr>
            <w:tcW w:w="1708" w:type="dxa"/>
          </w:tcPr>
          <w:p w14:paraId="535AA7F9" w14:textId="77A52C8C" w:rsidR="006C5A0E" w:rsidRDefault="006C5A0E" w:rsidP="006C5A0E">
            <w:pPr>
              <w:ind w:firstLine="0"/>
              <w:jc w:val="center"/>
              <w:rPr>
                <w:ins w:id="107" w:author="Robert S Chapman" w:date="2023-07-06T14:09:00Z"/>
              </w:rPr>
            </w:pPr>
            <w:ins w:id="108" w:author="Robert S Chapman" w:date="2023-07-06T14:09:00Z">
              <w:r>
                <w:t>14</w:t>
              </w:r>
            </w:ins>
          </w:p>
        </w:tc>
        <w:tc>
          <w:tcPr>
            <w:tcW w:w="1708" w:type="dxa"/>
          </w:tcPr>
          <w:p w14:paraId="57EAD76E" w14:textId="16AAFA36" w:rsidR="006C5A0E" w:rsidRDefault="006C5A0E" w:rsidP="006C5A0E">
            <w:pPr>
              <w:ind w:firstLine="0"/>
              <w:jc w:val="center"/>
              <w:rPr>
                <w:ins w:id="109" w:author="Robert S Chapman" w:date="2023-07-06T14:09:00Z"/>
              </w:rPr>
            </w:pPr>
            <w:ins w:id="110" w:author="Robert S Chapman" w:date="2023-07-06T14:09:00Z">
              <w:r>
                <w:t>14</w:t>
              </w:r>
            </w:ins>
          </w:p>
        </w:tc>
        <w:tc>
          <w:tcPr>
            <w:tcW w:w="1709" w:type="dxa"/>
          </w:tcPr>
          <w:p w14:paraId="675782A1" w14:textId="384DAD21" w:rsidR="006C5A0E" w:rsidRDefault="006C5A0E" w:rsidP="006C5A0E">
            <w:pPr>
              <w:ind w:firstLine="0"/>
              <w:jc w:val="center"/>
              <w:rPr>
                <w:ins w:id="111" w:author="Robert S Chapman" w:date="2023-07-06T14:09:00Z"/>
              </w:rPr>
            </w:pPr>
            <w:ins w:id="112" w:author="Robert S Chapman" w:date="2023-07-06T14:09:00Z">
              <w:r>
                <w:t>14</w:t>
              </w:r>
            </w:ins>
          </w:p>
        </w:tc>
      </w:tr>
      <w:tr w:rsidR="006C5A0E" w14:paraId="55B0D8F6" w14:textId="77777777" w:rsidTr="006C5A0E">
        <w:trPr>
          <w:ins w:id="113" w:author="Robert S Chapman" w:date="2023-07-06T14:09:00Z"/>
        </w:trPr>
        <w:tc>
          <w:tcPr>
            <w:tcW w:w="1870" w:type="dxa"/>
          </w:tcPr>
          <w:p w14:paraId="4600D269" w14:textId="77777777" w:rsidR="006C5A0E" w:rsidRDefault="006C5A0E" w:rsidP="006C5A0E">
            <w:pPr>
              <w:rPr>
                <w:ins w:id="114" w:author="Robert S Chapman" w:date="2023-07-06T14:09:00Z"/>
              </w:rPr>
            </w:pPr>
          </w:p>
        </w:tc>
        <w:tc>
          <w:tcPr>
            <w:tcW w:w="2355" w:type="dxa"/>
          </w:tcPr>
          <w:p w14:paraId="2894E767" w14:textId="77777777" w:rsidR="006C5A0E" w:rsidRDefault="006C5A0E" w:rsidP="006C5A0E">
            <w:pPr>
              <w:rPr>
                <w:ins w:id="115" w:author="Robert S Chapman" w:date="2023-07-06T14:09:00Z"/>
              </w:rPr>
            </w:pPr>
          </w:p>
        </w:tc>
        <w:tc>
          <w:tcPr>
            <w:tcW w:w="1708" w:type="dxa"/>
          </w:tcPr>
          <w:p w14:paraId="737E2B6A" w14:textId="16F797B8" w:rsidR="006C5A0E" w:rsidRDefault="006C5A0E" w:rsidP="006C5A0E">
            <w:pPr>
              <w:ind w:firstLine="0"/>
              <w:jc w:val="center"/>
              <w:rPr>
                <w:ins w:id="116" w:author="Robert S Chapman" w:date="2023-07-06T14:09:00Z"/>
              </w:rPr>
            </w:pPr>
            <w:ins w:id="117" w:author="Robert S Chapman" w:date="2023-07-06T14:09:00Z">
              <w:r>
                <w:t>21</w:t>
              </w:r>
            </w:ins>
          </w:p>
        </w:tc>
        <w:tc>
          <w:tcPr>
            <w:tcW w:w="1708" w:type="dxa"/>
          </w:tcPr>
          <w:p w14:paraId="4A5468E9" w14:textId="33842152" w:rsidR="006C5A0E" w:rsidRDefault="006C5A0E" w:rsidP="006C5A0E">
            <w:pPr>
              <w:ind w:firstLine="0"/>
              <w:jc w:val="center"/>
              <w:rPr>
                <w:ins w:id="118" w:author="Robert S Chapman" w:date="2023-07-06T14:09:00Z"/>
              </w:rPr>
            </w:pPr>
            <w:ins w:id="119" w:author="Robert S Chapman" w:date="2023-07-06T14:09:00Z">
              <w:r>
                <w:t>14</w:t>
              </w:r>
            </w:ins>
          </w:p>
        </w:tc>
        <w:tc>
          <w:tcPr>
            <w:tcW w:w="1709" w:type="dxa"/>
          </w:tcPr>
          <w:p w14:paraId="23497F99" w14:textId="6EFF1875" w:rsidR="006C5A0E" w:rsidRDefault="006C5A0E" w:rsidP="006C5A0E">
            <w:pPr>
              <w:ind w:firstLine="0"/>
              <w:jc w:val="center"/>
              <w:rPr>
                <w:ins w:id="120" w:author="Robert S Chapman" w:date="2023-07-06T14:09:00Z"/>
              </w:rPr>
            </w:pPr>
            <w:ins w:id="121" w:author="Robert S Chapman" w:date="2023-07-06T14:09:00Z">
              <w:r>
                <w:t>7</w:t>
              </w:r>
            </w:ins>
          </w:p>
        </w:tc>
      </w:tr>
      <w:tr w:rsidR="006C5A0E" w14:paraId="42ECE413" w14:textId="77777777" w:rsidTr="006C5A0E">
        <w:trPr>
          <w:ins w:id="122" w:author="Robert S Chapman" w:date="2023-07-06T14:09:00Z"/>
        </w:trPr>
        <w:tc>
          <w:tcPr>
            <w:tcW w:w="1870" w:type="dxa"/>
          </w:tcPr>
          <w:p w14:paraId="1CCAD731" w14:textId="77777777" w:rsidR="006C5A0E" w:rsidRDefault="006C5A0E" w:rsidP="006C5A0E">
            <w:pPr>
              <w:rPr>
                <w:ins w:id="123" w:author="Robert S Chapman" w:date="2023-07-06T14:09:00Z"/>
              </w:rPr>
            </w:pPr>
          </w:p>
        </w:tc>
        <w:tc>
          <w:tcPr>
            <w:tcW w:w="2355" w:type="dxa"/>
          </w:tcPr>
          <w:p w14:paraId="2CAE405A" w14:textId="4B5A4042" w:rsidR="006C5A0E" w:rsidRDefault="006C5A0E" w:rsidP="006C5A0E">
            <w:pPr>
              <w:rPr>
                <w:ins w:id="124" w:author="Robert S Chapman" w:date="2023-07-06T14:09:00Z"/>
              </w:rPr>
            </w:pPr>
            <w:ins w:id="125" w:author="Robert S Chapman" w:date="2023-07-06T14:09:00Z">
              <w:r>
                <w:t>Random</w:t>
              </w:r>
            </w:ins>
          </w:p>
        </w:tc>
        <w:tc>
          <w:tcPr>
            <w:tcW w:w="1708" w:type="dxa"/>
          </w:tcPr>
          <w:p w14:paraId="33E79676" w14:textId="605FF246" w:rsidR="006C5A0E" w:rsidRDefault="006C5A0E" w:rsidP="006C5A0E">
            <w:pPr>
              <w:ind w:firstLine="0"/>
              <w:jc w:val="center"/>
              <w:rPr>
                <w:ins w:id="126" w:author="Robert S Chapman" w:date="2023-07-06T14:09:00Z"/>
              </w:rPr>
            </w:pPr>
            <w:ins w:id="127" w:author="Robert S Chapman" w:date="2023-07-06T14:09:00Z">
              <w:r>
                <w:t>7</w:t>
              </w:r>
            </w:ins>
          </w:p>
        </w:tc>
        <w:tc>
          <w:tcPr>
            <w:tcW w:w="1708" w:type="dxa"/>
          </w:tcPr>
          <w:p w14:paraId="5683F792" w14:textId="5BDE6083" w:rsidR="006C5A0E" w:rsidRDefault="006C5A0E" w:rsidP="006C5A0E">
            <w:pPr>
              <w:ind w:firstLine="0"/>
              <w:jc w:val="center"/>
              <w:rPr>
                <w:ins w:id="128" w:author="Robert S Chapman" w:date="2023-07-06T14:09:00Z"/>
              </w:rPr>
            </w:pPr>
            <w:ins w:id="129" w:author="Robert S Chapman" w:date="2023-07-06T14:09:00Z">
              <w:r>
                <w:t>14</w:t>
              </w:r>
            </w:ins>
          </w:p>
        </w:tc>
        <w:tc>
          <w:tcPr>
            <w:tcW w:w="1709" w:type="dxa"/>
          </w:tcPr>
          <w:p w14:paraId="1FBD798D" w14:textId="7D296FCE" w:rsidR="006C5A0E" w:rsidRDefault="006C5A0E" w:rsidP="006C5A0E">
            <w:pPr>
              <w:ind w:firstLine="0"/>
              <w:jc w:val="center"/>
              <w:rPr>
                <w:ins w:id="130" w:author="Robert S Chapman" w:date="2023-07-06T14:09:00Z"/>
              </w:rPr>
            </w:pPr>
            <w:ins w:id="131" w:author="Robert S Chapman" w:date="2023-07-06T14:09:00Z">
              <w:r>
                <w:t>21</w:t>
              </w:r>
            </w:ins>
          </w:p>
        </w:tc>
      </w:tr>
      <w:tr w:rsidR="006C5A0E" w14:paraId="332EE2E7" w14:textId="77777777" w:rsidTr="006C5A0E">
        <w:trPr>
          <w:ins w:id="132" w:author="Robert S Chapman" w:date="2023-07-06T14:09:00Z"/>
        </w:trPr>
        <w:tc>
          <w:tcPr>
            <w:tcW w:w="1870" w:type="dxa"/>
          </w:tcPr>
          <w:p w14:paraId="435B6118" w14:textId="77777777" w:rsidR="006C5A0E" w:rsidRDefault="006C5A0E" w:rsidP="006C5A0E">
            <w:pPr>
              <w:rPr>
                <w:ins w:id="133" w:author="Robert S Chapman" w:date="2023-07-06T14:09:00Z"/>
              </w:rPr>
            </w:pPr>
          </w:p>
        </w:tc>
        <w:tc>
          <w:tcPr>
            <w:tcW w:w="2355" w:type="dxa"/>
          </w:tcPr>
          <w:p w14:paraId="23A8BB06" w14:textId="77777777" w:rsidR="006C5A0E" w:rsidRDefault="006C5A0E" w:rsidP="006C5A0E">
            <w:pPr>
              <w:rPr>
                <w:ins w:id="134" w:author="Robert S Chapman" w:date="2023-07-06T14:09:00Z"/>
              </w:rPr>
            </w:pPr>
          </w:p>
        </w:tc>
        <w:tc>
          <w:tcPr>
            <w:tcW w:w="1708" w:type="dxa"/>
          </w:tcPr>
          <w:p w14:paraId="1B1B9ED6" w14:textId="39B33975" w:rsidR="006C5A0E" w:rsidRDefault="006C5A0E" w:rsidP="006C5A0E">
            <w:pPr>
              <w:ind w:firstLine="0"/>
              <w:jc w:val="center"/>
              <w:rPr>
                <w:ins w:id="135" w:author="Robert S Chapman" w:date="2023-07-06T14:09:00Z"/>
              </w:rPr>
            </w:pPr>
            <w:ins w:id="136" w:author="Robert S Chapman" w:date="2023-07-06T14:09:00Z">
              <w:r>
                <w:t>14</w:t>
              </w:r>
            </w:ins>
          </w:p>
        </w:tc>
        <w:tc>
          <w:tcPr>
            <w:tcW w:w="1708" w:type="dxa"/>
          </w:tcPr>
          <w:p w14:paraId="0DA9406D" w14:textId="2BB00E81" w:rsidR="006C5A0E" w:rsidRDefault="006C5A0E" w:rsidP="006C5A0E">
            <w:pPr>
              <w:ind w:firstLine="0"/>
              <w:jc w:val="center"/>
              <w:rPr>
                <w:ins w:id="137" w:author="Robert S Chapman" w:date="2023-07-06T14:09:00Z"/>
              </w:rPr>
            </w:pPr>
            <w:ins w:id="138" w:author="Robert S Chapman" w:date="2023-07-06T14:09:00Z">
              <w:r>
                <w:t>14</w:t>
              </w:r>
            </w:ins>
          </w:p>
        </w:tc>
        <w:tc>
          <w:tcPr>
            <w:tcW w:w="1709" w:type="dxa"/>
          </w:tcPr>
          <w:p w14:paraId="3119506B" w14:textId="1C292BE7" w:rsidR="006C5A0E" w:rsidRDefault="006C5A0E" w:rsidP="006C5A0E">
            <w:pPr>
              <w:ind w:firstLine="0"/>
              <w:jc w:val="center"/>
              <w:rPr>
                <w:ins w:id="139" w:author="Robert S Chapman" w:date="2023-07-06T14:09:00Z"/>
              </w:rPr>
            </w:pPr>
            <w:ins w:id="140" w:author="Robert S Chapman" w:date="2023-07-06T14:09:00Z">
              <w:r>
                <w:t>14</w:t>
              </w:r>
            </w:ins>
          </w:p>
        </w:tc>
      </w:tr>
      <w:tr w:rsidR="006C5A0E" w14:paraId="7918F0A2" w14:textId="77777777" w:rsidTr="006C5A0E">
        <w:trPr>
          <w:ins w:id="141" w:author="Robert S Chapman" w:date="2023-07-06T14:09:00Z"/>
        </w:trPr>
        <w:tc>
          <w:tcPr>
            <w:tcW w:w="1870" w:type="dxa"/>
          </w:tcPr>
          <w:p w14:paraId="6D56A551" w14:textId="77777777" w:rsidR="006C5A0E" w:rsidRDefault="006C5A0E" w:rsidP="006C5A0E">
            <w:pPr>
              <w:rPr>
                <w:ins w:id="142" w:author="Robert S Chapman" w:date="2023-07-06T14:09:00Z"/>
              </w:rPr>
            </w:pPr>
          </w:p>
        </w:tc>
        <w:tc>
          <w:tcPr>
            <w:tcW w:w="2355" w:type="dxa"/>
          </w:tcPr>
          <w:p w14:paraId="301109C4" w14:textId="77777777" w:rsidR="006C5A0E" w:rsidRDefault="006C5A0E" w:rsidP="006C5A0E">
            <w:pPr>
              <w:rPr>
                <w:ins w:id="143" w:author="Robert S Chapman" w:date="2023-07-06T14:09:00Z"/>
              </w:rPr>
            </w:pPr>
          </w:p>
        </w:tc>
        <w:tc>
          <w:tcPr>
            <w:tcW w:w="1708" w:type="dxa"/>
          </w:tcPr>
          <w:p w14:paraId="18B068EA" w14:textId="728609DE" w:rsidR="006C5A0E" w:rsidRDefault="006C5A0E" w:rsidP="006C5A0E">
            <w:pPr>
              <w:ind w:firstLine="0"/>
              <w:jc w:val="center"/>
              <w:rPr>
                <w:ins w:id="144" w:author="Robert S Chapman" w:date="2023-07-06T14:09:00Z"/>
              </w:rPr>
            </w:pPr>
            <w:ins w:id="145" w:author="Robert S Chapman" w:date="2023-07-06T14:09:00Z">
              <w:r>
                <w:t>21</w:t>
              </w:r>
            </w:ins>
          </w:p>
        </w:tc>
        <w:tc>
          <w:tcPr>
            <w:tcW w:w="1708" w:type="dxa"/>
          </w:tcPr>
          <w:p w14:paraId="42B5A223" w14:textId="1B357865" w:rsidR="006C5A0E" w:rsidRDefault="006C5A0E" w:rsidP="006C5A0E">
            <w:pPr>
              <w:ind w:firstLine="0"/>
              <w:jc w:val="center"/>
              <w:rPr>
                <w:ins w:id="146" w:author="Robert S Chapman" w:date="2023-07-06T14:09:00Z"/>
              </w:rPr>
            </w:pPr>
            <w:ins w:id="147" w:author="Robert S Chapman" w:date="2023-07-06T14:09:00Z">
              <w:r>
                <w:t>14</w:t>
              </w:r>
            </w:ins>
          </w:p>
        </w:tc>
        <w:tc>
          <w:tcPr>
            <w:tcW w:w="1709" w:type="dxa"/>
          </w:tcPr>
          <w:p w14:paraId="4D19FD58" w14:textId="6D587FFF" w:rsidR="006C5A0E" w:rsidRDefault="006C5A0E" w:rsidP="006C5A0E">
            <w:pPr>
              <w:ind w:firstLine="0"/>
              <w:jc w:val="center"/>
              <w:rPr>
                <w:ins w:id="148" w:author="Robert S Chapman" w:date="2023-07-06T14:09:00Z"/>
              </w:rPr>
            </w:pPr>
            <w:ins w:id="149" w:author="Robert S Chapman" w:date="2023-07-06T14:09:00Z">
              <w:r>
                <w:t>7</w:t>
              </w:r>
            </w:ins>
          </w:p>
        </w:tc>
      </w:tr>
      <w:tr w:rsidR="006C5A0E" w14:paraId="061E4F7B" w14:textId="77777777" w:rsidTr="006C5A0E">
        <w:trPr>
          <w:ins w:id="150" w:author="Robert S Chapman" w:date="2023-07-06T14:09:00Z"/>
        </w:trPr>
        <w:tc>
          <w:tcPr>
            <w:tcW w:w="1870" w:type="dxa"/>
            <w:tcBorders>
              <w:bottom w:val="single" w:sz="4" w:space="0" w:color="auto"/>
            </w:tcBorders>
          </w:tcPr>
          <w:p w14:paraId="2CD0F439" w14:textId="77777777" w:rsidR="006C5A0E" w:rsidRDefault="006C5A0E" w:rsidP="006C5A0E">
            <w:pPr>
              <w:rPr>
                <w:ins w:id="151" w:author="Robert S Chapman" w:date="2023-07-06T14:09:00Z"/>
              </w:rPr>
            </w:pPr>
          </w:p>
        </w:tc>
        <w:tc>
          <w:tcPr>
            <w:tcW w:w="2355" w:type="dxa"/>
            <w:tcBorders>
              <w:bottom w:val="single" w:sz="4" w:space="0" w:color="auto"/>
            </w:tcBorders>
          </w:tcPr>
          <w:p w14:paraId="6736028D" w14:textId="77777777" w:rsidR="006C5A0E" w:rsidRDefault="006C5A0E" w:rsidP="006C5A0E">
            <w:pPr>
              <w:rPr>
                <w:ins w:id="152" w:author="Robert S Chapman" w:date="2023-07-06T14:09:00Z"/>
              </w:rPr>
            </w:pPr>
          </w:p>
        </w:tc>
        <w:tc>
          <w:tcPr>
            <w:tcW w:w="1708" w:type="dxa"/>
            <w:tcBorders>
              <w:bottom w:val="single" w:sz="4" w:space="0" w:color="auto"/>
            </w:tcBorders>
          </w:tcPr>
          <w:p w14:paraId="1E0CBEE1" w14:textId="77777777" w:rsidR="006C5A0E" w:rsidRDefault="006C5A0E" w:rsidP="006C5A0E">
            <w:pPr>
              <w:ind w:firstLine="0"/>
              <w:jc w:val="center"/>
              <w:rPr>
                <w:ins w:id="153" w:author="Robert S Chapman" w:date="2023-07-06T14:09:00Z"/>
              </w:rPr>
            </w:pPr>
          </w:p>
        </w:tc>
        <w:tc>
          <w:tcPr>
            <w:tcW w:w="1708" w:type="dxa"/>
            <w:tcBorders>
              <w:bottom w:val="single" w:sz="4" w:space="0" w:color="auto"/>
            </w:tcBorders>
          </w:tcPr>
          <w:p w14:paraId="6A03878A" w14:textId="77777777" w:rsidR="006C5A0E" w:rsidRDefault="006C5A0E" w:rsidP="006C5A0E">
            <w:pPr>
              <w:ind w:firstLine="0"/>
              <w:jc w:val="center"/>
              <w:rPr>
                <w:ins w:id="154" w:author="Robert S Chapman" w:date="2023-07-06T14:09:00Z"/>
              </w:rPr>
            </w:pPr>
          </w:p>
        </w:tc>
        <w:tc>
          <w:tcPr>
            <w:tcW w:w="1709" w:type="dxa"/>
            <w:tcBorders>
              <w:bottom w:val="single" w:sz="4" w:space="0" w:color="auto"/>
            </w:tcBorders>
          </w:tcPr>
          <w:p w14:paraId="2473B61D" w14:textId="77777777" w:rsidR="006C5A0E" w:rsidRDefault="006C5A0E" w:rsidP="006C5A0E">
            <w:pPr>
              <w:ind w:firstLine="0"/>
              <w:jc w:val="center"/>
              <w:rPr>
                <w:ins w:id="155" w:author="Robert S Chapman" w:date="2023-07-06T14:09:00Z"/>
              </w:rPr>
            </w:pPr>
          </w:p>
        </w:tc>
      </w:tr>
    </w:tbl>
    <w:p w14:paraId="5ECC500C" w14:textId="77777777" w:rsidR="00652A2E" w:rsidRDefault="00652A2E" w:rsidP="00652A2E">
      <w:pPr>
        <w:jc w:val="left"/>
        <w:rPr>
          <w:lang w:eastAsia="en-US"/>
        </w:rPr>
      </w:pPr>
    </w:p>
    <w:p w14:paraId="78DCD93B" w14:textId="3E956326" w:rsidR="00F53B08" w:rsidRDefault="00554E13" w:rsidP="00652A2E">
      <w:pPr>
        <w:ind w:firstLine="0"/>
        <w:jc w:val="left"/>
        <w:rPr>
          <w:lang w:eastAsia="en-US"/>
        </w:rPr>
      </w:pPr>
      <w:r>
        <w:rPr>
          <w:lang w:eastAsia="en-US"/>
        </w:rPr>
        <w:lastRenderedPageBreak/>
        <w:t>which the module information w</w:t>
      </w:r>
      <w:r w:rsidR="006A7114">
        <w:rPr>
          <w:lang w:eastAsia="en-US"/>
        </w:rPr>
        <w:t>as</w:t>
      </w:r>
      <w:r>
        <w:rPr>
          <w:lang w:eastAsia="en-US"/>
        </w:rPr>
        <w:t xml:space="preserve"> maximized are </w:t>
      </w:r>
      <w:r w:rsidR="00AC3A71">
        <w:rPr>
          <w:lang w:eastAsia="en-US"/>
        </w:rPr>
        <w:t>shown</w:t>
      </w:r>
      <w:r>
        <w:rPr>
          <w:lang w:eastAsia="en-US"/>
        </w:rPr>
        <w:t xml:space="preserve"> in Figure </w:t>
      </w:r>
      <w:r w:rsidR="00AC3A71">
        <w:rPr>
          <w:lang w:eastAsia="en-US"/>
        </w:rPr>
        <w:t>1</w:t>
      </w:r>
      <w:r>
        <w:rPr>
          <w:lang w:eastAsia="en-US"/>
        </w:rPr>
        <w:t xml:space="preserve">. </w:t>
      </w:r>
      <w:r w:rsidR="005D7C47">
        <w:rPr>
          <w:lang w:eastAsia="en-US"/>
        </w:rPr>
        <w:t xml:space="preserve">Note that </w:t>
      </w:r>
      <w:r w:rsidR="00BD7D61">
        <w:rPr>
          <w:lang w:eastAsia="en-US"/>
        </w:rPr>
        <w:t xml:space="preserve">some pathways were restricted so that </w:t>
      </w:r>
      <w:proofErr w:type="spellStart"/>
      <w:r w:rsidR="005039FA">
        <w:rPr>
          <w:lang w:eastAsia="en-US"/>
        </w:rPr>
        <w:t>simulee</w:t>
      </w:r>
      <w:r w:rsidR="00BD7D61">
        <w:rPr>
          <w:lang w:eastAsia="en-US"/>
        </w:rPr>
        <w:t>s</w:t>
      </w:r>
      <w:proofErr w:type="spellEnd"/>
      <w:r w:rsidR="005039FA" w:rsidRPr="005D7C47">
        <w:rPr>
          <w:lang w:eastAsia="en-US"/>
        </w:rPr>
        <w:t xml:space="preserve"> </w:t>
      </w:r>
      <w:r w:rsidR="005039FA">
        <w:rPr>
          <w:lang w:eastAsia="en-US"/>
        </w:rPr>
        <w:t>were</w:t>
      </w:r>
      <w:r w:rsidR="007071FE">
        <w:rPr>
          <w:lang w:eastAsia="en-US"/>
        </w:rPr>
        <w:t xml:space="preserve"> not allowed </w:t>
      </w:r>
      <w:r w:rsidR="00BD7D61">
        <w:rPr>
          <w:lang w:eastAsia="en-US"/>
        </w:rPr>
        <w:t xml:space="preserve">to </w:t>
      </w:r>
      <w:r w:rsidR="005039FA" w:rsidRPr="005D7C47">
        <w:rPr>
          <w:lang w:eastAsia="en-US"/>
        </w:rPr>
        <w:t>move to a module in the next stage that ha</w:t>
      </w:r>
      <w:r w:rsidR="007071FE">
        <w:rPr>
          <w:lang w:eastAsia="en-US"/>
        </w:rPr>
        <w:t>d</w:t>
      </w:r>
      <w:r w:rsidR="005039FA" w:rsidRPr="005D7C47">
        <w:rPr>
          <w:lang w:eastAsia="en-US"/>
        </w:rPr>
        <w:t xml:space="preserve"> a difference of </w:t>
      </w:r>
      <w:r w:rsidR="00BD7D61">
        <w:rPr>
          <w:lang w:eastAsia="en-US"/>
        </w:rPr>
        <w:t>more than</w:t>
      </w:r>
      <w:r w:rsidR="005039FA" w:rsidRPr="005D7C47">
        <w:rPr>
          <w:lang w:eastAsia="en-US"/>
        </w:rPr>
        <w:t xml:space="preserve"> one level of difficulty </w:t>
      </w:r>
      <w:r w:rsidR="00BD7D61">
        <w:rPr>
          <w:lang w:eastAsia="en-US"/>
        </w:rPr>
        <w:t>as compared to</w:t>
      </w:r>
      <w:r w:rsidR="005039FA" w:rsidRPr="005D7C47">
        <w:rPr>
          <w:lang w:eastAsia="en-US"/>
        </w:rPr>
        <w:t xml:space="preserve"> the module in the current stage</w:t>
      </w:r>
      <w:r w:rsidR="00CD73A6">
        <w:rPr>
          <w:lang w:eastAsia="en-US"/>
        </w:rPr>
        <w:t xml:space="preserve">. </w:t>
      </w:r>
      <w:r w:rsidR="004316A1">
        <w:rPr>
          <w:lang w:eastAsia="en-US"/>
        </w:rPr>
        <w:t>This was to prevent</w:t>
      </w:r>
      <w:r w:rsidR="008E2EFE">
        <w:rPr>
          <w:lang w:eastAsia="en-US"/>
        </w:rPr>
        <w:t xml:space="preserve"> </w:t>
      </w:r>
      <w:r w:rsidR="00CD73A6">
        <w:rPr>
          <w:lang w:eastAsia="en-US"/>
        </w:rPr>
        <w:t xml:space="preserve">a </w:t>
      </w:r>
      <w:r w:rsidR="008E2EFE">
        <w:rPr>
          <w:lang w:eastAsia="en-US"/>
        </w:rPr>
        <w:t>drastic change in</w:t>
      </w:r>
      <w:r w:rsidR="00CD73A6">
        <w:rPr>
          <w:lang w:eastAsia="en-US"/>
        </w:rPr>
        <w:t xml:space="preserve"> </w:t>
      </w:r>
      <w:r w:rsidR="008E2EFE" w:rsidRPr="004F4BD4">
        <w:rPr>
          <w:i/>
        </w:rPr>
        <w:t>θ</w:t>
      </w:r>
      <w:r w:rsidR="008E2EFE">
        <w:rPr>
          <w:i/>
        </w:rPr>
        <w:t xml:space="preserve"> </w:t>
      </w:r>
      <w:r w:rsidR="00CD73A6">
        <w:t>estimate</w:t>
      </w:r>
      <w:r w:rsidR="004316A1">
        <w:t>s, because this would indicate non-model-fitting behavior and would be flagged as aberrant</w:t>
      </w:r>
      <w:r w:rsidR="00CD73A6">
        <w:t xml:space="preserve"> in practice </w:t>
      </w:r>
      <w:r w:rsidR="00CD73A6">
        <w:rPr>
          <w:lang w:eastAsia="en-US"/>
        </w:rPr>
        <w:fldChar w:fldCharType="begin"/>
      </w:r>
      <w:r w:rsidR="00F40930">
        <w:rPr>
          <w:lang w:eastAsia="en-US"/>
        </w:rPr>
        <w:instrText xml:space="preserve"> ADDIN ZOTERO_ITEM CSL_CITATION {"citationID":"8MmPQMs4","properties":{"formattedCitation":"(L.-Y. L. Chen, 2010; Jodoin, Zenisky, &amp; Hambleton, 2006; Luecht, Brumfield, &amp; Breithaupt, 2006)","plainCitation":"(L.-Y. L. Chen, 2010; Jodoin, Zenisky, &amp; Hambleton, 2006; Luecht, Brumfield, &amp; Breithaupt, 2006)","dontUpdate":true,"noteIndex":0},"citationItems":[{"id":89,"uris":["http://zotero.org/users/4979343/items/BEW93EBH"],"uri":["http://zotero.org/users/4979343/items/BEW93EBH"],"itemData":{"id":89,"type":"thesis","title":"An investigation of the optimal test design for multi-stage test using the generalized partial credit model.pdf","author":[{"family":"Chen","given":"Ling-Yin Lynn"}],"issued":{"date-parts":[["2010"]]}}},{"id":86,"uris":["http://zotero.org/users/4979343/items/A6PIW5ED"],"uri":["http://zotero.org/users/4979343/items/A6PIW5ED"],"itemData":{"id":86,"type":"article-journal","title":"Comparison of the Psychometric Properties of Several Computer-Based Test Designs for Credentialing Exams With Multiple Purposes","container-title":"Applied Measurement in Education","page":"203-220","volume":"19","issue":"3","source":"Crossref","DOI":"10.1207/s15324818ame1903_3","ISSN":"0895-7347, 1532-4818","language":"en","author":[{"family":"Jodoin","given":"Michael G."},{"family":"Zenisky","given":"April"},{"family":"Hambleton","given":"Ronald K."}],"issued":{"date-parts":[["2006",6]]}}},{"id":247,"uris":["http://zotero.org/users/4979343/items/MZ9CLLY4"],"uri":["http://zotero.org/users/4979343/items/MZ9CLLY4"],"itemData":{"id":247,"type":"article-journal","title":"A Testlet Assembly Design for Adaptive Multistage Tests","container-title":"Applied Measurement in Education","page":"189-202","volume":"19","issue":"3","source":"Taylor and Francis+NEJM","abstract":"This article describes multistage tests and some practical test development considerations related to the design and implementation of a multistage test, using the Uniform CPA (certified public accountant) Examination as a case study. The article further discusses the use of automated test assembly procedures in an operational context to produce large numbers of adaptive testlets over time.","DOI":"10.1207/s15324818ame1903_2","ISSN":"0895-7347","author":[{"family":"Luecht","given":"Richard"},{"family":"Brumfield","given":"Terry"},{"family":"Breithaupt","given":"Krista"}],"issued":{"date-parts":[["2006",6,1]]}}}],"schema":"https://github.com/citation-style-language/schema/raw/master/csl-citation.json"} </w:instrText>
      </w:r>
      <w:r w:rsidR="00CD73A6">
        <w:rPr>
          <w:lang w:eastAsia="en-US"/>
        </w:rPr>
        <w:fldChar w:fldCharType="separate"/>
      </w:r>
      <w:r w:rsidR="004316A1">
        <w:rPr>
          <w:noProof/>
          <w:lang w:eastAsia="en-US"/>
        </w:rPr>
        <w:t>(Chen, 2010; Jodoin, Zenisky, &amp; Hambleton, 2006; Luecht, Brumfield, &amp; Breithaupt, 2006)</w:t>
      </w:r>
      <w:r w:rsidR="00CD73A6">
        <w:rPr>
          <w:lang w:eastAsia="en-US"/>
        </w:rPr>
        <w:fldChar w:fldCharType="end"/>
      </w:r>
      <w:r w:rsidR="00BD7D61">
        <w:rPr>
          <w:lang w:eastAsia="en-US"/>
        </w:rPr>
        <w:t>.</w:t>
      </w:r>
    </w:p>
    <w:p w14:paraId="06461D5B" w14:textId="77777777" w:rsidR="004D10B6" w:rsidRPr="00B672BC" w:rsidRDefault="004D10B6" w:rsidP="004D10B6">
      <w:pPr>
        <w:jc w:val="center"/>
        <w:rPr>
          <w:b/>
          <w:iCs/>
        </w:rPr>
      </w:pPr>
      <w:r w:rsidRPr="0066698E">
        <w:rPr>
          <w:b/>
          <w:iCs/>
        </w:rPr>
        <w:t>Figure 1</w:t>
      </w:r>
      <w:r w:rsidRPr="00B672BC">
        <w:rPr>
          <w:b/>
          <w:i/>
          <w:iCs/>
        </w:rPr>
        <w:t xml:space="preserve">. </w:t>
      </w:r>
      <w:r w:rsidRPr="00B672BC">
        <w:rPr>
          <w:b/>
          <w:iCs/>
        </w:rPr>
        <w:t>1-3-3 and 1-3-4 MST designs</w:t>
      </w:r>
      <w:r w:rsidRPr="00B672BC">
        <w:rPr>
          <w:i/>
          <w:iCs/>
        </w:rPr>
        <w:t xml:space="preserve"> </w:t>
      </w:r>
      <w:r w:rsidRPr="00B672BC">
        <w:rPr>
          <w:i/>
          <w:iCs/>
          <w:noProof/>
          <w:lang w:eastAsia="en-US"/>
        </w:rPr>
        <w:drawing>
          <wp:inline distT="0" distB="0" distL="0" distR="0" wp14:anchorId="4AE0E082" wp14:editId="3011BAC3">
            <wp:extent cx="5943600" cy="1807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7845"/>
                    </a:xfrm>
                    <a:prstGeom prst="rect">
                      <a:avLst/>
                    </a:prstGeom>
                  </pic:spPr>
                </pic:pic>
              </a:graphicData>
            </a:graphic>
          </wp:inline>
        </w:drawing>
      </w:r>
    </w:p>
    <w:p w14:paraId="2507301D" w14:textId="2B31BA7B" w:rsidR="006D2FCF" w:rsidRDefault="008C31AC" w:rsidP="006D2FCF">
      <w:pPr>
        <w:pStyle w:val="Heading3"/>
        <w:keepNext w:val="0"/>
        <w:keepLines w:val="0"/>
        <w:widowControl w:val="0"/>
        <w:ind w:firstLine="360"/>
        <w:rPr>
          <w:b w:val="0"/>
        </w:rPr>
      </w:pPr>
      <w:r>
        <w:rPr>
          <w:rStyle w:val="Heading4Char"/>
          <w:lang w:eastAsia="en-US"/>
        </w:rPr>
        <w:t>Item allocation</w:t>
      </w:r>
      <w:r w:rsidRPr="00F53B08">
        <w:rPr>
          <w:rStyle w:val="Heading4Char"/>
          <w:lang w:eastAsia="en-US"/>
        </w:rPr>
        <w:t>.</w:t>
      </w:r>
      <w:r>
        <w:rPr>
          <w:lang w:eastAsia="en-US"/>
        </w:rPr>
        <w:t xml:space="preserve"> </w:t>
      </w:r>
      <w:r w:rsidRPr="006D2FCF">
        <w:rPr>
          <w:b w:val="0"/>
          <w:lang w:eastAsia="en-US"/>
        </w:rPr>
        <w:t>Three levels of item allocation were evaluated</w:t>
      </w:r>
      <w:r w:rsidR="004D10B6">
        <w:rPr>
          <w:b w:val="0"/>
          <w:lang w:eastAsia="en-US"/>
        </w:rPr>
        <w:t xml:space="preserve"> </w:t>
      </w:r>
      <w:r w:rsidR="002278CC">
        <w:rPr>
          <w:b w:val="0"/>
          <w:lang w:eastAsia="en-US"/>
        </w:rPr>
        <w:t>(</w:t>
      </w:r>
      <w:r w:rsidR="004D10B6" w:rsidRPr="006D2FCF">
        <w:rPr>
          <w:b w:val="0"/>
          <w:lang w:eastAsia="en-US"/>
        </w:rPr>
        <w:fldChar w:fldCharType="begin" w:fldLock="1"/>
      </w:r>
      <w:r w:rsidR="004D10B6" w:rsidRPr="006D2FCF">
        <w:rPr>
          <w:b w:val="0"/>
          <w:lang w:eastAsia="en-US"/>
        </w:rPr>
        <w:instrText xml:space="preserve"> ADDIN ZOTERO_ITEM CSL_CITATION {"citationID":"Reoasm31","properties":{"formattedCitation":"(Patsula, 1999)","plainCitation":"(Patsula, 1999)","dontUpdate":true,"noteIndex":0},"citationItems":[{"id":"2tiS2s6k/wms2sz2t","uris":["http://www.mendeley.com/documents/?uuid=5970c8f0-db0b-3042-b63a-914554bc892d"],"uri":["http://www.mendeley.com/documents/?uuid=5970c8f0-db0b-3042-b63a-914554bc892d"],"itemData":{"author":[{"dropping-particle":"","family":"Patsula","given":"Liane N.","non-dropping-particle":"","parse-names":false,"suffix":""}],"genre":"PhD Thesis","id":"ITEM-1","issued":{"date-parts":[["1999"]]},"title":"A comparison of computerized adaptive testing and multi-stage testing.","type":"thesis"}}],"schema":"https://github.com/citation-style-language/schema/raw/master/csl-citation.json"} </w:instrText>
      </w:r>
      <w:r w:rsidR="004D10B6" w:rsidRPr="006D2FCF">
        <w:rPr>
          <w:b w:val="0"/>
          <w:lang w:eastAsia="en-US"/>
        </w:rPr>
        <w:fldChar w:fldCharType="separate"/>
      </w:r>
      <w:r w:rsidR="004D10B6" w:rsidRPr="006D2FCF">
        <w:rPr>
          <w:b w:val="0"/>
          <w:noProof/>
          <w:lang w:eastAsia="en-US"/>
        </w:rPr>
        <w:t>Patsula</w:t>
      </w:r>
      <w:r w:rsidR="002278CC">
        <w:rPr>
          <w:b w:val="0"/>
          <w:noProof/>
          <w:lang w:eastAsia="en-US"/>
        </w:rPr>
        <w:t>,</w:t>
      </w:r>
      <w:r w:rsidR="004D10B6" w:rsidRPr="006D2FCF">
        <w:rPr>
          <w:b w:val="0"/>
          <w:noProof/>
          <w:lang w:eastAsia="en-US"/>
        </w:rPr>
        <w:t xml:space="preserve"> 1999)</w:t>
      </w:r>
      <w:r w:rsidR="004D10B6" w:rsidRPr="006D2FCF">
        <w:rPr>
          <w:b w:val="0"/>
          <w:lang w:eastAsia="en-US"/>
        </w:rPr>
        <w:fldChar w:fldCharType="end"/>
      </w:r>
      <w:r w:rsidRPr="006D2FCF">
        <w:rPr>
          <w:b w:val="0"/>
          <w:lang w:eastAsia="en-US"/>
        </w:rPr>
        <w:t xml:space="preserve">. The increasing number of items per stage condition assigned items as [1/6 (7 items), 1/3 (14 items), 1/2 (21 items)], the decreasing number of items per stage condition assigned items as [1/2, 1/3, 1/6], and as a control, a condition that had an equal number of items per stage [1/3, 1/3, 1/3] was also used. </w:t>
      </w:r>
    </w:p>
    <w:p w14:paraId="39D28A39" w14:textId="2876092E" w:rsidR="00162C6E" w:rsidRDefault="004D10B6" w:rsidP="009D1D82">
      <w:pPr>
        <w:autoSpaceDE w:val="0"/>
        <w:autoSpaceDN w:val="0"/>
        <w:adjustRightInd w:val="0"/>
        <w:ind w:firstLine="360"/>
        <w:jc w:val="left"/>
        <w:rPr>
          <w:ins w:id="156" w:author="Robert S Chapman" w:date="2023-07-06T10:41:00Z"/>
          <w:rFonts w:ascii="Times New Roman" w:hAnsi="Times New Roman" w:cs="Times New Roman"/>
          <w:kern w:val="0"/>
        </w:rPr>
      </w:pPr>
      <w:r w:rsidRPr="00F53B08">
        <w:rPr>
          <w:rStyle w:val="Heading4Char"/>
          <w:lang w:eastAsia="en-US"/>
        </w:rPr>
        <w:t>Assembly priority.</w:t>
      </w:r>
      <w:r>
        <w:rPr>
          <w:lang w:eastAsia="en-US"/>
        </w:rPr>
        <w:t xml:space="preserve"> The third factor was the assembly priority (forward</w:t>
      </w:r>
      <w:ins w:id="157" w:author="Robert S Chapman" w:date="2023-07-06T14:11:00Z">
        <w:r w:rsidR="001A092E">
          <w:rPr>
            <w:lang w:eastAsia="en-US"/>
          </w:rPr>
          <w:t>,</w:t>
        </w:r>
      </w:ins>
      <w:r>
        <w:rPr>
          <w:lang w:eastAsia="en-US"/>
        </w:rPr>
        <w:t xml:space="preserve"> </w:t>
      </w:r>
      <w:del w:id="158" w:author="Robert S Chapman" w:date="2023-07-06T14:11:00Z">
        <w:r w:rsidDel="001A092E">
          <w:rPr>
            <w:lang w:eastAsia="en-US"/>
          </w:rPr>
          <w:delText xml:space="preserve">and </w:delText>
        </w:r>
      </w:del>
      <w:r>
        <w:rPr>
          <w:lang w:eastAsia="en-US"/>
        </w:rPr>
        <w:t>backward</w:t>
      </w:r>
      <w:ins w:id="159" w:author="Robert S Chapman" w:date="2023-07-06T14:11:00Z">
        <w:r w:rsidR="001A092E">
          <w:rPr>
            <w:lang w:eastAsia="en-US"/>
          </w:rPr>
          <w:t>, spiral and random</w:t>
        </w:r>
      </w:ins>
      <w:r>
        <w:rPr>
          <w:lang w:eastAsia="en-US"/>
        </w:rPr>
        <w:t>).</w:t>
      </w:r>
      <w:bookmarkStart w:id="160" w:name="_Ref514514888"/>
      <w:r w:rsidR="00EE409A">
        <w:rPr>
          <w:lang w:eastAsia="en-US"/>
        </w:rPr>
        <w:t xml:space="preserve">  In forward assembly</w:t>
      </w:r>
      <w:r w:rsidR="00681683">
        <w:rPr>
          <w:lang w:eastAsia="en-US"/>
        </w:rPr>
        <w:t xml:space="preserve">, </w:t>
      </w:r>
      <w:r w:rsidR="0018668E">
        <w:rPr>
          <w:lang w:eastAsia="en-US"/>
        </w:rPr>
        <w:t>module assembly begins with Stage 1 and proceeds through the follo</w:t>
      </w:r>
      <w:r w:rsidR="00013DF8">
        <w:rPr>
          <w:lang w:eastAsia="en-US"/>
        </w:rPr>
        <w:t xml:space="preserve">wing stages. </w:t>
      </w:r>
      <w:r w:rsidR="00B70754">
        <w:rPr>
          <w:lang w:eastAsia="en-US"/>
        </w:rPr>
        <w:t xml:space="preserve"> </w:t>
      </w:r>
      <w:r w:rsidR="00013DF8">
        <w:rPr>
          <w:lang w:eastAsia="en-US"/>
        </w:rPr>
        <w:t xml:space="preserve">By contrast, backward assembly begins with the stage with </w:t>
      </w:r>
      <w:r w:rsidR="008D7B6F">
        <w:rPr>
          <w:lang w:eastAsia="en-US"/>
        </w:rPr>
        <w:t xml:space="preserve">most modules (typically the last stage) </w:t>
      </w:r>
      <w:r w:rsidR="00D74CEE">
        <w:rPr>
          <w:lang w:eastAsia="en-US"/>
        </w:rPr>
        <w:t>and proceeds assigning items th</w:t>
      </w:r>
      <w:r w:rsidR="00162C6E">
        <w:rPr>
          <w:lang w:eastAsia="en-US"/>
        </w:rPr>
        <w:t>r</w:t>
      </w:r>
      <w:r w:rsidR="008C3E80">
        <w:rPr>
          <w:lang w:eastAsia="en-US"/>
        </w:rPr>
        <w:t>ough the earlier stage</w:t>
      </w:r>
      <w:r w:rsidR="00162C6E">
        <w:rPr>
          <w:lang w:eastAsia="en-US"/>
        </w:rPr>
        <w:t>s,</w:t>
      </w:r>
      <w:r w:rsidR="008C3E80">
        <w:rPr>
          <w:lang w:eastAsia="en-US"/>
        </w:rPr>
        <w:t xml:space="preserve"> with Stage 1 receiv</w:t>
      </w:r>
      <w:r w:rsidR="00162C6E">
        <w:rPr>
          <w:lang w:eastAsia="en-US"/>
        </w:rPr>
        <w:t>i</w:t>
      </w:r>
      <w:r w:rsidR="008C3E80">
        <w:rPr>
          <w:lang w:eastAsia="en-US"/>
        </w:rPr>
        <w:t xml:space="preserve">ng its items last </w:t>
      </w:r>
      <w:r w:rsidR="008C3E80" w:rsidRPr="009D1D82">
        <w:rPr>
          <w:rFonts w:ascii="Times New Roman" w:hAnsi="Times New Roman" w:cs="Times New Roman"/>
          <w:lang w:eastAsia="en-US"/>
        </w:rPr>
        <w:t>(</w:t>
      </w:r>
      <w:r w:rsidR="00162C6E" w:rsidRPr="009D1D82">
        <w:rPr>
          <w:rFonts w:ascii="Times New Roman" w:hAnsi="Times New Roman" w:cs="Times New Roman"/>
          <w:kern w:val="0"/>
        </w:rPr>
        <w:t>Zheng</w:t>
      </w:r>
      <w:r w:rsidR="009D1D82" w:rsidRPr="009D1D82">
        <w:rPr>
          <w:rFonts w:ascii="Times New Roman" w:hAnsi="Times New Roman" w:cs="Times New Roman"/>
          <w:kern w:val="0"/>
        </w:rPr>
        <w:t xml:space="preserve">, </w:t>
      </w:r>
      <w:r w:rsidR="00162C6E" w:rsidRPr="009D1D82">
        <w:rPr>
          <w:rFonts w:ascii="Times New Roman" w:hAnsi="Times New Roman" w:cs="Times New Roman"/>
          <w:kern w:val="0"/>
        </w:rPr>
        <w:t>Nozawa</w:t>
      </w:r>
      <w:r w:rsidR="009D1D82" w:rsidRPr="009D1D82">
        <w:rPr>
          <w:rFonts w:ascii="Times New Roman" w:hAnsi="Times New Roman" w:cs="Times New Roman"/>
          <w:kern w:val="0"/>
        </w:rPr>
        <w:t xml:space="preserve">, </w:t>
      </w:r>
      <w:r w:rsidR="00162C6E" w:rsidRPr="009D1D82">
        <w:rPr>
          <w:rFonts w:ascii="Times New Roman" w:hAnsi="Times New Roman" w:cs="Times New Roman"/>
          <w:kern w:val="0"/>
        </w:rPr>
        <w:t>Gao</w:t>
      </w:r>
      <w:r w:rsidR="009D1D82" w:rsidRPr="009D1D82">
        <w:rPr>
          <w:rFonts w:ascii="Times New Roman" w:hAnsi="Times New Roman" w:cs="Times New Roman"/>
          <w:kern w:val="0"/>
        </w:rPr>
        <w:t xml:space="preserve"> and Chang, 2012)</w:t>
      </w:r>
      <w:r w:rsidR="009D1D82">
        <w:rPr>
          <w:rFonts w:ascii="Times New Roman" w:hAnsi="Times New Roman" w:cs="Times New Roman"/>
          <w:kern w:val="0"/>
        </w:rPr>
        <w:t>.</w:t>
      </w:r>
      <w:ins w:id="161" w:author="Robert S Chapman" w:date="2023-07-06T11:56:00Z">
        <w:r w:rsidR="004527CD">
          <w:rPr>
            <w:rFonts w:ascii="Times New Roman" w:hAnsi="Times New Roman" w:cs="Times New Roman"/>
            <w:kern w:val="0"/>
          </w:rPr>
          <w:t xml:space="preserve"> </w:t>
        </w:r>
      </w:ins>
      <w:ins w:id="162" w:author="Robert S Chapman" w:date="2023-07-06T11:57:00Z">
        <w:r w:rsidR="004527CD">
          <w:rPr>
            <w:rFonts w:ascii="Times New Roman" w:hAnsi="Times New Roman" w:cs="Times New Roman"/>
            <w:kern w:val="0"/>
          </w:rPr>
          <w:t xml:space="preserve">Two other assembly priority methods were used, </w:t>
        </w:r>
      </w:ins>
      <w:ins w:id="163" w:author="Robert S Chapman" w:date="2023-07-06T14:12:00Z">
        <w:r w:rsidR="001A092E">
          <w:rPr>
            <w:rFonts w:ascii="Times New Roman" w:hAnsi="Times New Roman" w:cs="Times New Roman"/>
            <w:kern w:val="0"/>
          </w:rPr>
          <w:t xml:space="preserve">the </w:t>
        </w:r>
      </w:ins>
      <w:ins w:id="164" w:author="Robert S Chapman" w:date="2023-07-06T11:57:00Z">
        <w:r w:rsidR="004527CD">
          <w:rPr>
            <w:rFonts w:ascii="Times New Roman" w:hAnsi="Times New Roman" w:cs="Times New Roman"/>
            <w:kern w:val="0"/>
          </w:rPr>
          <w:t xml:space="preserve">spiral assembly method, where assembly begins with the middle-most modules and </w:t>
        </w:r>
      </w:ins>
      <w:ins w:id="165" w:author="Robert S Chapman" w:date="2023-07-06T11:58:00Z">
        <w:r w:rsidR="004527CD">
          <w:rPr>
            <w:rFonts w:ascii="Times New Roman" w:hAnsi="Times New Roman" w:cs="Times New Roman"/>
            <w:kern w:val="0"/>
          </w:rPr>
          <w:t>‘</w:t>
        </w:r>
      </w:ins>
      <w:ins w:id="166" w:author="Robert S Chapman" w:date="2023-07-06T11:57:00Z">
        <w:r w:rsidR="004527CD">
          <w:rPr>
            <w:rFonts w:ascii="Times New Roman" w:hAnsi="Times New Roman" w:cs="Times New Roman"/>
            <w:kern w:val="0"/>
          </w:rPr>
          <w:t>spirals</w:t>
        </w:r>
      </w:ins>
      <w:ins w:id="167" w:author="Robert S Chapman" w:date="2023-07-06T11:58:00Z">
        <w:r w:rsidR="004527CD">
          <w:rPr>
            <w:rFonts w:ascii="Times New Roman" w:hAnsi="Times New Roman" w:cs="Times New Roman"/>
            <w:kern w:val="0"/>
          </w:rPr>
          <w:t xml:space="preserve">’ </w:t>
        </w:r>
      </w:ins>
      <w:ins w:id="168" w:author="Robert S Chapman" w:date="2023-07-06T11:57:00Z">
        <w:r w:rsidR="004527CD">
          <w:rPr>
            <w:rFonts w:ascii="Times New Roman" w:hAnsi="Times New Roman" w:cs="Times New Roman"/>
            <w:kern w:val="0"/>
          </w:rPr>
          <w:t>outward</w:t>
        </w:r>
      </w:ins>
      <w:ins w:id="169" w:author="Robert S Chapman" w:date="2023-07-06T11:58:00Z">
        <w:r w:rsidR="004527CD">
          <w:rPr>
            <w:rFonts w:ascii="Times New Roman" w:hAnsi="Times New Roman" w:cs="Times New Roman"/>
            <w:kern w:val="0"/>
          </w:rPr>
          <w:t xml:space="preserve"> (alternates forward and backward from the middle-most modules) </w:t>
        </w:r>
        <w:r w:rsidR="004527CD">
          <w:rPr>
            <w:rFonts w:ascii="Times New Roman" w:hAnsi="Times New Roman" w:cs="Times New Roman"/>
            <w:kern w:val="0"/>
          </w:rPr>
          <w:lastRenderedPageBreak/>
          <w:t>and random ass</w:t>
        </w:r>
      </w:ins>
      <w:ins w:id="170" w:author="Robert S Chapman" w:date="2023-07-06T11:59:00Z">
        <w:r w:rsidR="004527CD">
          <w:rPr>
            <w:rFonts w:ascii="Times New Roman" w:hAnsi="Times New Roman" w:cs="Times New Roman"/>
            <w:kern w:val="0"/>
          </w:rPr>
          <w:t>embly, where modules are assembled in random order</w:t>
        </w:r>
      </w:ins>
      <w:ins w:id="171" w:author="Robert S Chapman" w:date="2023-07-06T14:15:00Z">
        <w:r w:rsidR="001A092E">
          <w:rPr>
            <w:rFonts w:ascii="Times New Roman" w:hAnsi="Times New Roman" w:cs="Times New Roman"/>
            <w:kern w:val="0"/>
          </w:rPr>
          <w:t xml:space="preserve"> (</w:t>
        </w:r>
        <w:r w:rsidR="001A092E" w:rsidRPr="001A092E">
          <w:rPr>
            <w:rFonts w:ascii="Times New Roman" w:hAnsi="Times New Roman" w:cs="Times New Roman"/>
            <w:kern w:val="0"/>
          </w:rPr>
          <w:t xml:space="preserve">Zheng, Yi &amp; Wang, Chun &amp; Culbertson, Michael &amp; Chang, </w:t>
        </w:r>
        <w:r w:rsidR="001A092E">
          <w:rPr>
            <w:rFonts w:ascii="Times New Roman" w:hAnsi="Times New Roman" w:cs="Times New Roman"/>
            <w:kern w:val="0"/>
          </w:rPr>
          <w:t>H</w:t>
        </w:r>
        <w:r w:rsidR="001A092E" w:rsidRPr="001A092E">
          <w:rPr>
            <w:rFonts w:ascii="Times New Roman" w:hAnsi="Times New Roman" w:cs="Times New Roman"/>
            <w:kern w:val="0"/>
          </w:rPr>
          <w:t>ua-</w:t>
        </w:r>
        <w:r w:rsidR="001A092E">
          <w:rPr>
            <w:rFonts w:ascii="Times New Roman" w:hAnsi="Times New Roman" w:cs="Times New Roman"/>
            <w:kern w:val="0"/>
          </w:rPr>
          <w:t>H</w:t>
        </w:r>
        <w:r w:rsidR="001A092E" w:rsidRPr="001A092E">
          <w:rPr>
            <w:rFonts w:ascii="Times New Roman" w:hAnsi="Times New Roman" w:cs="Times New Roman"/>
            <w:kern w:val="0"/>
          </w:rPr>
          <w:t>ua</w:t>
        </w:r>
        <w:r w:rsidR="001A092E">
          <w:rPr>
            <w:rFonts w:ascii="Times New Roman" w:hAnsi="Times New Roman" w:cs="Times New Roman"/>
            <w:kern w:val="0"/>
          </w:rPr>
          <w:t xml:space="preserve">, </w:t>
        </w:r>
        <w:r w:rsidR="001A092E" w:rsidRPr="001A092E">
          <w:rPr>
            <w:rFonts w:ascii="Times New Roman" w:hAnsi="Times New Roman" w:cs="Times New Roman"/>
            <w:kern w:val="0"/>
          </w:rPr>
          <w:t xml:space="preserve">2014). </w:t>
        </w:r>
      </w:ins>
    </w:p>
    <w:p w14:paraId="7BD1C69D" w14:textId="0F86563E" w:rsidR="002424C3" w:rsidRDefault="00EB08C8" w:rsidP="002424C3">
      <w:pPr>
        <w:autoSpaceDE w:val="0"/>
        <w:autoSpaceDN w:val="0"/>
        <w:adjustRightInd w:val="0"/>
        <w:ind w:firstLine="360"/>
        <w:jc w:val="left"/>
        <w:rPr>
          <w:ins w:id="172" w:author="Robert S Chapman" w:date="2023-07-06T11:54:00Z"/>
          <w:rFonts w:ascii="Times New Roman" w:hAnsi="Times New Roman" w:cs="Times New Roman"/>
          <w:kern w:val="0"/>
        </w:rPr>
      </w:pPr>
      <w:ins w:id="173" w:author="Robert S Chapman" w:date="2023-07-06T11:12:00Z">
        <w:r w:rsidRPr="00EB08C8">
          <w:rPr>
            <w:rFonts w:ascii="Times New Roman" w:hAnsi="Times New Roman" w:cs="Times New Roman"/>
            <w:i/>
            <w:iCs/>
            <w:kern w:val="0"/>
            <w:rPrChange w:id="174" w:author="Robert S Chapman" w:date="2023-07-06T11:12:00Z">
              <w:rPr>
                <w:rFonts w:ascii="Times New Roman" w:hAnsi="Times New Roman" w:cs="Times New Roman"/>
                <w:kern w:val="0"/>
              </w:rPr>
            </w:rPrChange>
          </w:rPr>
          <w:t xml:space="preserve">Routing </w:t>
        </w:r>
      </w:ins>
      <w:ins w:id="175" w:author="Robert S Chapman" w:date="2023-07-06T14:22:00Z">
        <w:r w:rsidR="001A092E">
          <w:rPr>
            <w:rFonts w:ascii="Times New Roman" w:hAnsi="Times New Roman" w:cs="Times New Roman"/>
            <w:i/>
            <w:iCs/>
            <w:kern w:val="0"/>
          </w:rPr>
          <w:t>Strategies</w:t>
        </w:r>
      </w:ins>
      <w:ins w:id="176" w:author="Robert S Chapman" w:date="2023-07-06T11:12:00Z">
        <w:r w:rsidRPr="00EB08C8">
          <w:rPr>
            <w:rFonts w:ascii="Times New Roman" w:hAnsi="Times New Roman" w:cs="Times New Roman"/>
            <w:i/>
            <w:iCs/>
            <w:kern w:val="0"/>
            <w:rPrChange w:id="177" w:author="Robert S Chapman" w:date="2023-07-06T11:12:00Z">
              <w:rPr>
                <w:rFonts w:ascii="Times New Roman" w:hAnsi="Times New Roman" w:cs="Times New Roman"/>
                <w:kern w:val="0"/>
              </w:rPr>
            </w:rPrChange>
          </w:rPr>
          <w:t>.</w:t>
        </w:r>
        <w:r>
          <w:rPr>
            <w:rFonts w:ascii="Times New Roman" w:hAnsi="Times New Roman" w:cs="Times New Roman"/>
            <w:i/>
            <w:iCs/>
            <w:kern w:val="0"/>
          </w:rPr>
          <w:t xml:space="preserve"> </w:t>
        </w:r>
        <w:r>
          <w:rPr>
            <w:rFonts w:ascii="Times New Roman" w:hAnsi="Times New Roman" w:cs="Times New Roman"/>
            <w:kern w:val="0"/>
          </w:rPr>
          <w:t xml:space="preserve">The fourth factor was the method for </w:t>
        </w:r>
      </w:ins>
      <w:ins w:id="178" w:author="Robert S Chapman" w:date="2023-07-06T14:25:00Z">
        <w:r w:rsidR="00F27FCC">
          <w:rPr>
            <w:rFonts w:ascii="Times New Roman" w:hAnsi="Times New Roman" w:cs="Times New Roman"/>
            <w:kern w:val="0"/>
          </w:rPr>
          <w:t xml:space="preserve">making routing decisions </w:t>
        </w:r>
      </w:ins>
      <w:ins w:id="179" w:author="Robert S Chapman" w:date="2023-07-06T11:13:00Z">
        <w:r>
          <w:rPr>
            <w:rFonts w:ascii="Times New Roman" w:hAnsi="Times New Roman" w:cs="Times New Roman"/>
            <w:kern w:val="0"/>
          </w:rPr>
          <w:t xml:space="preserve">between modules. Three routing </w:t>
        </w:r>
      </w:ins>
      <w:ins w:id="180" w:author="Robert S Chapman" w:date="2023-07-06T14:22:00Z">
        <w:r w:rsidR="001A092E">
          <w:rPr>
            <w:rFonts w:ascii="Times New Roman" w:hAnsi="Times New Roman" w:cs="Times New Roman"/>
            <w:kern w:val="0"/>
          </w:rPr>
          <w:t>strategies</w:t>
        </w:r>
      </w:ins>
      <w:ins w:id="181" w:author="Robert S Chapman" w:date="2023-07-06T11:13:00Z">
        <w:r>
          <w:rPr>
            <w:rFonts w:ascii="Times New Roman" w:hAnsi="Times New Roman" w:cs="Times New Roman"/>
            <w:kern w:val="0"/>
          </w:rPr>
          <w:t xml:space="preserve"> were evaluated</w:t>
        </w:r>
      </w:ins>
      <w:ins w:id="182" w:author="Robert S Chapman" w:date="2023-07-06T11:14:00Z">
        <w:r>
          <w:rPr>
            <w:rFonts w:ascii="Times New Roman" w:hAnsi="Times New Roman" w:cs="Times New Roman"/>
            <w:kern w:val="0"/>
          </w:rPr>
          <w:t xml:space="preserve"> </w:t>
        </w:r>
      </w:ins>
      <w:ins w:id="183" w:author="Robert S Chapman" w:date="2023-07-06T11:15:00Z">
        <w:r>
          <w:rPr>
            <w:rFonts w:ascii="Times New Roman" w:hAnsi="Times New Roman" w:cs="Times New Roman"/>
            <w:kern w:val="0"/>
          </w:rPr>
          <w:t>from</w:t>
        </w:r>
      </w:ins>
      <w:ins w:id="184" w:author="Robert S Chapman" w:date="2023-07-06T11:14:00Z">
        <w:r>
          <w:rPr>
            <w:rFonts w:ascii="Times New Roman" w:hAnsi="Times New Roman" w:cs="Times New Roman"/>
            <w:kern w:val="0"/>
          </w:rPr>
          <w:t xml:space="preserve"> two </w:t>
        </w:r>
      </w:ins>
      <w:ins w:id="185" w:author="Robert S Chapman" w:date="2023-07-06T11:15:00Z">
        <w:r>
          <w:rPr>
            <w:rFonts w:ascii="Times New Roman" w:hAnsi="Times New Roman" w:cs="Times New Roman"/>
            <w:kern w:val="0"/>
          </w:rPr>
          <w:t xml:space="preserve">broad </w:t>
        </w:r>
      </w:ins>
      <w:ins w:id="186" w:author="Robert S Chapman" w:date="2023-07-06T11:14:00Z">
        <w:r>
          <w:rPr>
            <w:rFonts w:ascii="Times New Roman" w:hAnsi="Times New Roman" w:cs="Times New Roman"/>
            <w:kern w:val="0"/>
          </w:rPr>
          <w:t>categories</w:t>
        </w:r>
      </w:ins>
      <w:ins w:id="187" w:author="Robert S Chapman" w:date="2023-07-06T11:15:00Z">
        <w:r>
          <w:rPr>
            <w:rFonts w:ascii="Times New Roman" w:hAnsi="Times New Roman" w:cs="Times New Roman"/>
            <w:kern w:val="0"/>
          </w:rPr>
          <w:t xml:space="preserve"> of routing methods</w:t>
        </w:r>
      </w:ins>
      <w:ins w:id="188" w:author="Robert S Chapman" w:date="2023-07-06T11:13:00Z">
        <w:r>
          <w:rPr>
            <w:rFonts w:ascii="Times New Roman" w:hAnsi="Times New Roman" w:cs="Times New Roman"/>
            <w:kern w:val="0"/>
          </w:rPr>
          <w:t xml:space="preserve">: </w:t>
        </w:r>
      </w:ins>
      <w:ins w:id="189" w:author="Robert S Chapman" w:date="2023-07-06T14:23:00Z">
        <w:r w:rsidR="00F27FCC">
          <w:rPr>
            <w:rFonts w:ascii="Times New Roman" w:hAnsi="Times New Roman" w:cs="Times New Roman"/>
            <w:kern w:val="0"/>
          </w:rPr>
          <w:t xml:space="preserve">appropriate </w:t>
        </w:r>
      </w:ins>
      <w:ins w:id="190" w:author="Robert S Chapman" w:date="2023-07-06T11:13:00Z">
        <w:r>
          <w:rPr>
            <w:rFonts w:ascii="Times New Roman" w:hAnsi="Times New Roman" w:cs="Times New Roman"/>
            <w:kern w:val="0"/>
          </w:rPr>
          <w:t>maximum information</w:t>
        </w:r>
      </w:ins>
      <w:ins w:id="191" w:author="Robert S Chapman" w:date="2023-07-06T14:23:00Z">
        <w:r w:rsidR="00F27FCC">
          <w:rPr>
            <w:rFonts w:ascii="Times New Roman" w:hAnsi="Times New Roman" w:cs="Times New Roman"/>
            <w:kern w:val="0"/>
          </w:rPr>
          <w:t xml:space="preserve"> </w:t>
        </w:r>
        <w:r w:rsidR="00F27FCC" w:rsidRPr="00F27FCC">
          <w:rPr>
            <w:rFonts w:ascii="Times New Roman" w:hAnsi="Times New Roman" w:cs="Times New Roman"/>
            <w:kern w:val="0"/>
          </w:rPr>
          <w:t>(</w:t>
        </w:r>
        <w:proofErr w:type="spellStart"/>
        <w:r w:rsidR="00F27FCC" w:rsidRPr="00F27FCC">
          <w:rPr>
            <w:rFonts w:ascii="Times New Roman" w:hAnsi="Times New Roman" w:cs="Times New Roman"/>
            <w:kern w:val="0"/>
          </w:rPr>
          <w:t>Luecht</w:t>
        </w:r>
        <w:proofErr w:type="spellEnd"/>
        <w:r w:rsidR="00F27FCC" w:rsidRPr="00F27FCC">
          <w:rPr>
            <w:rFonts w:ascii="Times New Roman" w:hAnsi="Times New Roman" w:cs="Times New Roman"/>
            <w:kern w:val="0"/>
          </w:rPr>
          <w:t xml:space="preserve"> et al, 2006)</w:t>
        </w:r>
      </w:ins>
      <w:ins w:id="192" w:author="Robert S Chapman" w:date="2023-07-06T11:14:00Z">
        <w:r>
          <w:rPr>
            <w:rFonts w:ascii="Times New Roman" w:hAnsi="Times New Roman" w:cs="Times New Roman"/>
            <w:kern w:val="0"/>
          </w:rPr>
          <w:t xml:space="preserve"> and </w:t>
        </w:r>
      </w:ins>
      <w:ins w:id="193" w:author="Robert S Chapman" w:date="2023-07-06T14:24:00Z">
        <w:r w:rsidR="00F27FCC">
          <w:rPr>
            <w:rFonts w:ascii="Times New Roman" w:hAnsi="Times New Roman" w:cs="Times New Roman"/>
            <w:kern w:val="0"/>
          </w:rPr>
          <w:t xml:space="preserve">defined </w:t>
        </w:r>
      </w:ins>
      <w:ins w:id="194" w:author="Robert S Chapman" w:date="2023-07-06T11:14:00Z">
        <w:r>
          <w:rPr>
            <w:rFonts w:ascii="Times New Roman" w:hAnsi="Times New Roman" w:cs="Times New Roman"/>
            <w:kern w:val="0"/>
          </w:rPr>
          <w:t>population interval</w:t>
        </w:r>
      </w:ins>
      <w:ins w:id="195" w:author="Robert S Chapman" w:date="2023-07-06T14:24:00Z">
        <w:r w:rsidR="00F27FCC">
          <w:rPr>
            <w:rFonts w:ascii="Times New Roman" w:hAnsi="Times New Roman" w:cs="Times New Roman"/>
            <w:kern w:val="0"/>
          </w:rPr>
          <w:t xml:space="preserve">s </w:t>
        </w:r>
        <w:r w:rsidR="00F27FCC" w:rsidRPr="00F27FCC">
          <w:rPr>
            <w:rFonts w:ascii="Times New Roman" w:hAnsi="Times New Roman" w:cs="Times New Roman"/>
            <w:kern w:val="0"/>
          </w:rPr>
          <w:t>(</w:t>
        </w:r>
        <w:proofErr w:type="spellStart"/>
        <w:r w:rsidR="00F27FCC" w:rsidRPr="00F27FCC">
          <w:rPr>
            <w:rFonts w:ascii="Times New Roman" w:hAnsi="Times New Roman" w:cs="Times New Roman"/>
            <w:kern w:val="0"/>
          </w:rPr>
          <w:t>Luecht</w:t>
        </w:r>
        <w:proofErr w:type="spellEnd"/>
        <w:r w:rsidR="00F27FCC" w:rsidRPr="00F27FCC">
          <w:rPr>
            <w:rFonts w:ascii="Times New Roman" w:hAnsi="Times New Roman" w:cs="Times New Roman"/>
            <w:kern w:val="0"/>
          </w:rPr>
          <w:t xml:space="preserve">, Brumfield, and Breithaupt, 2006; </w:t>
        </w:r>
        <w:proofErr w:type="spellStart"/>
        <w:r w:rsidR="00F27FCC" w:rsidRPr="00F27FCC">
          <w:rPr>
            <w:rFonts w:ascii="Times New Roman" w:hAnsi="Times New Roman" w:cs="Times New Roman"/>
            <w:kern w:val="0"/>
          </w:rPr>
          <w:t>Zenisky</w:t>
        </w:r>
        <w:proofErr w:type="spellEnd"/>
        <w:r w:rsidR="00F27FCC" w:rsidRPr="00F27FCC">
          <w:rPr>
            <w:rFonts w:ascii="Times New Roman" w:hAnsi="Times New Roman" w:cs="Times New Roman"/>
            <w:kern w:val="0"/>
          </w:rPr>
          <w:t>, 2004)</w:t>
        </w:r>
      </w:ins>
      <w:ins w:id="196" w:author="Robert S Chapman" w:date="2023-07-06T11:16:00Z">
        <w:r>
          <w:rPr>
            <w:rFonts w:ascii="Times New Roman" w:hAnsi="Times New Roman" w:cs="Times New Roman"/>
            <w:kern w:val="0"/>
          </w:rPr>
          <w:t xml:space="preserve">. In the maximum information routing method, </w:t>
        </w:r>
      </w:ins>
      <w:ins w:id="197" w:author="Robert S Chapman" w:date="2023-07-06T11:47:00Z">
        <w:r w:rsidR="00D04E6A">
          <w:rPr>
            <w:rFonts w:ascii="Times New Roman" w:hAnsi="Times New Roman" w:cs="Times New Roman"/>
            <w:kern w:val="0"/>
          </w:rPr>
          <w:t xml:space="preserve">the module with </w:t>
        </w:r>
      </w:ins>
      <w:ins w:id="198" w:author="Robert S Chapman" w:date="2023-07-06T14:26:00Z">
        <w:r w:rsidR="000A5C61">
          <w:rPr>
            <w:rFonts w:ascii="Times New Roman" w:hAnsi="Times New Roman" w:cs="Times New Roman"/>
            <w:kern w:val="0"/>
          </w:rPr>
          <w:t xml:space="preserve">the </w:t>
        </w:r>
      </w:ins>
      <w:ins w:id="199" w:author="Robert S Chapman" w:date="2023-07-06T11:16:00Z">
        <w:r>
          <w:rPr>
            <w:rFonts w:ascii="Times New Roman" w:hAnsi="Times New Roman" w:cs="Times New Roman"/>
            <w:kern w:val="0"/>
          </w:rPr>
          <w:t>maximum</w:t>
        </w:r>
      </w:ins>
      <w:ins w:id="200" w:author="Robert S Chapman" w:date="2023-07-06T14:26:00Z">
        <w:r w:rsidR="000A5C61">
          <w:rPr>
            <w:rFonts w:ascii="Times New Roman" w:hAnsi="Times New Roman" w:cs="Times New Roman"/>
            <w:kern w:val="0"/>
          </w:rPr>
          <w:t xml:space="preserve"> information</w:t>
        </w:r>
      </w:ins>
      <w:ins w:id="201" w:author="Robert S Chapman" w:date="2023-07-06T11:16:00Z">
        <w:r>
          <w:rPr>
            <w:rFonts w:ascii="Times New Roman" w:hAnsi="Times New Roman" w:cs="Times New Roman"/>
            <w:kern w:val="0"/>
          </w:rPr>
          <w:t xml:space="preserve"> </w:t>
        </w:r>
      </w:ins>
      <w:ins w:id="202" w:author="Robert S Chapman" w:date="2023-07-06T11:18:00Z">
        <w:r>
          <w:rPr>
            <w:rFonts w:ascii="Times New Roman" w:hAnsi="Times New Roman" w:cs="Times New Roman"/>
            <w:kern w:val="0"/>
          </w:rPr>
          <w:t xml:space="preserve">at </w:t>
        </w:r>
      </w:ins>
      <w:proofErr w:type="spellStart"/>
      <w:ins w:id="203" w:author="Robert S Chapman" w:date="2023-07-06T14:27:00Z">
        <w:r w:rsidR="000A5C61">
          <w:rPr>
            <w:rFonts w:ascii="Times New Roman" w:hAnsi="Times New Roman" w:cs="Times New Roman"/>
            <w:kern w:val="0"/>
          </w:rPr>
          <w:t>simulee</w:t>
        </w:r>
      </w:ins>
      <w:ins w:id="204" w:author="Robert S Chapman" w:date="2023-07-06T14:44:00Z">
        <w:r w:rsidR="006437DF">
          <w:rPr>
            <w:rFonts w:ascii="Times New Roman" w:hAnsi="Times New Roman" w:cs="Times New Roman"/>
            <w:kern w:val="0"/>
          </w:rPr>
          <w:t>’</w:t>
        </w:r>
      </w:ins>
      <w:ins w:id="205" w:author="Robert S Chapman" w:date="2023-07-06T14:27:00Z">
        <w:r w:rsidR="000A5C61">
          <w:rPr>
            <w:rFonts w:ascii="Times New Roman" w:hAnsi="Times New Roman" w:cs="Times New Roman"/>
            <w:kern w:val="0"/>
          </w:rPr>
          <w:t>s</w:t>
        </w:r>
      </w:ins>
      <w:proofErr w:type="spellEnd"/>
      <w:ins w:id="206" w:author="Robert S Chapman" w:date="2023-07-06T11:47:00Z">
        <w:r w:rsidR="00D04E6A">
          <w:rPr>
            <w:rFonts w:ascii="Times New Roman" w:hAnsi="Times New Roman" w:cs="Times New Roman"/>
            <w:kern w:val="0"/>
          </w:rPr>
          <w:t xml:space="preserve"> incremental </w:t>
        </w:r>
      </w:ins>
      <w:ins w:id="207" w:author="Robert S Chapman" w:date="2023-07-06T14:27:00Z">
        <w:r w:rsidR="000A5C61">
          <w:rPr>
            <w:rFonts w:ascii="Times New Roman" w:hAnsi="Times New Roman" w:cs="Times New Roman"/>
            <w:kern w:val="0"/>
          </w:rPr>
          <w:t xml:space="preserve">theta </w:t>
        </w:r>
      </w:ins>
      <w:ins w:id="208" w:author="Robert S Chapman" w:date="2023-07-06T11:47:00Z">
        <w:r w:rsidR="00D04E6A">
          <w:rPr>
            <w:rFonts w:ascii="Times New Roman" w:hAnsi="Times New Roman" w:cs="Times New Roman"/>
            <w:kern w:val="0"/>
          </w:rPr>
          <w:t xml:space="preserve">estimate </w:t>
        </w:r>
      </w:ins>
      <w:ins w:id="209" w:author="Robert S Chapman" w:date="2023-07-06T14:27:00Z">
        <w:r w:rsidR="000A5C61">
          <w:rPr>
            <w:rFonts w:ascii="Times New Roman" w:hAnsi="Times New Roman" w:cs="Times New Roman"/>
            <w:kern w:val="0"/>
          </w:rPr>
          <w:t>is selected</w:t>
        </w:r>
      </w:ins>
      <w:ins w:id="210" w:author="Robert S Chapman" w:date="2023-07-06T11:17:00Z">
        <w:r>
          <w:rPr>
            <w:rFonts w:ascii="Times New Roman" w:hAnsi="Times New Roman" w:cs="Times New Roman"/>
            <w:kern w:val="0"/>
          </w:rPr>
          <w:t xml:space="preserve">. </w:t>
        </w:r>
      </w:ins>
      <w:ins w:id="211" w:author="Robert S Chapman" w:date="2023-07-06T11:20:00Z">
        <w:r>
          <w:rPr>
            <w:rFonts w:ascii="Times New Roman" w:hAnsi="Times New Roman" w:cs="Times New Roman"/>
            <w:kern w:val="0"/>
          </w:rPr>
          <w:t>In</w:t>
        </w:r>
      </w:ins>
      <w:ins w:id="212" w:author="Robert S Chapman" w:date="2023-07-06T14:27:00Z">
        <w:r w:rsidR="000A5C61">
          <w:rPr>
            <w:rFonts w:ascii="Times New Roman" w:hAnsi="Times New Roman" w:cs="Times New Roman"/>
            <w:kern w:val="0"/>
          </w:rPr>
          <w:t xml:space="preserve"> defined population interval methods</w:t>
        </w:r>
      </w:ins>
      <w:ins w:id="213" w:author="Robert S Chapman" w:date="2023-07-06T14:28:00Z">
        <w:r w:rsidR="000A5C61">
          <w:rPr>
            <w:rFonts w:ascii="Times New Roman" w:hAnsi="Times New Roman" w:cs="Times New Roman"/>
            <w:kern w:val="0"/>
          </w:rPr>
          <w:t xml:space="preserve">, </w:t>
        </w:r>
      </w:ins>
      <w:ins w:id="214" w:author="Robert S Chapman" w:date="2023-07-06T11:22:00Z">
        <w:r>
          <w:rPr>
            <w:rFonts w:ascii="Times New Roman" w:hAnsi="Times New Roman" w:cs="Times New Roman"/>
            <w:kern w:val="0"/>
          </w:rPr>
          <w:t>the</w:t>
        </w:r>
      </w:ins>
      <w:ins w:id="215" w:author="Robert S Chapman" w:date="2023-07-06T11:25:00Z">
        <w:r w:rsidR="008346CE">
          <w:rPr>
            <w:rFonts w:ascii="Times New Roman" w:hAnsi="Times New Roman" w:cs="Times New Roman"/>
            <w:kern w:val="0"/>
          </w:rPr>
          <w:t xml:space="preserve"> population distribution</w:t>
        </w:r>
      </w:ins>
      <w:ins w:id="216" w:author="Robert S Chapman" w:date="2023-07-06T14:28:00Z">
        <w:r w:rsidR="000A5C61">
          <w:rPr>
            <w:rFonts w:ascii="Times New Roman" w:hAnsi="Times New Roman" w:cs="Times New Roman"/>
            <w:kern w:val="0"/>
          </w:rPr>
          <w:t>s</w:t>
        </w:r>
      </w:ins>
      <w:ins w:id="217" w:author="Robert S Chapman" w:date="2023-07-06T11:25:00Z">
        <w:r w:rsidR="008346CE">
          <w:rPr>
            <w:rFonts w:ascii="Times New Roman" w:hAnsi="Times New Roman" w:cs="Times New Roman"/>
            <w:kern w:val="0"/>
          </w:rPr>
          <w:t xml:space="preserve"> across the</w:t>
        </w:r>
      </w:ins>
      <w:ins w:id="218" w:author="Robert S Chapman" w:date="2023-07-06T11:22:00Z">
        <w:r>
          <w:rPr>
            <w:rFonts w:ascii="Times New Roman" w:hAnsi="Times New Roman" w:cs="Times New Roman"/>
            <w:kern w:val="0"/>
          </w:rPr>
          <w:t xml:space="preserve"> theta continuum</w:t>
        </w:r>
      </w:ins>
      <w:ins w:id="219" w:author="Robert S Chapman" w:date="2023-07-06T11:24:00Z">
        <w:r w:rsidR="008346CE">
          <w:rPr>
            <w:rFonts w:ascii="Times New Roman" w:hAnsi="Times New Roman" w:cs="Times New Roman"/>
            <w:kern w:val="0"/>
          </w:rPr>
          <w:t xml:space="preserve"> (Theta -3:3)</w:t>
        </w:r>
      </w:ins>
      <w:ins w:id="220" w:author="Robert S Chapman" w:date="2023-07-06T11:22:00Z">
        <w:r>
          <w:rPr>
            <w:rFonts w:ascii="Times New Roman" w:hAnsi="Times New Roman" w:cs="Times New Roman"/>
            <w:kern w:val="0"/>
          </w:rPr>
          <w:t xml:space="preserve"> </w:t>
        </w:r>
      </w:ins>
      <w:ins w:id="221" w:author="Robert S Chapman" w:date="2023-07-06T11:24:00Z">
        <w:r w:rsidR="008346CE">
          <w:rPr>
            <w:rFonts w:ascii="Times New Roman" w:hAnsi="Times New Roman" w:cs="Times New Roman"/>
            <w:kern w:val="0"/>
          </w:rPr>
          <w:t>and number correct</w:t>
        </w:r>
      </w:ins>
      <w:ins w:id="222" w:author="Robert S Chapman" w:date="2023-07-06T14:28:00Z">
        <w:r w:rsidR="000A5C61">
          <w:rPr>
            <w:rFonts w:ascii="Times New Roman" w:hAnsi="Times New Roman" w:cs="Times New Roman"/>
            <w:kern w:val="0"/>
          </w:rPr>
          <w:t xml:space="preserve"> spectrum</w:t>
        </w:r>
      </w:ins>
      <w:ins w:id="223" w:author="Robert S Chapman" w:date="2023-07-06T11:24:00Z">
        <w:r w:rsidR="008346CE">
          <w:rPr>
            <w:rFonts w:ascii="Times New Roman" w:hAnsi="Times New Roman" w:cs="Times New Roman"/>
            <w:kern w:val="0"/>
          </w:rPr>
          <w:t xml:space="preserve"> (NC 0%:100%) </w:t>
        </w:r>
      </w:ins>
      <w:ins w:id="224" w:author="Robert S Chapman" w:date="2023-07-06T11:48:00Z">
        <w:r w:rsidR="00D04E6A">
          <w:rPr>
            <w:rFonts w:ascii="Times New Roman" w:hAnsi="Times New Roman" w:cs="Times New Roman"/>
            <w:kern w:val="0"/>
          </w:rPr>
          <w:t xml:space="preserve">are used to create sets of </w:t>
        </w:r>
      </w:ins>
      <w:ins w:id="225" w:author="Robert S Chapman" w:date="2023-07-06T11:22:00Z">
        <w:r>
          <w:rPr>
            <w:rFonts w:ascii="Times New Roman" w:hAnsi="Times New Roman" w:cs="Times New Roman"/>
            <w:kern w:val="0"/>
          </w:rPr>
          <w:t>equal intervals</w:t>
        </w:r>
      </w:ins>
      <w:ins w:id="226" w:author="Robert S Chapman" w:date="2023-07-06T14:28:00Z">
        <w:r w:rsidR="000A5C61">
          <w:rPr>
            <w:rFonts w:ascii="Times New Roman" w:hAnsi="Times New Roman" w:cs="Times New Roman"/>
            <w:kern w:val="0"/>
          </w:rPr>
          <w:t>. These</w:t>
        </w:r>
      </w:ins>
      <w:ins w:id="227" w:author="Robert S Chapman" w:date="2023-07-06T14:29:00Z">
        <w:r w:rsidR="000A5C61">
          <w:rPr>
            <w:rFonts w:ascii="Times New Roman" w:hAnsi="Times New Roman" w:cs="Times New Roman"/>
            <w:kern w:val="0"/>
          </w:rPr>
          <w:t xml:space="preserve"> intervals (theta or NC) are</w:t>
        </w:r>
      </w:ins>
      <w:ins w:id="228" w:author="Robert S Chapman" w:date="2023-07-06T11:48:00Z">
        <w:r w:rsidR="00D04E6A">
          <w:rPr>
            <w:rFonts w:ascii="Times New Roman" w:hAnsi="Times New Roman" w:cs="Times New Roman"/>
            <w:kern w:val="0"/>
          </w:rPr>
          <w:t xml:space="preserve"> used to</w:t>
        </w:r>
      </w:ins>
      <w:ins w:id="229" w:author="Robert S Chapman" w:date="2023-07-06T11:50:00Z">
        <w:r w:rsidR="002424C3">
          <w:rPr>
            <w:rFonts w:ascii="Times New Roman" w:hAnsi="Times New Roman" w:cs="Times New Roman"/>
            <w:kern w:val="0"/>
          </w:rPr>
          <w:t xml:space="preserve"> select modules </w:t>
        </w:r>
      </w:ins>
      <w:ins w:id="230" w:author="Robert S Chapman" w:date="2023-07-06T11:49:00Z">
        <w:r w:rsidR="00D04E6A">
          <w:rPr>
            <w:rFonts w:ascii="Times New Roman" w:hAnsi="Times New Roman" w:cs="Times New Roman"/>
            <w:kern w:val="0"/>
          </w:rPr>
          <w:t xml:space="preserve">based on </w:t>
        </w:r>
        <w:proofErr w:type="spellStart"/>
        <w:r w:rsidR="002424C3">
          <w:rPr>
            <w:rFonts w:ascii="Times New Roman" w:hAnsi="Times New Roman" w:cs="Times New Roman"/>
            <w:kern w:val="0"/>
          </w:rPr>
          <w:t>simulee</w:t>
        </w:r>
        <w:proofErr w:type="spellEnd"/>
        <w:r w:rsidR="00D04E6A">
          <w:rPr>
            <w:rFonts w:ascii="Times New Roman" w:hAnsi="Times New Roman" w:cs="Times New Roman"/>
            <w:kern w:val="0"/>
          </w:rPr>
          <w:t xml:space="preserve"> incremental NC or estimated theta. </w:t>
        </w:r>
      </w:ins>
      <w:ins w:id="231" w:author="Robert S Chapman" w:date="2023-07-06T11:50:00Z">
        <w:r w:rsidR="002424C3">
          <w:rPr>
            <w:rFonts w:ascii="Times New Roman" w:hAnsi="Times New Roman" w:cs="Times New Roman"/>
            <w:kern w:val="0"/>
          </w:rPr>
          <w:t xml:space="preserve">Figure X. represents the </w:t>
        </w:r>
      </w:ins>
      <w:ins w:id="232" w:author="Robert S Chapman" w:date="2023-07-06T11:51:00Z">
        <w:r w:rsidR="002424C3">
          <w:rPr>
            <w:rFonts w:ascii="Times New Roman" w:hAnsi="Times New Roman" w:cs="Times New Roman"/>
            <w:kern w:val="0"/>
          </w:rPr>
          <w:t>population distribution interval routing methods used</w:t>
        </w:r>
      </w:ins>
      <w:ins w:id="233" w:author="Robert S Chapman" w:date="2023-07-06T14:30:00Z">
        <w:r w:rsidR="000A5C61">
          <w:rPr>
            <w:rFonts w:ascii="Times New Roman" w:hAnsi="Times New Roman" w:cs="Times New Roman"/>
            <w:kern w:val="0"/>
          </w:rPr>
          <w:t xml:space="preserve"> in this study</w:t>
        </w:r>
      </w:ins>
      <w:ins w:id="234" w:author="Robert S Chapman" w:date="2023-07-06T11:51:00Z">
        <w:r w:rsidR="002424C3">
          <w:rPr>
            <w:rFonts w:ascii="Times New Roman" w:hAnsi="Times New Roman" w:cs="Times New Roman"/>
            <w:kern w:val="0"/>
          </w:rPr>
          <w:t xml:space="preserve">. </w:t>
        </w:r>
      </w:ins>
    </w:p>
    <w:p w14:paraId="70F64606" w14:textId="3DB72E11" w:rsidR="002424C3" w:rsidRPr="00EB08C8" w:rsidRDefault="002424C3">
      <w:pPr>
        <w:autoSpaceDE w:val="0"/>
        <w:autoSpaceDN w:val="0"/>
        <w:adjustRightInd w:val="0"/>
        <w:ind w:firstLine="360"/>
        <w:jc w:val="center"/>
        <w:rPr>
          <w:ins w:id="235" w:author="Robert S Chapman" w:date="2023-07-06T11:12:00Z"/>
          <w:rFonts w:ascii="Times New Roman" w:hAnsi="Times New Roman" w:cs="Times New Roman"/>
          <w:kern w:val="0"/>
          <w:rPrChange w:id="236" w:author="Robert S Chapman" w:date="2023-07-06T11:12:00Z">
            <w:rPr>
              <w:ins w:id="237" w:author="Robert S Chapman" w:date="2023-07-06T11:12:00Z"/>
              <w:rFonts w:ascii="Times New Roman" w:hAnsi="Times New Roman" w:cs="Times New Roman"/>
              <w:i/>
              <w:iCs/>
              <w:kern w:val="0"/>
            </w:rPr>
          </w:rPrChange>
        </w:rPr>
        <w:pPrChange w:id="238" w:author="Robert S Chapman" w:date="2023-07-06T11:54:00Z">
          <w:pPr>
            <w:autoSpaceDE w:val="0"/>
            <w:autoSpaceDN w:val="0"/>
            <w:adjustRightInd w:val="0"/>
            <w:ind w:firstLine="360"/>
            <w:jc w:val="left"/>
          </w:pPr>
        </w:pPrChange>
      </w:pPr>
      <w:ins w:id="239" w:author="Robert S Chapman" w:date="2023-07-06T11:54:00Z">
        <w:r>
          <w:rPr>
            <w:rFonts w:ascii="Times New Roman" w:hAnsi="Times New Roman" w:cs="Times New Roman"/>
            <w:kern w:val="0"/>
          </w:rPr>
          <w:t>Figure X. Theta and Number Correct Routing Decision Methods</w:t>
        </w:r>
      </w:ins>
    </w:p>
    <w:p w14:paraId="0DAEF24C" w14:textId="4920AE53" w:rsidR="00EB08C8" w:rsidRPr="002424C3" w:rsidRDefault="002424C3">
      <w:pPr>
        <w:autoSpaceDE w:val="0"/>
        <w:autoSpaceDN w:val="0"/>
        <w:adjustRightInd w:val="0"/>
        <w:ind w:firstLine="0"/>
        <w:jc w:val="left"/>
        <w:rPr>
          <w:rFonts w:ascii="HelveticaNeueLTStd-Lt" w:hAnsi="HelveticaNeueLTStd-Lt" w:cs="HelveticaNeueLTStd-Lt"/>
          <w:kern w:val="0"/>
          <w:sz w:val="28"/>
          <w:szCs w:val="28"/>
        </w:rPr>
        <w:pPrChange w:id="240" w:author="Robert S Chapman" w:date="2023-07-06T11:52:00Z">
          <w:pPr>
            <w:autoSpaceDE w:val="0"/>
            <w:autoSpaceDN w:val="0"/>
            <w:adjustRightInd w:val="0"/>
            <w:ind w:firstLine="360"/>
            <w:jc w:val="left"/>
          </w:pPr>
        </w:pPrChange>
      </w:pPr>
      <w:ins w:id="241" w:author="Robert S Chapman" w:date="2023-07-06T11:54:00Z">
        <w:r w:rsidRPr="002424C3">
          <w:rPr>
            <w:rFonts w:ascii="HelveticaNeueLTStd-Lt" w:hAnsi="HelveticaNeueLTStd-Lt" w:cs="HelveticaNeueLTStd-Lt"/>
            <w:noProof/>
            <w:kern w:val="0"/>
            <w:sz w:val="28"/>
            <w:szCs w:val="28"/>
          </w:rPr>
          <w:drawing>
            <wp:inline distT="0" distB="0" distL="0" distR="0" wp14:anchorId="05CC761B" wp14:editId="6BDC31FD">
              <wp:extent cx="5943600" cy="3343275"/>
              <wp:effectExtent l="0" t="0" r="0" b="0"/>
              <wp:docPr id="146398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88789"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ins>
    </w:p>
    <w:bookmarkEnd w:id="160"/>
    <w:p w14:paraId="47488EBD" w14:textId="32DB033B" w:rsidR="006D2FCF" w:rsidRDefault="006D2FCF" w:rsidP="006D2FCF">
      <w:pPr>
        <w:pStyle w:val="Heading3"/>
        <w:keepNext w:val="0"/>
        <w:keepLines w:val="0"/>
        <w:widowControl w:val="0"/>
        <w:ind w:firstLine="360"/>
      </w:pPr>
      <w:r>
        <w:lastRenderedPageBreak/>
        <w:t xml:space="preserve">Item </w:t>
      </w:r>
      <w:r w:rsidR="002278CC">
        <w:t>b</w:t>
      </w:r>
      <w:r>
        <w:t xml:space="preserve">ank. </w:t>
      </w:r>
      <w:r w:rsidRPr="008F0EFD">
        <w:rPr>
          <w:rFonts w:asciiTheme="minorHAnsi" w:eastAsiaTheme="minorEastAsia" w:hAnsiTheme="minorHAnsi" w:cstheme="minorBidi"/>
          <w:b w:val="0"/>
          <w:bCs w:val="0"/>
        </w:rPr>
        <w:t xml:space="preserve">A total of 1,500 items were generated using the 3-parameter logistic </w:t>
      </w:r>
      <w:r>
        <w:rPr>
          <w:rFonts w:asciiTheme="minorHAnsi" w:eastAsiaTheme="minorEastAsia" w:hAnsiTheme="minorHAnsi" w:cstheme="minorBidi"/>
          <w:b w:val="0"/>
          <w:bCs w:val="0"/>
        </w:rPr>
        <w:t xml:space="preserve">IRT </w:t>
      </w:r>
      <w:r w:rsidRPr="008F0EFD">
        <w:rPr>
          <w:rFonts w:asciiTheme="minorHAnsi" w:eastAsiaTheme="minorEastAsia" w:hAnsiTheme="minorHAnsi" w:cstheme="minorBidi"/>
          <w:b w:val="0"/>
          <w:bCs w:val="0"/>
        </w:rPr>
        <w:t>model, where the probability of answering item</w:t>
      </w:r>
      <w:r>
        <w:rPr>
          <w:rFonts w:asciiTheme="minorHAnsi" w:eastAsiaTheme="minorEastAsia" w:hAnsiTheme="minorHAnsi" w:cstheme="minorBidi"/>
          <w:b w:val="0"/>
          <w:bCs w:val="0"/>
        </w:rPr>
        <w:t xml:space="preserve"> </w:t>
      </w:r>
      <w:proofErr w:type="spellStart"/>
      <w:r w:rsidRPr="00533557">
        <w:rPr>
          <w:rFonts w:asciiTheme="minorHAnsi" w:eastAsiaTheme="minorEastAsia" w:hAnsiTheme="minorHAnsi" w:cstheme="minorBidi"/>
          <w:b w:val="0"/>
          <w:bCs w:val="0"/>
          <w:i/>
        </w:rPr>
        <w:t>i</w:t>
      </w:r>
      <w:proofErr w:type="spellEnd"/>
      <w:r w:rsidRPr="008F0EFD">
        <w:rPr>
          <w:rFonts w:asciiTheme="minorHAnsi" w:eastAsiaTheme="minorEastAsia" w:hAnsiTheme="minorHAnsi" w:cstheme="minorBidi"/>
          <w:b w:val="0"/>
          <w:bCs w:val="0"/>
        </w:rPr>
        <w:t xml:space="preserve"> correctly </w:t>
      </w:r>
      <w:r>
        <w:rPr>
          <w:rFonts w:asciiTheme="minorHAnsi" w:eastAsiaTheme="minorEastAsia" w:hAnsiTheme="minorHAnsi" w:cstheme="minorBidi"/>
          <w:b w:val="0"/>
          <w:bCs w:val="0"/>
        </w:rPr>
        <w:t xml:space="preserve">for examinee </w:t>
      </w:r>
      <w:r w:rsidRPr="00533557">
        <w:rPr>
          <w:rFonts w:asciiTheme="minorHAnsi" w:eastAsiaTheme="minorEastAsia" w:hAnsiTheme="minorHAnsi" w:cstheme="minorBidi"/>
          <w:b w:val="0"/>
          <w:bCs w:val="0"/>
          <w:i/>
        </w:rPr>
        <w:t>j</w:t>
      </w:r>
      <w:r w:rsidRPr="008F0EFD">
        <w:rPr>
          <w:rFonts w:asciiTheme="minorHAnsi" w:eastAsiaTheme="minorEastAsia" w:hAnsiTheme="minorHAnsi" w:cstheme="minorBidi"/>
          <w:b w:val="0"/>
          <w:bCs w:val="0"/>
        </w:rPr>
        <w:t xml:space="preserve"> is defined as</w:t>
      </w:r>
      <w:r>
        <w:t xml:space="preserve"> </w:t>
      </w:r>
    </w:p>
    <w:p w14:paraId="4598BD41" w14:textId="77777777" w:rsidR="006D2FCF" w:rsidRPr="004233F1" w:rsidRDefault="00000000" w:rsidP="006D2FCF">
      <w:pPr>
        <w:rPr>
          <w:rFonts w:asciiTheme="majorHAnsi" w:eastAsiaTheme="majorEastAsia" w:hAnsiTheme="majorHAnsi" w:cstheme="majorBidi"/>
          <w:iCs/>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m:rPr>
                      <m:nor/>
                    </m:rPr>
                    <w:rPr>
                      <w:rFonts w:ascii="Times New Roman" w:hAnsi="Times New Roman" w:cs="Times New Roman"/>
                      <w:i/>
                    </w:rPr>
                    <m:t>P</m:t>
                  </m:r>
                </m:e>
                <m:sub>
                  <m:r>
                    <m:rPr>
                      <m:nor/>
                    </m:rPr>
                    <w:rPr>
                      <w:rFonts w:ascii="Times New Roman" w:hAnsi="Times New Roman" w:cs="Times New Roman"/>
                      <w:i/>
                    </w:rPr>
                    <m:t>i</m:t>
                  </m:r>
                </m:sub>
              </m:sSub>
              <m:r>
                <m:rPr>
                  <m:nor/>
                </m:rPr>
                <w:rPr>
                  <w:rFonts w:ascii="Times New Roman" w:hAnsi="Times New Roman" w:cs="Times New Roman"/>
                </w:rPr>
                <m:t>(</m:t>
              </m:r>
              <m:sSub>
                <m:sSubPr>
                  <m:ctrlPr>
                    <w:rPr>
                      <w:rFonts w:ascii="Cambria Math" w:hAnsi="Cambria Math" w:cs="Times New Roman"/>
                      <w:i/>
                    </w:rPr>
                  </m:ctrlPr>
                </m:sSubPr>
                <m:e>
                  <m:r>
                    <m:rPr>
                      <m:nor/>
                    </m:rPr>
                    <w:rPr>
                      <w:rFonts w:ascii="Times New Roman" w:hAnsi="Times New Roman" w:cs="Times New Roman"/>
                      <w:i/>
                    </w:rPr>
                    <w:sym w:font="Symbol" w:char="F071"/>
                  </m:r>
                </m:e>
                <m:sub>
                  <m:r>
                    <m:rPr>
                      <m:nor/>
                    </m:rPr>
                    <w:rPr>
                      <w:rFonts w:ascii="Times New Roman" w:hAnsi="Times New Roman" w:cs="Times New Roman"/>
                      <w:i/>
                    </w:rPr>
                    <m:t>j</m:t>
                  </m:r>
                </m:sub>
              </m:sSub>
              <m:r>
                <m:rPr>
                  <m:nor/>
                </m:rPr>
                <w:rPr>
                  <w:rFonts w:ascii="Times New Roman" w:hAnsi="Times New Roman" w:cs="Times New Roman"/>
                </w:rPr>
                <m:t xml:space="preserve">) = </m:t>
              </m:r>
              <m:sSub>
                <m:sSubPr>
                  <m:ctrlPr>
                    <w:rPr>
                      <w:rFonts w:ascii="Cambria Math" w:hAnsi="Cambria Math" w:cs="Times New Roman"/>
                      <w:i/>
                      <w:iCs/>
                    </w:rPr>
                  </m:ctrlPr>
                </m:sSubPr>
                <m:e>
                  <m:r>
                    <m:rPr>
                      <m:nor/>
                    </m:rPr>
                    <w:rPr>
                      <w:rFonts w:ascii="Times New Roman" w:hAnsi="Times New Roman" w:cs="Times New Roman"/>
                      <w:i/>
                    </w:rPr>
                    <m:t>c</m:t>
                  </m:r>
                </m:e>
                <m:sub>
                  <m:r>
                    <m:rPr>
                      <m:nor/>
                    </m:rPr>
                    <w:rPr>
                      <w:rFonts w:ascii="Times New Roman" w:hAnsi="Times New Roman" w:cs="Times New Roman"/>
                      <w:i/>
                      <w:iCs/>
                    </w:rPr>
                    <m:t>i</m:t>
                  </m:r>
                </m:sub>
              </m:sSub>
              <m:r>
                <m:rPr>
                  <m:nor/>
                </m:rPr>
                <w:rPr>
                  <w:rFonts w:ascii="Times New Roman" w:hAnsi="Times New Roman" w:cs="Times New Roman"/>
                  <w:iCs/>
                </w:rPr>
                <m:t xml:space="preserve"> </m:t>
              </m:r>
              <m:r>
                <m:rPr>
                  <m:nor/>
                </m:rPr>
                <w:rPr>
                  <w:rFonts w:ascii="Times New Roman" w:hAnsi="Times New Roman" w:cs="Times New Roman"/>
                </w:rPr>
                <m:t xml:space="preserve">+ (1 </m:t>
              </m:r>
              <m:r>
                <m:rPr>
                  <m:nor/>
                </m:rPr>
                <w:rPr>
                  <w:rFonts w:ascii="Times New Roman" w:eastAsia="Calibri" w:hAnsi="Times New Roman" w:cs="Times New Roman"/>
                </w:rPr>
                <w:sym w:font="Symbol" w:char="F02D"/>
              </m:r>
              <m:r>
                <m:rPr>
                  <m:nor/>
                </m:rPr>
                <w:rPr>
                  <w:rFonts w:ascii="Times New Roman" w:eastAsia="Calibri" w:hAnsi="Times New Roman" w:cs="Times New Roman"/>
                </w:rPr>
                <m:t xml:space="preserve"> </m:t>
              </m:r>
              <m:sSub>
                <m:sSubPr>
                  <m:ctrlPr>
                    <w:rPr>
                      <w:rFonts w:ascii="Cambria Math" w:hAnsi="Cambria Math" w:cs="Times New Roman"/>
                      <w:i/>
                      <w:iCs/>
                    </w:rPr>
                  </m:ctrlPr>
                </m:sSubPr>
                <m:e>
                  <m:r>
                    <m:rPr>
                      <m:nor/>
                    </m:rPr>
                    <w:rPr>
                      <w:rFonts w:ascii="Times New Roman" w:hAnsi="Times New Roman" w:cs="Times New Roman"/>
                      <w:i/>
                    </w:rPr>
                    <m:t>c</m:t>
                  </m:r>
                </m:e>
                <m:sub>
                  <m:r>
                    <m:rPr>
                      <m:nor/>
                    </m:rPr>
                    <w:rPr>
                      <w:rFonts w:ascii="Times New Roman" w:hAnsi="Times New Roman" w:cs="Times New Roman"/>
                      <w:i/>
                      <w:iCs/>
                    </w:rPr>
                    <m:t>i</m:t>
                  </m:r>
                </m:sub>
              </m:sSub>
              <m:r>
                <m:rPr>
                  <m:nor/>
                </m:rPr>
                <w:rPr>
                  <w:rFonts w:ascii="Times New Roman" w:hAnsi="Times New Roman" w:cs="Times New Roman"/>
                  <w:iCs/>
                </w:rPr>
                <m:t>)</m:t>
              </m:r>
              <m:f>
                <m:fPr>
                  <m:ctrlPr>
                    <w:rPr>
                      <w:rFonts w:ascii="Cambria Math" w:hAnsi="Cambria Math" w:cs="Times New Roman"/>
                    </w:rPr>
                  </m:ctrlPr>
                </m:fPr>
                <m:num>
                  <m:func>
                    <m:funcPr>
                      <m:ctrlPr>
                        <w:rPr>
                          <w:rFonts w:ascii="Cambria Math" w:hAnsi="Cambria Math" w:cs="Times New Roman"/>
                        </w:rPr>
                      </m:ctrlPr>
                    </m:funcPr>
                    <m:fName>
                      <m:r>
                        <m:rPr>
                          <m:nor/>
                        </m:rPr>
                        <w:rPr>
                          <w:rFonts w:ascii="Times New Roman" w:hAnsi="Times New Roman" w:cs="Times New Roman"/>
                        </w:rPr>
                        <m:t xml:space="preserve"> exp</m:t>
                      </m:r>
                    </m:fName>
                    <m:e>
                      <m:d>
                        <m:dPr>
                          <m:begChr m:val="["/>
                          <m:endChr m:val="]"/>
                          <m:ctrlPr>
                            <w:rPr>
                              <w:rFonts w:ascii="Cambria Math" w:hAnsi="Cambria Math" w:cs="Times New Roman"/>
                            </w:rPr>
                          </m:ctrlPr>
                        </m:dPr>
                        <m:e>
                          <m:r>
                            <m:rPr>
                              <m:nor/>
                            </m:rPr>
                            <w:rPr>
                              <w:rFonts w:ascii="Times New Roman" w:eastAsia="Calibri" w:hAnsi="Times New Roman" w:cs="Times New Roman"/>
                            </w:rPr>
                            <m:t>D</m:t>
                          </m:r>
                          <m:sSub>
                            <m:sSubPr>
                              <m:ctrlPr>
                                <w:rPr>
                                  <w:rFonts w:ascii="Cambria Math" w:hAnsi="Cambria Math" w:cs="Times New Roman"/>
                                  <w:i/>
                                  <w:iCs/>
                                </w:rPr>
                              </m:ctrlPr>
                            </m:sSubPr>
                            <m:e>
                              <m:r>
                                <m:rPr>
                                  <m:nor/>
                                </m:rPr>
                                <w:rPr>
                                  <w:rFonts w:ascii="Times New Roman" w:hAnsi="Times New Roman" w:cs="Times New Roman"/>
                                  <w:i/>
                                </w:rPr>
                                <m:t>a</m:t>
                              </m:r>
                            </m:e>
                            <m:sub>
                              <m:r>
                                <m:rPr>
                                  <m:nor/>
                                </m:rPr>
                                <w:rPr>
                                  <w:rFonts w:ascii="Times New Roman" w:hAnsi="Times New Roman" w:cs="Times New Roman"/>
                                  <w:i/>
                                  <w:iCs/>
                                </w:rPr>
                                <m:t>i</m:t>
                              </m:r>
                            </m:sub>
                          </m:sSub>
                          <m:d>
                            <m:dPr>
                              <m:ctrlPr>
                                <w:rPr>
                                  <w:rFonts w:ascii="Cambria Math" w:hAnsi="Cambria Math" w:cs="Times New Roman"/>
                                </w:rPr>
                              </m:ctrlPr>
                            </m:dPr>
                            <m:e>
                              <m:sSub>
                                <m:sSubPr>
                                  <m:ctrlPr>
                                    <w:rPr>
                                      <w:rFonts w:ascii="Cambria Math" w:hAnsi="Cambria Math" w:cs="Times New Roman"/>
                                      <w:i/>
                                    </w:rPr>
                                  </m:ctrlPr>
                                </m:sSubPr>
                                <m:e>
                                  <m:r>
                                    <m:rPr>
                                      <m:nor/>
                                    </m:rPr>
                                    <w:rPr>
                                      <w:rFonts w:ascii="Times New Roman" w:hAnsi="Times New Roman" w:cs="Times New Roman"/>
                                      <w:i/>
                                    </w:rPr>
                                    <m:t>θ</m:t>
                                  </m:r>
                                </m:e>
                                <m:sub>
                                  <m:r>
                                    <m:rPr>
                                      <m:nor/>
                                    </m:rPr>
                                    <w:rPr>
                                      <w:rFonts w:ascii="Times New Roman" w:hAnsi="Times New Roman" w:cs="Times New Roman"/>
                                      <w:i/>
                                    </w:rPr>
                                    <m:t>j</m:t>
                                  </m:r>
                                </m:sub>
                              </m:sSub>
                              <m:r>
                                <m:rPr>
                                  <m:nor/>
                                </m:rPr>
                                <w:rPr>
                                  <w:rFonts w:ascii="Times New Roman" w:hAnsi="Times New Roman" w:cs="Times New Roman"/>
                                </w:rPr>
                                <m:t xml:space="preserve"> </m:t>
                              </m:r>
                              <m:r>
                                <m:rPr>
                                  <m:nor/>
                                </m:rPr>
                                <w:rPr>
                                  <w:rFonts w:ascii="Times New Roman" w:eastAsia="Calibri" w:hAnsi="Times New Roman" w:cs="Times New Roman"/>
                                </w:rPr>
                                <w:sym w:font="Symbol" w:char="F02D"/>
                              </m:r>
                              <m:r>
                                <m:rPr>
                                  <m:nor/>
                                </m:rPr>
                                <w:rPr>
                                  <w:rFonts w:ascii="Times New Roman" w:eastAsia="Calibri" w:hAnsi="Times New Roman" w:cs="Times New Roman"/>
                                </w:rPr>
                                <m:t xml:space="preserve"> </m:t>
                              </m:r>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rPr>
                                    <m:t>i</m:t>
                                  </m:r>
                                </m:sub>
                              </m:sSub>
                            </m:e>
                          </m:d>
                        </m:e>
                      </m:d>
                    </m:e>
                  </m:func>
                </m:num>
                <m:den>
                  <m:r>
                    <m:rPr>
                      <m:nor/>
                    </m:rPr>
                    <w:rPr>
                      <w:rFonts w:ascii="Times New Roman" w:hAnsi="Times New Roman" w:cs="Times New Roman"/>
                    </w:rPr>
                    <m:t>1 +</m:t>
                  </m:r>
                  <m:func>
                    <m:funcPr>
                      <m:ctrlPr>
                        <w:rPr>
                          <w:rFonts w:ascii="Cambria Math" w:hAnsi="Cambria Math" w:cs="Times New Roman"/>
                        </w:rPr>
                      </m:ctrlPr>
                    </m:funcPr>
                    <m:fName>
                      <m:r>
                        <m:rPr>
                          <m:nor/>
                        </m:rPr>
                        <w:rPr>
                          <w:rFonts w:ascii="Times New Roman" w:hAnsi="Times New Roman" w:cs="Times New Roman"/>
                        </w:rPr>
                        <m:t xml:space="preserve"> exp</m:t>
                      </m:r>
                    </m:fName>
                    <m:e>
                      <m:d>
                        <m:dPr>
                          <m:begChr m:val="["/>
                          <m:endChr m:val="]"/>
                          <m:ctrlPr>
                            <w:rPr>
                              <w:rFonts w:ascii="Cambria Math" w:hAnsi="Cambria Math" w:cs="Times New Roman"/>
                            </w:rPr>
                          </m:ctrlPr>
                        </m:dPr>
                        <m:e>
                          <m:r>
                            <m:rPr>
                              <m:nor/>
                            </m:rPr>
                            <w:rPr>
                              <w:rFonts w:ascii="Times New Roman" w:eastAsia="Calibri" w:hAnsi="Times New Roman" w:cs="Times New Roman"/>
                            </w:rPr>
                            <m:t>D</m:t>
                          </m:r>
                          <m:sSub>
                            <m:sSubPr>
                              <m:ctrlPr>
                                <w:rPr>
                                  <w:rFonts w:ascii="Cambria Math" w:hAnsi="Cambria Math" w:cs="Times New Roman"/>
                                  <w:i/>
                                  <w:iCs/>
                                </w:rPr>
                              </m:ctrlPr>
                            </m:sSubPr>
                            <m:e>
                              <m:r>
                                <m:rPr>
                                  <m:nor/>
                                </m:rPr>
                                <w:rPr>
                                  <w:rFonts w:ascii="Times New Roman" w:hAnsi="Times New Roman" w:cs="Times New Roman"/>
                                  <w:i/>
                                </w:rPr>
                                <m:t>a</m:t>
                              </m:r>
                            </m:e>
                            <m:sub>
                              <m:r>
                                <m:rPr>
                                  <m:nor/>
                                </m:rPr>
                                <w:rPr>
                                  <w:rFonts w:ascii="Times New Roman" w:hAnsi="Times New Roman" w:cs="Times New Roman"/>
                                  <w:i/>
                                  <w:iCs/>
                                </w:rPr>
                                <m:t>i</m:t>
                              </m:r>
                            </m:sub>
                          </m:sSub>
                          <m:d>
                            <m:dPr>
                              <m:ctrlPr>
                                <w:rPr>
                                  <w:rFonts w:ascii="Cambria Math" w:hAnsi="Cambria Math" w:cs="Times New Roman"/>
                                </w:rPr>
                              </m:ctrlPr>
                            </m:dPr>
                            <m:e>
                              <m:sSub>
                                <m:sSubPr>
                                  <m:ctrlPr>
                                    <w:rPr>
                                      <w:rFonts w:ascii="Cambria Math" w:hAnsi="Cambria Math" w:cs="Times New Roman"/>
                                      <w:i/>
                                    </w:rPr>
                                  </m:ctrlPr>
                                </m:sSubPr>
                                <m:e>
                                  <m:r>
                                    <m:rPr>
                                      <m:nor/>
                                    </m:rPr>
                                    <w:rPr>
                                      <w:rFonts w:ascii="Times New Roman" w:hAnsi="Times New Roman" w:cs="Times New Roman"/>
                                      <w:i/>
                                    </w:rPr>
                                    <m:t>θ</m:t>
                                  </m:r>
                                </m:e>
                                <m:sub>
                                  <m:r>
                                    <m:rPr>
                                      <m:nor/>
                                    </m:rPr>
                                    <w:rPr>
                                      <w:rFonts w:ascii="Times New Roman" w:hAnsi="Times New Roman" w:cs="Times New Roman"/>
                                      <w:i/>
                                    </w:rPr>
                                    <m:t>j</m:t>
                                  </m:r>
                                </m:sub>
                              </m:sSub>
                              <m:r>
                                <m:rPr>
                                  <m:nor/>
                                </m:rPr>
                                <w:rPr>
                                  <w:rFonts w:ascii="Times New Roman" w:hAnsi="Times New Roman" w:cs="Times New Roman"/>
                                </w:rPr>
                                <m:t xml:space="preserve"> </m:t>
                              </m:r>
                              <m:r>
                                <m:rPr>
                                  <m:nor/>
                                </m:rPr>
                                <w:rPr>
                                  <w:rFonts w:ascii="Times New Roman" w:eastAsia="Calibri" w:hAnsi="Times New Roman" w:cs="Times New Roman"/>
                                </w:rPr>
                                <w:sym w:font="Symbol" w:char="F02D"/>
                              </m:r>
                              <m:r>
                                <m:rPr>
                                  <m:nor/>
                                </m:rPr>
                                <w:rPr>
                                  <w:rFonts w:ascii="Times New Roman" w:eastAsia="Calibri" w:hAnsi="Times New Roman" w:cs="Times New Roman"/>
                                </w:rPr>
                                <m:t xml:space="preserve"> </m:t>
                              </m:r>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rPr>
                                    <m:t>i</m:t>
                                  </m:r>
                                </m:sub>
                              </m:sSub>
                            </m:e>
                          </m:d>
                        </m:e>
                      </m:d>
                    </m:e>
                  </m:func>
                </m:den>
              </m:f>
              <m:r>
                <w:rPr>
                  <w:rFonts w:ascii="Cambria Math" w:hAnsi="Cambria Math" w:cs="Times New Roman"/>
                </w:rPr>
                <m:t>#</m:t>
              </m:r>
              <m:d>
                <m:dPr>
                  <m:ctrlPr>
                    <w:rPr>
                      <w:rFonts w:ascii="Cambria Math" w:hAnsi="Cambria Math" w:cs="Times New Roman"/>
                      <w:i/>
                    </w:rPr>
                  </m:ctrlPr>
                </m:dPr>
                <m:e>
                  <m:r>
                    <m:rPr>
                      <m:nor/>
                    </m:rPr>
                    <w:rPr>
                      <w:rFonts w:ascii="Times New Roman" w:hAnsi="Times New Roman" w:cs="Times New Roman"/>
                    </w:rPr>
                    <m:t>1</m:t>
                  </m:r>
                </m:e>
              </m:d>
              <m:ctrlPr>
                <w:rPr>
                  <w:rFonts w:ascii="Cambria Math" w:hAnsi="Cambria Math" w:cs="Times New Roman"/>
                  <w:i/>
                  <w:iCs/>
                </w:rPr>
              </m:ctrlPr>
            </m:e>
          </m:eqArr>
        </m:oMath>
      </m:oMathPara>
    </w:p>
    <w:p w14:paraId="37A8635C" w14:textId="2D270628" w:rsidR="008C31AC" w:rsidRDefault="006D2FCF" w:rsidP="004D10B6">
      <w:pPr>
        <w:pStyle w:val="BodyText"/>
        <w:widowControl w:val="0"/>
        <w:spacing w:after="0"/>
      </w:pPr>
      <w:r>
        <w:t xml:space="preserve">where </w:t>
      </w:r>
      <m:oMath>
        <m:sSub>
          <m:sSubPr>
            <m:ctrlPr>
              <w:rPr>
                <w:rFonts w:ascii="Cambria Math" w:hAnsi="Cambria Math" w:cs="Times New Roman"/>
                <w:i/>
                <w:iCs/>
              </w:rPr>
            </m:ctrlPr>
          </m:sSubPr>
          <m:e>
            <m:r>
              <m:rPr>
                <m:nor/>
              </m:rPr>
              <w:rPr>
                <w:rFonts w:ascii="Times New Roman" w:hAnsi="Times New Roman" w:cs="Times New Roman"/>
                <w:i/>
              </w:rPr>
              <m:t>a</m:t>
            </m:r>
          </m:e>
          <m:sub>
            <m:r>
              <m:rPr>
                <m:nor/>
              </m:rPr>
              <w:rPr>
                <w:rFonts w:ascii="Times New Roman" w:hAnsi="Times New Roman" w:cs="Times New Roman"/>
                <w:i/>
                <w:iCs/>
              </w:rPr>
              <m:t>i</m:t>
            </m:r>
          </m:sub>
        </m:sSub>
      </m:oMath>
      <w:r>
        <w:t xml:space="preserve">, </w:t>
      </w:r>
      <m:oMath>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rPr>
              <m:t>i</m:t>
            </m:r>
          </m:sub>
        </m:sSub>
      </m:oMath>
      <w:r>
        <w:t xml:space="preserve"> and </w:t>
      </w:r>
      <m:oMath>
        <m:sSub>
          <m:sSubPr>
            <m:ctrlPr>
              <w:rPr>
                <w:rFonts w:ascii="Cambria Math" w:hAnsi="Cambria Math" w:cs="Times New Roman"/>
                <w:i/>
                <w:iCs/>
              </w:rPr>
            </m:ctrlPr>
          </m:sSubPr>
          <m:e>
            <m:r>
              <m:rPr>
                <m:nor/>
              </m:rPr>
              <w:rPr>
                <w:rFonts w:ascii="Times New Roman" w:hAnsi="Times New Roman" w:cs="Times New Roman"/>
                <w:i/>
              </w:rPr>
              <m:t>c</m:t>
            </m:r>
          </m:e>
          <m:sub>
            <m:r>
              <m:rPr>
                <m:nor/>
              </m:rPr>
              <w:rPr>
                <w:rFonts w:ascii="Times New Roman" w:hAnsi="Times New Roman" w:cs="Times New Roman"/>
                <w:i/>
                <w:iCs/>
              </w:rPr>
              <m:t>i</m:t>
            </m:r>
          </m:sub>
        </m:sSub>
      </m:oMath>
      <w:r>
        <w:t xml:space="preserve"> are the </w:t>
      </w:r>
      <w:r w:rsidR="00E77320">
        <w:t xml:space="preserve">item </w:t>
      </w:r>
      <w:r>
        <w:t>discrimination, difficulty</w:t>
      </w:r>
      <w:r w:rsidR="00093452">
        <w:t>,</w:t>
      </w:r>
      <w:r>
        <w:t xml:space="preserve"> and pseudo-guessing parameters respectively, </w:t>
      </w:r>
      <m:oMath>
        <m:sSub>
          <m:sSubPr>
            <m:ctrlPr>
              <w:rPr>
                <w:rFonts w:ascii="Cambria Math" w:hAnsi="Cambria Math" w:cstheme="minorHAnsi"/>
                <w:i/>
              </w:rPr>
            </m:ctrlPr>
          </m:sSubPr>
          <m:e>
            <m:r>
              <w:rPr>
                <w:rFonts w:ascii="Cambria Math" w:hAnsi="Cambria Math" w:cstheme="minorHAnsi"/>
                <w:i/>
              </w:rPr>
              <w:sym w:font="Symbol" w:char="F071"/>
            </m:r>
          </m:e>
          <m:sub>
            <m:r>
              <w:rPr>
                <w:rFonts w:ascii="Cambria Math" w:hAnsi="Cambria Math" w:cstheme="minorHAnsi"/>
              </w:rPr>
              <m:t>j</m:t>
            </m:r>
          </m:sub>
        </m:sSub>
      </m:oMath>
      <w:r>
        <w:t xml:space="preserve"> is the ability level of examinee </w:t>
      </w:r>
      <w:r w:rsidRPr="00CB5E7A">
        <w:rPr>
          <w:i/>
        </w:rPr>
        <w:t>j</w:t>
      </w:r>
      <w:r w:rsidRPr="00CB5E7A">
        <w:t>,</w:t>
      </w:r>
      <w:r>
        <w:t xml:space="preserve"> and </w:t>
      </w:r>
      <w:r w:rsidRPr="00805079">
        <w:t>D</w:t>
      </w:r>
      <w:r>
        <w:t xml:space="preserve"> = 1.7 is used to scale the </w:t>
      </w:r>
      <w:r w:rsidRPr="00E7433C">
        <w:rPr>
          <w:i/>
        </w:rPr>
        <w:t>a</w:t>
      </w:r>
      <w:r w:rsidRPr="00E7433C">
        <w:rPr>
          <w:i/>
          <w:vertAlign w:val="subscript"/>
        </w:rPr>
        <w:t>i</w:t>
      </w:r>
      <w:r>
        <w:t xml:space="preserve"> parameters from a logistic</w:t>
      </w:r>
      <w:r w:rsidR="004D10B6">
        <w:t xml:space="preserve"> metric to the normal metric. Table 2 presents the descriptive statistics for the item parameters. As </w:t>
      </w:r>
      <w:r w:rsidR="004D10B6">
        <w:fldChar w:fldCharType="begin"/>
      </w:r>
      <w:r w:rsidR="004D10B6">
        <w:instrText xml:space="preserve"> ADDIN ZOTERO_ITEM CSL_CITATION {"citationID":"NNlA1sOH","properties":{"formattedCitation":"(X. Wang, 2013)","plainCitation":"(X. Wang, 2013)","dontUpdate":true,"noteIndex":0},"citationItems":[{"id":93,"uris":["http://zotero.org/users/4979343/items/3DJ75CDT"],"uri":["http://zotero.org/users/4979343/items/3DJ75CDT"],"itemData":{"id":93,"type":"thesis","title":"An investigation on computer-adaptive multistage testing panels for multidimensional assessment.pdf","author":[{"family":"Wang","given":"Xinrui"}],"issued":{"date-parts":[["2013"]]}}}],"schema":"https://github.com/citation-style-language/schema/raw/master/csl-citation.json"} </w:instrText>
      </w:r>
      <w:r w:rsidR="004D10B6">
        <w:fldChar w:fldCharType="separate"/>
      </w:r>
      <w:r w:rsidR="004D10B6">
        <w:rPr>
          <w:noProof/>
        </w:rPr>
        <w:t>Wang (2013)</w:t>
      </w:r>
      <w:r w:rsidR="004D10B6">
        <w:fldChar w:fldCharType="end"/>
      </w:r>
      <w:r w:rsidR="004D10B6">
        <w:t xml:space="preserve"> has </w:t>
      </w:r>
      <w:r w:rsidR="002278CC">
        <w:t>recommended</w:t>
      </w:r>
      <w:r w:rsidR="004D10B6">
        <w:t>, the item bank size should be set as 1.5 times the number of items required. In this study, the largest number of items required for an MST design was 5 panels × [(7 items + (14 items × 3 modules) + (21 items × 4 modules)] = 560 items, so 1,500 items were determined to be more than sufficient.</w:t>
      </w:r>
    </w:p>
    <w:p w14:paraId="024A4ABF" w14:textId="5A1F5E13" w:rsidR="004D10B6" w:rsidRPr="002153B3" w:rsidRDefault="004D10B6" w:rsidP="004D10B6">
      <w:pPr>
        <w:widowControl w:val="0"/>
        <w:spacing w:line="240" w:lineRule="auto"/>
        <w:ind w:firstLine="360"/>
        <w:jc w:val="center"/>
        <w:rPr>
          <w:rFonts w:ascii="Times New Roman" w:hAnsi="Times New Roman" w:cs="Times New Roman"/>
          <w:b/>
          <w:i/>
        </w:rPr>
      </w:pPr>
      <w:r w:rsidRPr="002153B3">
        <w:rPr>
          <w:rFonts w:ascii="Times New Roman" w:hAnsi="Times New Roman" w:cs="Times New Roman"/>
          <w:b/>
        </w:rPr>
        <w:t xml:space="preserve">Table </w:t>
      </w:r>
      <w:r w:rsidRPr="002153B3">
        <w:rPr>
          <w:rFonts w:ascii="Times New Roman" w:hAnsi="Times New Roman" w:cs="Times New Roman"/>
          <w:b/>
        </w:rPr>
        <w:fldChar w:fldCharType="begin"/>
      </w:r>
      <w:r w:rsidRPr="002153B3">
        <w:rPr>
          <w:rFonts w:ascii="Times New Roman" w:hAnsi="Times New Roman" w:cs="Times New Roman"/>
          <w:b/>
        </w:rPr>
        <w:instrText xml:space="preserve"> SEQ Table \* ARABIC </w:instrText>
      </w:r>
      <w:r w:rsidRPr="002153B3">
        <w:rPr>
          <w:rFonts w:ascii="Times New Roman" w:hAnsi="Times New Roman" w:cs="Times New Roman"/>
          <w:b/>
        </w:rPr>
        <w:fldChar w:fldCharType="separate"/>
      </w:r>
      <w:r w:rsidR="003F165D">
        <w:rPr>
          <w:rFonts w:ascii="Times New Roman" w:hAnsi="Times New Roman" w:cs="Times New Roman"/>
          <w:b/>
          <w:noProof/>
        </w:rPr>
        <w:t>2</w:t>
      </w:r>
      <w:r w:rsidRPr="002153B3">
        <w:rPr>
          <w:rFonts w:ascii="Times New Roman" w:hAnsi="Times New Roman" w:cs="Times New Roman"/>
          <w:b/>
        </w:rPr>
        <w:fldChar w:fldCharType="end"/>
      </w:r>
      <w:r w:rsidRPr="002153B3">
        <w:rPr>
          <w:rFonts w:ascii="Times New Roman" w:hAnsi="Times New Roman" w:cs="Times New Roman"/>
          <w:b/>
        </w:rPr>
        <w:t xml:space="preserve">. </w:t>
      </w:r>
      <w:commentRangeStart w:id="242"/>
      <w:r w:rsidRPr="002153B3">
        <w:rPr>
          <w:rFonts w:ascii="Times New Roman" w:hAnsi="Times New Roman" w:cs="Times New Roman"/>
          <w:b/>
        </w:rPr>
        <w:t>Descriptive statistics for item parameters</w:t>
      </w:r>
      <w:commentRangeEnd w:id="242"/>
      <w:r w:rsidR="008E3F33">
        <w:rPr>
          <w:rStyle w:val="CommentReference"/>
        </w:rPr>
        <w:commentReference w:id="24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431"/>
        <w:gridCol w:w="1432"/>
        <w:gridCol w:w="1432"/>
        <w:gridCol w:w="1347"/>
        <w:gridCol w:w="2150"/>
      </w:tblGrid>
      <w:tr w:rsidR="004D10B6" w14:paraId="0059713C" w14:textId="77777777" w:rsidTr="00E74B51">
        <w:trPr>
          <w:trHeight w:val="20"/>
        </w:trPr>
        <w:tc>
          <w:tcPr>
            <w:tcW w:w="1558" w:type="dxa"/>
            <w:tcBorders>
              <w:top w:val="single" w:sz="4" w:space="0" w:color="auto"/>
              <w:bottom w:val="single" w:sz="4" w:space="0" w:color="auto"/>
            </w:tcBorders>
            <w:vAlign w:val="center"/>
          </w:tcPr>
          <w:p w14:paraId="77224113" w14:textId="77164F25" w:rsidR="004D10B6" w:rsidRPr="00AE5C4D" w:rsidRDefault="004D10B6" w:rsidP="00E74B51">
            <w:pPr>
              <w:ind w:firstLine="0"/>
            </w:pPr>
            <w:r>
              <w:t>Parameter</w:t>
            </w:r>
          </w:p>
        </w:tc>
        <w:tc>
          <w:tcPr>
            <w:tcW w:w="1431" w:type="dxa"/>
            <w:tcBorders>
              <w:top w:val="single" w:sz="4" w:space="0" w:color="auto"/>
              <w:bottom w:val="single" w:sz="4" w:space="0" w:color="auto"/>
            </w:tcBorders>
            <w:vAlign w:val="center"/>
          </w:tcPr>
          <w:p w14:paraId="78275EE0" w14:textId="77777777" w:rsidR="004D10B6" w:rsidRPr="00AE5C4D" w:rsidRDefault="004D10B6" w:rsidP="00E74B51">
            <w:pPr>
              <w:ind w:firstLine="0"/>
              <w:jc w:val="center"/>
            </w:pPr>
            <w:r>
              <w:t>Mean</w:t>
            </w:r>
          </w:p>
        </w:tc>
        <w:tc>
          <w:tcPr>
            <w:tcW w:w="1432" w:type="dxa"/>
            <w:tcBorders>
              <w:top w:val="single" w:sz="4" w:space="0" w:color="auto"/>
              <w:bottom w:val="single" w:sz="4" w:space="0" w:color="auto"/>
            </w:tcBorders>
            <w:vAlign w:val="center"/>
          </w:tcPr>
          <w:p w14:paraId="196FBA94" w14:textId="77777777" w:rsidR="004D10B6" w:rsidRPr="00AE5C4D" w:rsidRDefault="004D10B6" w:rsidP="00E74B51">
            <w:pPr>
              <w:ind w:firstLine="0"/>
              <w:jc w:val="center"/>
            </w:pPr>
            <w:r>
              <w:t>SD</w:t>
            </w:r>
          </w:p>
        </w:tc>
        <w:tc>
          <w:tcPr>
            <w:tcW w:w="1432" w:type="dxa"/>
            <w:tcBorders>
              <w:top w:val="single" w:sz="4" w:space="0" w:color="auto"/>
              <w:bottom w:val="single" w:sz="4" w:space="0" w:color="auto"/>
            </w:tcBorders>
            <w:vAlign w:val="center"/>
          </w:tcPr>
          <w:p w14:paraId="6E557556" w14:textId="77777777" w:rsidR="004D10B6" w:rsidRPr="00AE5C4D" w:rsidRDefault="004D10B6" w:rsidP="00E74B51">
            <w:pPr>
              <w:ind w:firstLine="0"/>
              <w:jc w:val="right"/>
            </w:pPr>
            <w:r>
              <w:t>Minimum</w:t>
            </w:r>
          </w:p>
        </w:tc>
        <w:tc>
          <w:tcPr>
            <w:tcW w:w="1347" w:type="dxa"/>
            <w:tcBorders>
              <w:top w:val="single" w:sz="4" w:space="0" w:color="auto"/>
              <w:bottom w:val="single" w:sz="4" w:space="0" w:color="auto"/>
            </w:tcBorders>
            <w:vAlign w:val="center"/>
          </w:tcPr>
          <w:p w14:paraId="5F835F93" w14:textId="77777777" w:rsidR="004D10B6" w:rsidRPr="00AE5C4D" w:rsidRDefault="004D10B6" w:rsidP="00E74B51">
            <w:pPr>
              <w:ind w:firstLine="0"/>
              <w:jc w:val="right"/>
            </w:pPr>
            <w:r>
              <w:t>Maximum</w:t>
            </w:r>
          </w:p>
        </w:tc>
        <w:tc>
          <w:tcPr>
            <w:tcW w:w="2150" w:type="dxa"/>
            <w:tcBorders>
              <w:top w:val="single" w:sz="4" w:space="0" w:color="auto"/>
              <w:bottom w:val="single" w:sz="4" w:space="0" w:color="auto"/>
            </w:tcBorders>
            <w:vAlign w:val="center"/>
          </w:tcPr>
          <w:p w14:paraId="4DF663A4" w14:textId="77777777" w:rsidR="004D10B6" w:rsidRPr="00AE5C4D" w:rsidRDefault="004D10B6" w:rsidP="00E74B51">
            <w:pPr>
              <w:ind w:firstLine="0"/>
              <w:jc w:val="right"/>
            </w:pPr>
            <w:r>
              <w:t>Distribution</w:t>
            </w:r>
          </w:p>
        </w:tc>
      </w:tr>
      <w:tr w:rsidR="004D10B6" w14:paraId="254790A3" w14:textId="77777777" w:rsidTr="00E74B51">
        <w:trPr>
          <w:trHeight w:val="20"/>
        </w:trPr>
        <w:tc>
          <w:tcPr>
            <w:tcW w:w="1558" w:type="dxa"/>
            <w:tcBorders>
              <w:top w:val="single" w:sz="4" w:space="0" w:color="auto"/>
            </w:tcBorders>
            <w:vAlign w:val="center"/>
          </w:tcPr>
          <w:p w14:paraId="0259B86F" w14:textId="77777777" w:rsidR="004D10B6" w:rsidRPr="00AE5C4D" w:rsidRDefault="004D10B6" w:rsidP="00045B3D">
            <w:pPr>
              <w:ind w:firstLine="0"/>
              <w:jc w:val="center"/>
              <w:rPr>
                <w:i/>
              </w:rPr>
            </w:pPr>
            <w:r w:rsidRPr="00AE5C4D">
              <w:rPr>
                <w:i/>
              </w:rPr>
              <w:t>a</w:t>
            </w:r>
          </w:p>
        </w:tc>
        <w:tc>
          <w:tcPr>
            <w:tcW w:w="1431" w:type="dxa"/>
            <w:tcBorders>
              <w:top w:val="single" w:sz="4" w:space="0" w:color="auto"/>
            </w:tcBorders>
            <w:vAlign w:val="center"/>
          </w:tcPr>
          <w:p w14:paraId="47051F31" w14:textId="77777777" w:rsidR="004D10B6" w:rsidRPr="00AE5C4D" w:rsidRDefault="004D10B6" w:rsidP="00E74B51">
            <w:pPr>
              <w:ind w:firstLine="0"/>
              <w:jc w:val="center"/>
            </w:pPr>
            <w:r>
              <w:t>1.03</w:t>
            </w:r>
          </w:p>
        </w:tc>
        <w:tc>
          <w:tcPr>
            <w:tcW w:w="1432" w:type="dxa"/>
            <w:tcBorders>
              <w:top w:val="single" w:sz="4" w:space="0" w:color="auto"/>
            </w:tcBorders>
            <w:vAlign w:val="center"/>
          </w:tcPr>
          <w:p w14:paraId="2A8A6ABD" w14:textId="77777777" w:rsidR="004D10B6" w:rsidRPr="00AE5C4D" w:rsidRDefault="004D10B6" w:rsidP="00E74B51">
            <w:pPr>
              <w:ind w:firstLine="0"/>
              <w:jc w:val="center"/>
            </w:pPr>
            <w:r>
              <w:t>0.27</w:t>
            </w:r>
          </w:p>
        </w:tc>
        <w:tc>
          <w:tcPr>
            <w:tcW w:w="1432" w:type="dxa"/>
            <w:tcBorders>
              <w:top w:val="single" w:sz="4" w:space="0" w:color="auto"/>
            </w:tcBorders>
            <w:vAlign w:val="center"/>
          </w:tcPr>
          <w:p w14:paraId="1B2DA74F" w14:textId="77777777" w:rsidR="004D10B6" w:rsidRPr="00AE5C4D" w:rsidRDefault="004D10B6" w:rsidP="00E74B51">
            <w:pPr>
              <w:ind w:firstLine="0"/>
              <w:jc w:val="center"/>
            </w:pPr>
            <w:r>
              <w:t>0.41</w:t>
            </w:r>
          </w:p>
        </w:tc>
        <w:tc>
          <w:tcPr>
            <w:tcW w:w="1347" w:type="dxa"/>
            <w:tcBorders>
              <w:top w:val="single" w:sz="4" w:space="0" w:color="auto"/>
            </w:tcBorders>
            <w:vAlign w:val="center"/>
          </w:tcPr>
          <w:p w14:paraId="41784296" w14:textId="77777777" w:rsidR="004D10B6" w:rsidRPr="00AE5C4D" w:rsidRDefault="004D10B6" w:rsidP="00E74B51">
            <w:pPr>
              <w:ind w:firstLine="0"/>
              <w:jc w:val="center"/>
            </w:pPr>
            <w:r>
              <w:t>2.20</w:t>
            </w:r>
          </w:p>
        </w:tc>
        <w:tc>
          <w:tcPr>
            <w:tcW w:w="2150" w:type="dxa"/>
            <w:tcBorders>
              <w:top w:val="single" w:sz="4" w:space="0" w:color="auto"/>
            </w:tcBorders>
            <w:vAlign w:val="center"/>
          </w:tcPr>
          <w:p w14:paraId="3D9F59DF" w14:textId="77777777" w:rsidR="004D10B6" w:rsidRPr="00AE5C4D" w:rsidRDefault="004D10B6" w:rsidP="00E74B51">
            <w:pPr>
              <w:ind w:firstLine="0"/>
              <w:jc w:val="right"/>
            </w:pPr>
            <w:proofErr w:type="spellStart"/>
            <w:proofErr w:type="gramStart"/>
            <w:r w:rsidRPr="00276403">
              <w:rPr>
                <w:i/>
              </w:rPr>
              <w:t>ln</w:t>
            </w:r>
            <w:r w:rsidRPr="00794D9C">
              <w:t>N</w:t>
            </w:r>
            <w:proofErr w:type="spellEnd"/>
            <w:r>
              <w:t>(</w:t>
            </w:r>
            <w:proofErr w:type="gramEnd"/>
            <w:r>
              <w:t>0.75, 0.25)</w:t>
            </w:r>
          </w:p>
        </w:tc>
      </w:tr>
      <w:tr w:rsidR="004D10B6" w14:paraId="47C1FCBF" w14:textId="77777777" w:rsidTr="00E74B51">
        <w:trPr>
          <w:trHeight w:val="20"/>
        </w:trPr>
        <w:tc>
          <w:tcPr>
            <w:tcW w:w="1558" w:type="dxa"/>
            <w:vAlign w:val="center"/>
          </w:tcPr>
          <w:p w14:paraId="458481C6" w14:textId="77777777" w:rsidR="004D10B6" w:rsidRPr="00AE5C4D" w:rsidRDefault="004D10B6" w:rsidP="00045B3D">
            <w:pPr>
              <w:ind w:firstLine="0"/>
              <w:jc w:val="center"/>
              <w:rPr>
                <w:i/>
              </w:rPr>
            </w:pPr>
            <w:r w:rsidRPr="00AE5C4D">
              <w:rPr>
                <w:i/>
              </w:rPr>
              <w:t>b</w:t>
            </w:r>
          </w:p>
        </w:tc>
        <w:tc>
          <w:tcPr>
            <w:tcW w:w="1431" w:type="dxa"/>
            <w:vAlign w:val="center"/>
          </w:tcPr>
          <w:p w14:paraId="07736A7D" w14:textId="77777777" w:rsidR="004D10B6" w:rsidRPr="00AE5C4D" w:rsidRDefault="004D10B6" w:rsidP="00E74B51">
            <w:pPr>
              <w:ind w:firstLine="0"/>
              <w:jc w:val="center"/>
            </w:pPr>
            <w:r>
              <w:t>-0.01</w:t>
            </w:r>
          </w:p>
        </w:tc>
        <w:tc>
          <w:tcPr>
            <w:tcW w:w="1432" w:type="dxa"/>
            <w:vAlign w:val="center"/>
          </w:tcPr>
          <w:p w14:paraId="71C903EA" w14:textId="77777777" w:rsidR="004D10B6" w:rsidRPr="00AE5C4D" w:rsidRDefault="004D10B6" w:rsidP="00E74B51">
            <w:pPr>
              <w:ind w:firstLine="0"/>
              <w:jc w:val="center"/>
            </w:pPr>
            <w:r>
              <w:t>1.03</w:t>
            </w:r>
          </w:p>
        </w:tc>
        <w:tc>
          <w:tcPr>
            <w:tcW w:w="1432" w:type="dxa"/>
            <w:vAlign w:val="center"/>
          </w:tcPr>
          <w:p w14:paraId="47A8254A" w14:textId="77777777" w:rsidR="004D10B6" w:rsidRPr="00AE5C4D" w:rsidRDefault="004D10B6" w:rsidP="00E74B51">
            <w:pPr>
              <w:ind w:firstLine="0"/>
              <w:jc w:val="center"/>
            </w:pPr>
            <w:r>
              <w:t>-3.25</w:t>
            </w:r>
          </w:p>
        </w:tc>
        <w:tc>
          <w:tcPr>
            <w:tcW w:w="1347" w:type="dxa"/>
            <w:vAlign w:val="center"/>
          </w:tcPr>
          <w:p w14:paraId="18AB5656" w14:textId="77777777" w:rsidR="004D10B6" w:rsidRPr="00AE5C4D" w:rsidRDefault="004D10B6" w:rsidP="00E74B51">
            <w:pPr>
              <w:ind w:firstLine="0"/>
              <w:jc w:val="center"/>
            </w:pPr>
            <w:r>
              <w:t>3.81</w:t>
            </w:r>
          </w:p>
        </w:tc>
        <w:tc>
          <w:tcPr>
            <w:tcW w:w="2150" w:type="dxa"/>
            <w:vAlign w:val="center"/>
          </w:tcPr>
          <w:p w14:paraId="001BDB8A" w14:textId="77777777" w:rsidR="004D10B6" w:rsidRPr="00AE5C4D" w:rsidRDefault="004D10B6" w:rsidP="00E74B51">
            <w:pPr>
              <w:ind w:firstLine="0"/>
              <w:jc w:val="right"/>
            </w:pPr>
            <w:proofErr w:type="gramStart"/>
            <w:r w:rsidRPr="00794D9C">
              <w:t>N</w:t>
            </w:r>
            <w:r>
              <w:t>(</w:t>
            </w:r>
            <w:proofErr w:type="gramEnd"/>
            <w:r>
              <w:t>0, 1)</w:t>
            </w:r>
          </w:p>
        </w:tc>
      </w:tr>
      <w:tr w:rsidR="004D10B6" w14:paraId="0FE454F0" w14:textId="77777777" w:rsidTr="00E74B51">
        <w:trPr>
          <w:trHeight w:val="20"/>
        </w:trPr>
        <w:tc>
          <w:tcPr>
            <w:tcW w:w="1558" w:type="dxa"/>
            <w:tcBorders>
              <w:bottom w:val="single" w:sz="4" w:space="0" w:color="auto"/>
            </w:tcBorders>
            <w:vAlign w:val="center"/>
          </w:tcPr>
          <w:p w14:paraId="780A0D64" w14:textId="77777777" w:rsidR="004D10B6" w:rsidRPr="00AE5C4D" w:rsidRDefault="004D10B6" w:rsidP="00045B3D">
            <w:pPr>
              <w:ind w:firstLine="0"/>
              <w:jc w:val="center"/>
              <w:rPr>
                <w:i/>
              </w:rPr>
            </w:pPr>
            <w:r w:rsidRPr="00AE5C4D">
              <w:rPr>
                <w:i/>
              </w:rPr>
              <w:t>c</w:t>
            </w:r>
          </w:p>
        </w:tc>
        <w:tc>
          <w:tcPr>
            <w:tcW w:w="1431" w:type="dxa"/>
            <w:tcBorders>
              <w:bottom w:val="single" w:sz="4" w:space="0" w:color="auto"/>
            </w:tcBorders>
            <w:vAlign w:val="center"/>
          </w:tcPr>
          <w:p w14:paraId="34B0B408" w14:textId="77777777" w:rsidR="004D10B6" w:rsidRPr="00AE5C4D" w:rsidRDefault="004D10B6" w:rsidP="00E74B51">
            <w:pPr>
              <w:ind w:firstLine="0"/>
              <w:jc w:val="center"/>
            </w:pPr>
            <w:r>
              <w:t>-0.20</w:t>
            </w:r>
          </w:p>
        </w:tc>
        <w:tc>
          <w:tcPr>
            <w:tcW w:w="1432" w:type="dxa"/>
            <w:tcBorders>
              <w:bottom w:val="single" w:sz="4" w:space="0" w:color="auto"/>
            </w:tcBorders>
            <w:vAlign w:val="center"/>
          </w:tcPr>
          <w:p w14:paraId="79F776BC" w14:textId="77777777" w:rsidR="004D10B6" w:rsidRPr="00AE5C4D" w:rsidRDefault="004D10B6" w:rsidP="00E74B51">
            <w:pPr>
              <w:ind w:firstLine="0"/>
              <w:jc w:val="center"/>
            </w:pPr>
            <w:r>
              <w:t>0.03</w:t>
            </w:r>
          </w:p>
        </w:tc>
        <w:tc>
          <w:tcPr>
            <w:tcW w:w="1432" w:type="dxa"/>
            <w:tcBorders>
              <w:bottom w:val="single" w:sz="4" w:space="0" w:color="auto"/>
            </w:tcBorders>
            <w:vAlign w:val="center"/>
          </w:tcPr>
          <w:p w14:paraId="259316B7" w14:textId="77777777" w:rsidR="004D10B6" w:rsidRPr="00AE5C4D" w:rsidRDefault="004D10B6" w:rsidP="00E74B51">
            <w:pPr>
              <w:ind w:firstLine="0"/>
              <w:jc w:val="center"/>
            </w:pPr>
            <w:r>
              <w:t>0.15</w:t>
            </w:r>
          </w:p>
        </w:tc>
        <w:tc>
          <w:tcPr>
            <w:tcW w:w="1347" w:type="dxa"/>
            <w:tcBorders>
              <w:bottom w:val="single" w:sz="4" w:space="0" w:color="auto"/>
            </w:tcBorders>
            <w:vAlign w:val="center"/>
          </w:tcPr>
          <w:p w14:paraId="16DB2D3F" w14:textId="77777777" w:rsidR="004D10B6" w:rsidRPr="00AE5C4D" w:rsidRDefault="004D10B6" w:rsidP="00E74B51">
            <w:pPr>
              <w:ind w:firstLine="0"/>
              <w:jc w:val="center"/>
            </w:pPr>
            <w:r>
              <w:t>0.25</w:t>
            </w:r>
          </w:p>
        </w:tc>
        <w:tc>
          <w:tcPr>
            <w:tcW w:w="2150" w:type="dxa"/>
            <w:tcBorders>
              <w:bottom w:val="single" w:sz="4" w:space="0" w:color="auto"/>
            </w:tcBorders>
            <w:vAlign w:val="center"/>
          </w:tcPr>
          <w:p w14:paraId="7163774A" w14:textId="77777777" w:rsidR="004D10B6" w:rsidRPr="00AE5C4D" w:rsidRDefault="004D10B6" w:rsidP="00E74B51">
            <w:pPr>
              <w:ind w:firstLine="0"/>
              <w:jc w:val="right"/>
            </w:pPr>
            <w:proofErr w:type="spellStart"/>
            <w:proofErr w:type="gramStart"/>
            <w:r w:rsidRPr="002278CC">
              <w:t>Unif</w:t>
            </w:r>
            <w:proofErr w:type="spellEnd"/>
            <w:r>
              <w:t>(</w:t>
            </w:r>
            <w:proofErr w:type="gramEnd"/>
            <w:r>
              <w:t>0.1, 0.2)</w:t>
            </w:r>
          </w:p>
        </w:tc>
      </w:tr>
    </w:tbl>
    <w:p w14:paraId="7B6926A0" w14:textId="77777777" w:rsidR="004D10B6" w:rsidRDefault="004D10B6" w:rsidP="004D10B6">
      <w:pPr>
        <w:widowControl w:val="0"/>
        <w:spacing w:line="240" w:lineRule="auto"/>
        <w:ind w:firstLine="360"/>
        <w:rPr>
          <w:rStyle w:val="Heading3Char"/>
        </w:rPr>
      </w:pPr>
    </w:p>
    <w:p w14:paraId="1551C864" w14:textId="0669BB16" w:rsidR="00794D9C" w:rsidRDefault="006B5359" w:rsidP="004D10B6">
      <w:pPr>
        <w:widowControl w:val="0"/>
        <w:ind w:firstLine="360"/>
      </w:pPr>
      <w:r w:rsidRPr="008F0EFD">
        <w:rPr>
          <w:rStyle w:val="Heading3Char"/>
        </w:rPr>
        <w:t xml:space="preserve">Test </w:t>
      </w:r>
      <w:r w:rsidR="002278CC">
        <w:rPr>
          <w:rStyle w:val="Heading3Char"/>
        </w:rPr>
        <w:t>a</w:t>
      </w:r>
      <w:r w:rsidRPr="008F0EFD">
        <w:rPr>
          <w:rStyle w:val="Heading3Char"/>
        </w:rPr>
        <w:t>ssembly</w:t>
      </w:r>
      <w:r>
        <w:t xml:space="preserve">. </w:t>
      </w:r>
      <w:r w:rsidRPr="008F0EFD">
        <w:t>The bottom-up approach</w:t>
      </w:r>
      <w:r>
        <w:t xml:space="preserve"> </w:t>
      </w:r>
      <w:r>
        <w:fldChar w:fldCharType="begin" w:fldLock="1"/>
      </w:r>
      <w:r>
        <w:instrText xml:space="preserve"> ADDIN ZOTERO_ITEM CSL_CITATION {"citationID":"vm8S9hy6","properties":{"formattedCitation":"(Yan et al., 2014)","plainCitation":"(Yan et al., 2014)","noteIndex":0},"citationItems":[{"id":"2tiS2s6k/Rbb1wRuB","uris":["http://www.mendeley.com/documents/?uuid=2fddf6d6-0043-469d-be25-1d49a96f0c20"],"uri":["http://www.mendeley.com/documents/?uuid=2fddf6d6-0043-469d-be25-1d49a96f0c20"],"itemData":{"author":[{"dropping-particle":"","family":"Yan","given":"Duanli","non-dropping-particle":"","parse-names":false,"suffix":""},{"dropping-particle":"","family":"Davier","given":"Alina A.","non-dropping-particle":"von","parse-names":false,"suffix":""},{"dropping-particle":"","family":"Lewis","given":"Charles","non-dropping-particle":"","parse-names":false,"suffix":""}],"id":"ITEM-1","issued":{"date-parts":[["2014"]]},"publisher":"CRC Press","title":"Computerized Multistage Testing: Theory and Applications","type":"book"}}],"schema":"https://github.com/citation-style-language/schema/raw/master/csl-citation.json"} </w:instrText>
      </w:r>
      <w:r>
        <w:fldChar w:fldCharType="separate"/>
      </w:r>
      <w:r>
        <w:rPr>
          <w:noProof/>
        </w:rPr>
        <w:t>(Yan et al., 2014)</w:t>
      </w:r>
      <w:r>
        <w:fldChar w:fldCharType="end"/>
      </w:r>
      <w:r w:rsidRPr="008F0EFD">
        <w:t xml:space="preserve"> was employed to achieve parallelism across panels. That is, for each module, </w:t>
      </w:r>
      <w:r>
        <w:t>five</w:t>
      </w:r>
      <w:r w:rsidRPr="008F0EFD">
        <w:t xml:space="preserve"> </w:t>
      </w:r>
      <w:r>
        <w:t>parallel forms were</w:t>
      </w:r>
      <w:r w:rsidRPr="008F0EFD">
        <w:t xml:space="preserve"> assembled</w:t>
      </w:r>
      <w:r>
        <w:t xml:space="preserve">. </w:t>
      </w:r>
      <w:r w:rsidRPr="008F0EFD">
        <w:t>The</w:t>
      </w:r>
      <w:r w:rsidR="004D10B6">
        <w:t xml:space="preserve"> </w:t>
      </w:r>
      <w:r w:rsidR="00123E69" w:rsidRPr="008F0EFD">
        <w:t>bottom-up approach was eas</w:t>
      </w:r>
      <w:r w:rsidR="00330C6F">
        <w:t>y</w:t>
      </w:r>
      <w:r w:rsidR="00123E69" w:rsidRPr="008F0EFD">
        <w:t xml:space="preserve"> to implement because when the alternative forms of each module are parallel, corresponding pathways in the resulting panels will automatically be parallel. For each module, items with the most information at the corresponding </w:t>
      </w:r>
      <w:r w:rsidR="002938A4">
        <w:rPr>
          <w:i/>
        </w:rPr>
        <w:t>θ</w:t>
      </w:r>
      <w:r w:rsidR="00123E69" w:rsidRPr="008F0EFD">
        <w:t xml:space="preserve"> anchor were selected. </w:t>
      </w:r>
      <w:r w:rsidR="00794D9C" w:rsidRPr="008F0EFD">
        <w:t xml:space="preserve">The information for item </w:t>
      </w:r>
      <w:proofErr w:type="spellStart"/>
      <w:r w:rsidR="00794D9C" w:rsidRPr="00110E65">
        <w:rPr>
          <w:i/>
        </w:rPr>
        <w:t>i</w:t>
      </w:r>
      <w:proofErr w:type="spellEnd"/>
      <w:r w:rsidR="00794D9C">
        <w:t xml:space="preserve"> </w:t>
      </w:r>
      <w:r w:rsidR="00794D9C" w:rsidRPr="008F0EFD">
        <w:t>is defined as</w:t>
      </w:r>
    </w:p>
    <w:p w14:paraId="7D816DFB" w14:textId="561444FC" w:rsidR="00794D9C" w:rsidRPr="004233F1" w:rsidRDefault="00000000" w:rsidP="006D44DF">
      <m:oMathPara>
        <m:oMath>
          <m:eqArr>
            <m:eqArrPr>
              <m:maxDist m:val="1"/>
              <m:ctrlPr>
                <w:rPr>
                  <w:rFonts w:ascii="Cambria Math" w:hAnsi="Cambria Math" w:cstheme="minorHAnsi"/>
                  <w:i/>
                </w:rPr>
              </m:ctrlPr>
            </m:eqArrPr>
            <m:e>
              <m:sSub>
                <m:sSubPr>
                  <m:ctrlPr>
                    <w:rPr>
                      <w:rFonts w:ascii="Cambria Math" w:hAnsi="Cambria Math" w:cstheme="minorHAnsi"/>
                      <w:i/>
                    </w:rPr>
                  </m:ctrlPr>
                </m:sSubPr>
                <m:e>
                  <m:r>
                    <m:rPr>
                      <m:nor/>
                    </m:rPr>
                    <w:rPr>
                      <w:rFonts w:cstheme="minorHAnsi"/>
                      <w:i/>
                    </w:rPr>
                    <m:t>I</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p>
                <m:sSupPr>
                  <m:ctrlPr>
                    <w:rPr>
                      <w:rFonts w:ascii="Cambria Math" w:hAnsi="Cambria Math" w:cstheme="minorHAnsi"/>
                    </w:rPr>
                  </m:ctrlPr>
                </m:sSupPr>
                <m:e>
                  <m:r>
                    <m:rPr>
                      <m:nor/>
                    </m:rPr>
                    <w:rPr>
                      <w:rFonts w:cstheme="minorHAnsi"/>
                    </w:rPr>
                    <m:t>D</m:t>
                  </m:r>
                </m:e>
                <m:sup>
                  <m:r>
                    <m:rPr>
                      <m:nor/>
                    </m:rPr>
                    <w:rPr>
                      <w:rFonts w:cstheme="minorHAnsi"/>
                    </w:rPr>
                    <m:t>2</m:t>
                  </m:r>
                </m:sup>
              </m:sSup>
              <m:sSubSup>
                <m:sSubSupPr>
                  <m:ctrlPr>
                    <w:rPr>
                      <w:rFonts w:ascii="Cambria Math" w:hAnsi="Cambria Math" w:cstheme="minorHAnsi"/>
                      <w:i/>
                    </w:rPr>
                  </m:ctrlPr>
                </m:sSubSupPr>
                <m:e>
                  <m:r>
                    <m:rPr>
                      <m:nor/>
                    </m:rPr>
                    <w:rPr>
                      <w:rFonts w:cstheme="minorHAnsi"/>
                      <w:i/>
                    </w:rPr>
                    <m:t>a</m:t>
                  </m:r>
                </m:e>
                <m:sub>
                  <m:r>
                    <m:rPr>
                      <m:nor/>
                    </m:rPr>
                    <w:rPr>
                      <w:rFonts w:cstheme="minorHAnsi"/>
                      <w:i/>
                    </w:rPr>
                    <m:t>i</m:t>
                  </m:r>
                </m:sub>
                <m:sup>
                  <m:r>
                    <m:rPr>
                      <m:nor/>
                    </m:rPr>
                    <w:rPr>
                      <w:rFonts w:cstheme="minorHAnsi"/>
                    </w:rPr>
                    <m:t>2</m:t>
                  </m:r>
                </m:sup>
              </m:sSubSup>
              <m:d>
                <m:dPr>
                  <m:begChr m:val="["/>
                  <m:endChr m:val="]"/>
                  <m:ctrlPr>
                    <w:rPr>
                      <w:rFonts w:ascii="Cambria Math" w:hAnsi="Cambria Math" w:cstheme="minorHAnsi"/>
                      <w:i/>
                    </w:rPr>
                  </m:ctrlPr>
                </m:dPr>
                <m:e>
                  <m:f>
                    <m:fPr>
                      <m:ctrlPr>
                        <w:rPr>
                          <w:rFonts w:ascii="Cambria Math" w:hAnsi="Cambria Math" w:cstheme="minorHAnsi"/>
                          <w:i/>
                        </w:rPr>
                      </m:ctrlPr>
                    </m:fPr>
                    <m:num>
                      <m:r>
                        <m:rPr>
                          <m:nor/>
                        </m:rPr>
                        <w:rPr>
                          <w:rFonts w:cstheme="minorHAnsi"/>
                        </w:rPr>
                        <m:t xml:space="preserve">1 – </m:t>
                      </m:r>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num>
                    <m:den>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den>
                  </m:f>
                </m:e>
              </m:d>
              <m:sSup>
                <m:sSupPr>
                  <m:ctrlPr>
                    <w:rPr>
                      <w:rFonts w:ascii="Cambria Math" w:hAnsi="Cambria Math" w:cstheme="minorHAnsi"/>
                      <w:i/>
                    </w:rPr>
                  </m:ctrlPr>
                </m:sSupPr>
                <m:e>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num>
                        <m:den>
                          <m:r>
                            <m:rPr>
                              <m:nor/>
                            </m:rPr>
                            <w:rPr>
                              <w:rFonts w:cstheme="minorHAnsi"/>
                            </w:rPr>
                            <m:t xml:space="preserve">1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den>
                      </m:f>
                    </m:e>
                  </m:d>
                </m:e>
                <m:sup>
                  <m:r>
                    <m:rPr>
                      <m:nor/>
                    </m:rPr>
                    <w:rPr>
                      <w:rFonts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m:oMathPara>
    </w:p>
    <w:p w14:paraId="4CAAF6F2" w14:textId="13F9F7ED" w:rsidR="00123E69" w:rsidRDefault="00123E69" w:rsidP="006D44DF">
      <w:pPr>
        <w:widowControl w:val="0"/>
        <w:ind w:firstLine="360"/>
      </w:pPr>
      <w:r w:rsidRPr="008F0EFD">
        <w:t>The order in which the stages received items depended on whether the design was forward assembled</w:t>
      </w:r>
      <w:ins w:id="243" w:author="Robert S Chapman" w:date="2023-07-06T14:31:00Z">
        <w:r w:rsidR="000A5C61">
          <w:t>,</w:t>
        </w:r>
      </w:ins>
      <w:del w:id="244" w:author="Robert S Chapman" w:date="2023-07-06T14:31:00Z">
        <w:r w:rsidRPr="008F0EFD" w:rsidDel="000A5C61">
          <w:delText xml:space="preserve"> or</w:delText>
        </w:r>
      </w:del>
      <w:r w:rsidRPr="008F0EFD">
        <w:t xml:space="preserve"> backward</w:t>
      </w:r>
      <w:ins w:id="245" w:author="Robert S Chapman" w:date="2023-07-06T14:31:00Z">
        <w:r w:rsidR="000A5C61">
          <w:t>,</w:t>
        </w:r>
      </w:ins>
      <w:r w:rsidRPr="008F0EFD">
        <w:t xml:space="preserve"> </w:t>
      </w:r>
      <w:ins w:id="246" w:author="Robert S Chapman" w:date="2023-07-06T14:31:00Z">
        <w:r w:rsidR="000A5C61">
          <w:t xml:space="preserve">spiral or randomly </w:t>
        </w:r>
      </w:ins>
      <w:r w:rsidRPr="008F0EFD">
        <w:t xml:space="preserve">assembled. Within a stage, every combination of </w:t>
      </w:r>
      <w:r w:rsidRPr="008F0EFD">
        <w:lastRenderedPageBreak/>
        <w:t>module and panel ha</w:t>
      </w:r>
      <w:r w:rsidR="002C7A96">
        <w:t>d</w:t>
      </w:r>
      <w:r w:rsidRPr="008F0EFD">
        <w:t xml:space="preserve"> a</w:t>
      </w:r>
      <w:r w:rsidR="00A90024">
        <w:t>n</w:t>
      </w:r>
      <w:r w:rsidRPr="008F0EFD">
        <w:t xml:space="preserve"> equal probability to be chosen to select items. Figure </w:t>
      </w:r>
      <w:r w:rsidR="00DB7718">
        <w:t>2</w:t>
      </w:r>
      <w:r w:rsidRPr="008F0EFD">
        <w:t xml:space="preserve"> show</w:t>
      </w:r>
      <w:r w:rsidR="008374EB">
        <w:t>s</w:t>
      </w:r>
      <w:r w:rsidRPr="008F0EFD">
        <w:t xml:space="preserve"> the module information functions of the </w:t>
      </w:r>
      <w:commentRangeStart w:id="247"/>
      <w:r w:rsidRPr="008F0EFD">
        <w:t xml:space="preserve">1-3-3 and 1-3-4 </w:t>
      </w:r>
      <w:commentRangeEnd w:id="247"/>
      <w:r w:rsidR="008E3F33">
        <w:rPr>
          <w:rStyle w:val="CommentReference"/>
        </w:rPr>
        <w:commentReference w:id="247"/>
      </w:r>
      <w:r w:rsidRPr="008F0EFD">
        <w:t>MSTs with equal number</w:t>
      </w:r>
      <w:r w:rsidR="002C7A96">
        <w:t>s</w:t>
      </w:r>
      <w:r w:rsidRPr="008F0EFD">
        <w:t xml:space="preserve"> of items per stage</w:t>
      </w:r>
      <w:r w:rsidR="000065DB">
        <w:t>,</w:t>
      </w:r>
      <w:r w:rsidRPr="008F0EFD">
        <w:t xml:space="preserve"> respectively, averaged over five panels. </w:t>
      </w:r>
    </w:p>
    <w:p w14:paraId="23535017" w14:textId="3A06CC1D" w:rsidR="00AF72B5" w:rsidRDefault="00AF72B5" w:rsidP="00AF72B5">
      <w:pPr>
        <w:pStyle w:val="Caption"/>
        <w:spacing w:after="0"/>
        <w:jc w:val="center"/>
        <w:rPr>
          <w:b/>
          <w:i w:val="0"/>
        </w:rPr>
      </w:pPr>
      <w:r w:rsidRPr="0066698E">
        <w:rPr>
          <w:b/>
          <w:i w:val="0"/>
        </w:rPr>
        <w:t>Figure 2.</w:t>
      </w:r>
      <w:r w:rsidRPr="00EF5C84">
        <w:rPr>
          <w:b/>
        </w:rPr>
        <w:t xml:space="preserve"> </w:t>
      </w:r>
      <w:r w:rsidRPr="00EF5C84">
        <w:rPr>
          <w:b/>
          <w:i w:val="0"/>
        </w:rPr>
        <w:t xml:space="preserve">Module information functions </w:t>
      </w:r>
      <w:r w:rsidR="00B001A0">
        <w:rPr>
          <w:b/>
          <w:i w:val="0"/>
        </w:rPr>
        <w:t>for</w:t>
      </w:r>
      <w:r w:rsidRPr="00EF5C84">
        <w:rPr>
          <w:b/>
          <w:i w:val="0"/>
        </w:rPr>
        <w:t xml:space="preserve"> 1-3-3 and 1-3-4 MST designs, forward and backward assembled, with equal number of items per stage, averaged across five </w:t>
      </w:r>
      <w:proofErr w:type="gramStart"/>
      <w:r w:rsidRPr="00EF5C84">
        <w:rPr>
          <w:b/>
          <w:i w:val="0"/>
        </w:rPr>
        <w:t>panels</w:t>
      </w:r>
      <w:proofErr w:type="gramEnd"/>
    </w:p>
    <w:p w14:paraId="4E343E4C" w14:textId="77777777" w:rsidR="00AF72B5" w:rsidRPr="008C31AC" w:rsidRDefault="00AF72B5" w:rsidP="00AF72B5">
      <w:pPr>
        <w:spacing w:line="240" w:lineRule="auto"/>
      </w:pPr>
    </w:p>
    <w:p w14:paraId="4546CF70" w14:textId="15DCEC68" w:rsidR="00AF72B5" w:rsidRDefault="00A84254" w:rsidP="00AF72B5">
      <w:pPr>
        <w:pStyle w:val="ListParagraph"/>
        <w:numPr>
          <w:ilvl w:val="0"/>
          <w:numId w:val="19"/>
        </w:numPr>
        <w:jc w:val="center"/>
        <w:rPr>
          <w:b/>
        </w:rPr>
      </w:pPr>
      <w:r>
        <w:rPr>
          <w:noProof/>
          <w:lang w:eastAsia="en-US"/>
        </w:rPr>
        <w:drawing>
          <wp:anchor distT="0" distB="0" distL="114300" distR="114300" simplePos="0" relativeHeight="251771904" behindDoc="0" locked="0" layoutInCell="1" allowOverlap="1" wp14:anchorId="26C5B310" wp14:editId="50D7BAC4">
            <wp:simplePos x="0" y="0"/>
            <wp:positionH relativeFrom="column">
              <wp:posOffset>1609725</wp:posOffset>
            </wp:positionH>
            <wp:positionV relativeFrom="paragraph">
              <wp:posOffset>330835</wp:posOffset>
            </wp:positionV>
            <wp:extent cx="3898265" cy="2298065"/>
            <wp:effectExtent l="0" t="0" r="6985" b="6985"/>
            <wp:wrapSquare wrapText="bothSides"/>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8265" cy="2298065"/>
                    </a:xfrm>
                    <a:prstGeom prst="rect">
                      <a:avLst/>
                    </a:prstGeom>
                  </pic:spPr>
                </pic:pic>
              </a:graphicData>
            </a:graphic>
            <wp14:sizeRelH relativeFrom="page">
              <wp14:pctWidth>0</wp14:pctWidth>
            </wp14:sizeRelH>
            <wp14:sizeRelV relativeFrom="page">
              <wp14:pctHeight>0</wp14:pctHeight>
            </wp14:sizeRelV>
          </wp:anchor>
        </w:drawing>
      </w:r>
      <w:r w:rsidR="00AF72B5" w:rsidRPr="00EF5C84">
        <w:rPr>
          <w:b/>
        </w:rPr>
        <w:t>1-3-3 MST</w:t>
      </w:r>
    </w:p>
    <w:p w14:paraId="4890CFC2" w14:textId="57700080" w:rsidR="00AF72B5" w:rsidRDefault="00AF72B5" w:rsidP="00AF72B5">
      <w:pPr>
        <w:spacing w:line="240" w:lineRule="auto"/>
        <w:jc w:val="center"/>
        <w:rPr>
          <w:b/>
        </w:rPr>
      </w:pPr>
    </w:p>
    <w:p w14:paraId="7E556449" w14:textId="77777777" w:rsidR="001F09B0" w:rsidRDefault="001F09B0" w:rsidP="00AF72B5">
      <w:pPr>
        <w:spacing w:line="240" w:lineRule="auto"/>
        <w:jc w:val="center"/>
        <w:rPr>
          <w:b/>
        </w:rPr>
      </w:pPr>
    </w:p>
    <w:p w14:paraId="599950AC" w14:textId="77777777" w:rsidR="001F09B0" w:rsidRDefault="001F09B0" w:rsidP="00AF72B5">
      <w:pPr>
        <w:spacing w:line="240" w:lineRule="auto"/>
        <w:jc w:val="center"/>
        <w:rPr>
          <w:b/>
        </w:rPr>
      </w:pPr>
    </w:p>
    <w:p w14:paraId="6FC6B580" w14:textId="77777777" w:rsidR="001F09B0" w:rsidRDefault="001F09B0" w:rsidP="00AF72B5">
      <w:pPr>
        <w:spacing w:line="240" w:lineRule="auto"/>
        <w:jc w:val="center"/>
        <w:rPr>
          <w:b/>
        </w:rPr>
      </w:pPr>
    </w:p>
    <w:p w14:paraId="3B3B21A1" w14:textId="77777777" w:rsidR="001F09B0" w:rsidRDefault="001F09B0" w:rsidP="00AF72B5">
      <w:pPr>
        <w:spacing w:line="240" w:lineRule="auto"/>
        <w:jc w:val="center"/>
        <w:rPr>
          <w:b/>
        </w:rPr>
      </w:pPr>
    </w:p>
    <w:p w14:paraId="39B9625B" w14:textId="77777777" w:rsidR="001F09B0" w:rsidRDefault="001F09B0" w:rsidP="00AF72B5">
      <w:pPr>
        <w:spacing w:line="240" w:lineRule="auto"/>
        <w:jc w:val="center"/>
        <w:rPr>
          <w:b/>
        </w:rPr>
      </w:pPr>
    </w:p>
    <w:p w14:paraId="2F692F60" w14:textId="77777777" w:rsidR="001F09B0" w:rsidRDefault="001F09B0" w:rsidP="00AF72B5">
      <w:pPr>
        <w:spacing w:line="240" w:lineRule="auto"/>
        <w:jc w:val="center"/>
        <w:rPr>
          <w:b/>
        </w:rPr>
      </w:pPr>
    </w:p>
    <w:p w14:paraId="6FD6A151" w14:textId="77777777" w:rsidR="001F09B0" w:rsidRDefault="001F09B0" w:rsidP="00AF72B5">
      <w:pPr>
        <w:spacing w:line="240" w:lineRule="auto"/>
        <w:jc w:val="center"/>
        <w:rPr>
          <w:b/>
        </w:rPr>
      </w:pPr>
    </w:p>
    <w:p w14:paraId="0E8178C7" w14:textId="77777777" w:rsidR="001F09B0" w:rsidRDefault="001F09B0" w:rsidP="00AF72B5">
      <w:pPr>
        <w:spacing w:line="240" w:lineRule="auto"/>
        <w:jc w:val="center"/>
        <w:rPr>
          <w:b/>
        </w:rPr>
      </w:pPr>
    </w:p>
    <w:p w14:paraId="4BA53436" w14:textId="77777777" w:rsidR="001F09B0" w:rsidRDefault="001F09B0" w:rsidP="00AF72B5">
      <w:pPr>
        <w:spacing w:line="240" w:lineRule="auto"/>
        <w:jc w:val="center"/>
        <w:rPr>
          <w:b/>
        </w:rPr>
      </w:pPr>
    </w:p>
    <w:p w14:paraId="3596DB4E" w14:textId="77777777" w:rsidR="001F09B0" w:rsidRDefault="001F09B0" w:rsidP="00AF72B5">
      <w:pPr>
        <w:spacing w:line="240" w:lineRule="auto"/>
        <w:jc w:val="center"/>
        <w:rPr>
          <w:b/>
        </w:rPr>
      </w:pPr>
    </w:p>
    <w:p w14:paraId="70277EAE" w14:textId="77777777" w:rsidR="001F09B0" w:rsidRDefault="001F09B0" w:rsidP="00AF72B5">
      <w:pPr>
        <w:spacing w:line="240" w:lineRule="auto"/>
        <w:jc w:val="center"/>
        <w:rPr>
          <w:b/>
        </w:rPr>
      </w:pPr>
    </w:p>
    <w:p w14:paraId="04BC054B" w14:textId="47013F0F" w:rsidR="00AF72B5" w:rsidRDefault="00AF72B5" w:rsidP="00AF72B5">
      <w:pPr>
        <w:spacing w:line="240" w:lineRule="auto"/>
        <w:jc w:val="center"/>
        <w:rPr>
          <w:b/>
        </w:rPr>
      </w:pPr>
    </w:p>
    <w:p w14:paraId="0BA52355" w14:textId="77777777" w:rsidR="00A84254" w:rsidRDefault="00A84254" w:rsidP="00AF72B5">
      <w:pPr>
        <w:spacing w:line="240" w:lineRule="auto"/>
        <w:jc w:val="center"/>
        <w:rPr>
          <w:b/>
        </w:rPr>
      </w:pPr>
    </w:p>
    <w:p w14:paraId="666C203F" w14:textId="77777777" w:rsidR="00A84254" w:rsidRDefault="00A84254" w:rsidP="00AF72B5">
      <w:pPr>
        <w:spacing w:line="240" w:lineRule="auto"/>
        <w:jc w:val="center"/>
        <w:rPr>
          <w:b/>
        </w:rPr>
      </w:pPr>
    </w:p>
    <w:p w14:paraId="0E189C63" w14:textId="5938D9AF" w:rsidR="00A84254" w:rsidRDefault="00A84254" w:rsidP="00AF72B5">
      <w:pPr>
        <w:spacing w:line="240" w:lineRule="auto"/>
        <w:jc w:val="center"/>
        <w:rPr>
          <w:b/>
        </w:rPr>
      </w:pPr>
    </w:p>
    <w:p w14:paraId="3C23BFA0" w14:textId="77777777" w:rsidR="00AF72B5" w:rsidRDefault="00AF72B5" w:rsidP="00AF72B5">
      <w:pPr>
        <w:spacing w:line="240" w:lineRule="auto"/>
        <w:jc w:val="center"/>
        <w:rPr>
          <w:b/>
        </w:rPr>
      </w:pPr>
    </w:p>
    <w:p w14:paraId="427B2B80" w14:textId="77777777" w:rsidR="00AF72B5" w:rsidRDefault="00AF72B5" w:rsidP="00AF72B5">
      <w:pPr>
        <w:spacing w:line="240" w:lineRule="auto"/>
        <w:jc w:val="center"/>
        <w:rPr>
          <w:b/>
        </w:rPr>
      </w:pPr>
    </w:p>
    <w:p w14:paraId="0A40A731" w14:textId="77777777" w:rsidR="00AF72B5" w:rsidRDefault="00AF72B5" w:rsidP="00AF72B5">
      <w:pPr>
        <w:spacing w:line="240" w:lineRule="auto"/>
        <w:jc w:val="center"/>
        <w:rPr>
          <w:b/>
        </w:rPr>
      </w:pPr>
    </w:p>
    <w:p w14:paraId="6D5AC689" w14:textId="77777777" w:rsidR="00AF72B5" w:rsidRDefault="00AF72B5" w:rsidP="00AF72B5">
      <w:pPr>
        <w:spacing w:line="240" w:lineRule="auto"/>
        <w:jc w:val="center"/>
        <w:rPr>
          <w:b/>
        </w:rPr>
      </w:pPr>
    </w:p>
    <w:p w14:paraId="4E7F5767" w14:textId="77777777" w:rsidR="00AF72B5" w:rsidRDefault="00AF72B5" w:rsidP="00AF72B5">
      <w:pPr>
        <w:spacing w:line="240" w:lineRule="auto"/>
        <w:jc w:val="center"/>
        <w:rPr>
          <w:b/>
        </w:rPr>
      </w:pPr>
    </w:p>
    <w:p w14:paraId="03B5D7B7" w14:textId="77777777" w:rsidR="00EA3346" w:rsidRDefault="00EA3346" w:rsidP="00AF72B5">
      <w:pPr>
        <w:spacing w:line="240" w:lineRule="auto"/>
        <w:jc w:val="center"/>
        <w:rPr>
          <w:b/>
        </w:rPr>
      </w:pPr>
    </w:p>
    <w:p w14:paraId="42E72726" w14:textId="77777777" w:rsidR="00EA3346" w:rsidRDefault="00EA3346" w:rsidP="00AF72B5">
      <w:pPr>
        <w:spacing w:line="240" w:lineRule="auto"/>
        <w:jc w:val="center"/>
        <w:rPr>
          <w:b/>
        </w:rPr>
      </w:pPr>
    </w:p>
    <w:p w14:paraId="2FE33E11" w14:textId="0352810F" w:rsidR="00AF72B5" w:rsidRDefault="00EA3346" w:rsidP="00AF72B5">
      <w:pPr>
        <w:pStyle w:val="ListParagraph"/>
        <w:numPr>
          <w:ilvl w:val="0"/>
          <w:numId w:val="19"/>
        </w:numPr>
        <w:jc w:val="center"/>
        <w:rPr>
          <w:b/>
        </w:rPr>
      </w:pPr>
      <w:r>
        <w:rPr>
          <w:noProof/>
          <w:lang w:eastAsia="en-US"/>
        </w:rPr>
        <w:lastRenderedPageBreak/>
        <w:drawing>
          <wp:anchor distT="0" distB="0" distL="114300" distR="114300" simplePos="0" relativeHeight="251772928" behindDoc="0" locked="0" layoutInCell="1" allowOverlap="1" wp14:anchorId="2F0CD612" wp14:editId="47799B6B">
            <wp:simplePos x="0" y="0"/>
            <wp:positionH relativeFrom="column">
              <wp:posOffset>1533525</wp:posOffset>
            </wp:positionH>
            <wp:positionV relativeFrom="paragraph">
              <wp:posOffset>269240</wp:posOffset>
            </wp:positionV>
            <wp:extent cx="4044315" cy="2384425"/>
            <wp:effectExtent l="0" t="0" r="0" b="0"/>
            <wp:wrapSquare wrapText="bothSides"/>
            <wp:docPr id="2" name="Picture 2"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44315" cy="2384425"/>
                    </a:xfrm>
                    <a:prstGeom prst="rect">
                      <a:avLst/>
                    </a:prstGeom>
                  </pic:spPr>
                </pic:pic>
              </a:graphicData>
            </a:graphic>
            <wp14:sizeRelH relativeFrom="page">
              <wp14:pctWidth>0</wp14:pctWidth>
            </wp14:sizeRelH>
            <wp14:sizeRelV relativeFrom="page">
              <wp14:pctHeight>0</wp14:pctHeight>
            </wp14:sizeRelV>
          </wp:anchor>
        </w:drawing>
      </w:r>
      <w:r w:rsidR="00AF72B5">
        <w:rPr>
          <w:b/>
        </w:rPr>
        <w:t>1-3-4 MST</w:t>
      </w:r>
    </w:p>
    <w:p w14:paraId="3BD0E173" w14:textId="274453E0" w:rsidR="00AF72B5" w:rsidRDefault="00AF72B5" w:rsidP="00AF72B5">
      <w:pPr>
        <w:spacing w:line="240" w:lineRule="auto"/>
        <w:jc w:val="center"/>
        <w:rPr>
          <w:b/>
        </w:rPr>
      </w:pPr>
    </w:p>
    <w:p w14:paraId="5765D95C" w14:textId="77777777" w:rsidR="00AF72B5" w:rsidRDefault="00AF72B5" w:rsidP="00AF72B5">
      <w:pPr>
        <w:spacing w:line="240" w:lineRule="auto"/>
        <w:jc w:val="center"/>
        <w:rPr>
          <w:b/>
        </w:rPr>
      </w:pPr>
    </w:p>
    <w:p w14:paraId="79507D6E" w14:textId="77777777" w:rsidR="00AF72B5" w:rsidRDefault="00AF72B5" w:rsidP="00AF72B5">
      <w:pPr>
        <w:spacing w:line="240" w:lineRule="auto"/>
        <w:jc w:val="center"/>
        <w:rPr>
          <w:b/>
        </w:rPr>
      </w:pPr>
    </w:p>
    <w:p w14:paraId="1FE8CB17" w14:textId="77777777" w:rsidR="00AF72B5" w:rsidRDefault="00AF72B5" w:rsidP="00AF72B5">
      <w:pPr>
        <w:spacing w:line="240" w:lineRule="auto"/>
        <w:jc w:val="center"/>
        <w:rPr>
          <w:b/>
        </w:rPr>
      </w:pPr>
    </w:p>
    <w:p w14:paraId="40C3FB03" w14:textId="77777777" w:rsidR="00AF72B5" w:rsidRDefault="00AF72B5" w:rsidP="00AF72B5">
      <w:pPr>
        <w:spacing w:line="240" w:lineRule="auto"/>
        <w:jc w:val="center"/>
        <w:rPr>
          <w:b/>
        </w:rPr>
      </w:pPr>
    </w:p>
    <w:p w14:paraId="39816AC5" w14:textId="77777777" w:rsidR="00AF72B5" w:rsidRDefault="00AF72B5" w:rsidP="00AF72B5">
      <w:pPr>
        <w:spacing w:line="240" w:lineRule="auto"/>
        <w:jc w:val="center"/>
        <w:rPr>
          <w:b/>
        </w:rPr>
      </w:pPr>
    </w:p>
    <w:p w14:paraId="43A6017E" w14:textId="77777777" w:rsidR="00AF72B5" w:rsidRDefault="00AF72B5" w:rsidP="006D44DF">
      <w:pPr>
        <w:widowControl w:val="0"/>
        <w:ind w:firstLine="360"/>
      </w:pPr>
    </w:p>
    <w:p w14:paraId="335C741E" w14:textId="77777777" w:rsidR="00AF72B5" w:rsidRDefault="00AF72B5" w:rsidP="008C31AC">
      <w:pPr>
        <w:pStyle w:val="Caption"/>
        <w:widowControl w:val="0"/>
        <w:spacing w:after="0" w:line="480" w:lineRule="auto"/>
        <w:ind w:firstLine="360"/>
        <w:rPr>
          <w:rStyle w:val="Heading3Char"/>
          <w:i w:val="0"/>
        </w:rPr>
      </w:pPr>
    </w:p>
    <w:p w14:paraId="2498F225" w14:textId="77777777" w:rsidR="00AF72B5" w:rsidRDefault="00AF72B5" w:rsidP="008C31AC">
      <w:pPr>
        <w:pStyle w:val="Caption"/>
        <w:widowControl w:val="0"/>
        <w:spacing w:after="0" w:line="480" w:lineRule="auto"/>
        <w:ind w:firstLine="360"/>
        <w:rPr>
          <w:rStyle w:val="Heading3Char"/>
          <w:i w:val="0"/>
        </w:rPr>
      </w:pPr>
    </w:p>
    <w:p w14:paraId="7A6222E3" w14:textId="77777777" w:rsidR="00EA3346" w:rsidRPr="00EA3346" w:rsidRDefault="00EA3346" w:rsidP="00EA3346"/>
    <w:p w14:paraId="7FC00C72" w14:textId="277DF8D1" w:rsidR="006B5359" w:rsidRDefault="008F0EFD" w:rsidP="008C31AC">
      <w:pPr>
        <w:pStyle w:val="Caption"/>
        <w:widowControl w:val="0"/>
        <w:spacing w:after="0" w:line="480" w:lineRule="auto"/>
        <w:ind w:firstLine="360"/>
        <w:rPr>
          <w:i w:val="0"/>
        </w:rPr>
      </w:pPr>
      <w:commentRangeStart w:id="248"/>
      <w:r w:rsidRPr="008C31AC">
        <w:rPr>
          <w:rStyle w:val="Heading3Char"/>
          <w:i w:val="0"/>
        </w:rPr>
        <w:t xml:space="preserve">Test </w:t>
      </w:r>
      <w:r w:rsidR="002278CC">
        <w:rPr>
          <w:rStyle w:val="Heading3Char"/>
          <w:i w:val="0"/>
        </w:rPr>
        <w:t>a</w:t>
      </w:r>
      <w:r w:rsidRPr="008C31AC">
        <w:rPr>
          <w:rStyle w:val="Heading3Char"/>
          <w:i w:val="0"/>
        </w:rPr>
        <w:t>dministration</w:t>
      </w:r>
      <w:r w:rsidRPr="008C31AC">
        <w:rPr>
          <w:i w:val="0"/>
        </w:rPr>
        <w:t xml:space="preserve">. </w:t>
      </w:r>
      <w:commentRangeEnd w:id="248"/>
      <w:r w:rsidR="00E062B7">
        <w:rPr>
          <w:rStyle w:val="CommentReference"/>
          <w:i w:val="0"/>
          <w:iCs w:val="0"/>
          <w:color w:val="auto"/>
        </w:rPr>
        <w:commentReference w:id="248"/>
      </w:r>
      <w:r w:rsidRPr="008C31AC">
        <w:rPr>
          <w:i w:val="0"/>
        </w:rPr>
        <w:t>MST administration was si</w:t>
      </w:r>
      <w:r w:rsidR="005543BD" w:rsidRPr="008C31AC">
        <w:rPr>
          <w:i w:val="0"/>
        </w:rPr>
        <w:t xml:space="preserve">mulated using the </w:t>
      </w:r>
      <w:proofErr w:type="spellStart"/>
      <w:r w:rsidR="005543BD" w:rsidRPr="008C31AC">
        <w:rPr>
          <w:i w:val="0"/>
        </w:rPr>
        <w:t>mstR</w:t>
      </w:r>
      <w:proofErr w:type="spellEnd"/>
      <w:r w:rsidR="005543BD" w:rsidRPr="008C31AC">
        <w:rPr>
          <w:i w:val="0"/>
        </w:rPr>
        <w:t xml:space="preserve"> package </w:t>
      </w:r>
      <w:r w:rsidR="000A3D71" w:rsidRPr="008C31AC">
        <w:rPr>
          <w:i w:val="0"/>
        </w:rPr>
        <w:fldChar w:fldCharType="begin"/>
      </w:r>
      <w:r w:rsidR="000A3D71" w:rsidRPr="008C31AC">
        <w:rPr>
          <w:i w:val="0"/>
        </w:rPr>
        <w:instrText xml:space="preserve"> ADDIN ZOTERO_ITEM CSL_CITATION {"citationID":"7n4FQ7zo","properties":{"formattedCitation":"(Magis, Yan, &amp; von Davier, 2017)","plainCitation":"(Magis, Yan, &amp; von Davier, 2017)","noteIndex":0},"citationItems":[{"id":242,"uris":["http://zotero.org/users/4979343/items/XKZBAAN4"],"uri":["http://zotero.org/users/4979343/items/XKZBAAN4"],"itemData":{"id":242,"type":"book","title":"mstR: Procedures to Generate Patterns under Multistage Testing","author":[{"family":"Magis","given":"David"},{"family":"Yan","given":"Duanli"},{"family":"Davier","given":"Alina","non-dropping-particle":"von"}],"issued":{"date-parts":[["2017"]]}}}],"schema":"https://github.com/citation-style-language/schema/raw/master/csl-citation.json"} </w:instrText>
      </w:r>
      <w:r w:rsidR="000A3D71" w:rsidRPr="008C31AC">
        <w:rPr>
          <w:i w:val="0"/>
        </w:rPr>
        <w:fldChar w:fldCharType="separate"/>
      </w:r>
      <w:r w:rsidR="000A3D71" w:rsidRPr="008C31AC">
        <w:rPr>
          <w:i w:val="0"/>
          <w:noProof/>
        </w:rPr>
        <w:t>(Magis, Yan, &amp; von Davier, 201</w:t>
      </w:r>
      <w:r w:rsidR="00974127">
        <w:rPr>
          <w:i w:val="0"/>
          <w:noProof/>
        </w:rPr>
        <w:t>8</w:t>
      </w:r>
      <w:r w:rsidR="000A3D71" w:rsidRPr="008C31AC">
        <w:rPr>
          <w:i w:val="0"/>
          <w:noProof/>
        </w:rPr>
        <w:t>)</w:t>
      </w:r>
      <w:r w:rsidR="000A3D71" w:rsidRPr="008C31AC">
        <w:rPr>
          <w:i w:val="0"/>
        </w:rPr>
        <w:fldChar w:fldCharType="end"/>
      </w:r>
      <w:r w:rsidR="005543BD" w:rsidRPr="008C31AC">
        <w:rPr>
          <w:i w:val="0"/>
        </w:rPr>
        <w:t xml:space="preserve"> </w:t>
      </w:r>
      <w:r w:rsidRPr="008C31AC">
        <w:rPr>
          <w:i w:val="0"/>
        </w:rPr>
        <w:t xml:space="preserve">in R. </w:t>
      </w:r>
      <w:proofErr w:type="spellStart"/>
      <w:r w:rsidRPr="008C31AC">
        <w:rPr>
          <w:i w:val="0"/>
        </w:rPr>
        <w:t>Simulees</w:t>
      </w:r>
      <w:proofErr w:type="spellEnd"/>
      <w:r w:rsidRPr="008C31AC">
        <w:rPr>
          <w:i w:val="0"/>
        </w:rPr>
        <w:t xml:space="preserve"> were randomly assigned to one of the five panels and were routed to the next stage module </w:t>
      </w:r>
      <w:del w:id="249" w:author="Robert S Chapman" w:date="2023-07-06T14:32:00Z">
        <w:r w:rsidRPr="008C31AC" w:rsidDel="005F2A54">
          <w:rPr>
            <w:i w:val="0"/>
          </w:rPr>
          <w:delText xml:space="preserve">that provided the most information at the current </w:delText>
        </w:r>
      </w:del>
      <m:oMath>
        <m:r>
          <w:del w:id="250" w:author="Robert S Chapman" w:date="2023-07-06T14:32:00Z">
            <w:rPr>
              <w:rFonts w:ascii="Cambria Math" w:hAnsi="Cambria Math"/>
            </w:rPr>
            <m:t>θ</m:t>
          </w:del>
        </m:r>
      </m:oMath>
      <w:del w:id="251" w:author="Robert S Chapman" w:date="2023-07-06T14:32:00Z">
        <w:r w:rsidRPr="008C31AC" w:rsidDel="005F2A54">
          <w:rPr>
            <w:i w:val="0"/>
          </w:rPr>
          <w:delText xml:space="preserve"> estimate (using all the items up to that point)</w:delText>
        </w:r>
      </w:del>
      <w:ins w:id="252" w:author="Robert S Chapman" w:date="2023-07-06T14:32:00Z">
        <w:r w:rsidR="005F2A54">
          <w:rPr>
            <w:i w:val="0"/>
          </w:rPr>
          <w:t>according to the appropriate maximum information or population d</w:t>
        </w:r>
        <w:r w:rsidR="000D0809">
          <w:rPr>
            <w:i w:val="0"/>
          </w:rPr>
          <w:t>istribution interval (theta or NC) routing methods</w:t>
        </w:r>
      </w:ins>
      <w:r w:rsidRPr="008C31AC">
        <w:rPr>
          <w:i w:val="0"/>
        </w:rPr>
        <w:t xml:space="preserve">. </w:t>
      </w:r>
      <w:r w:rsidR="00123E69" w:rsidRPr="008C31AC">
        <w:rPr>
          <w:i w:val="0"/>
        </w:rPr>
        <w:t>Maximum likelihood estimat</w:t>
      </w:r>
      <w:r w:rsidR="002778E4" w:rsidRPr="008C31AC">
        <w:rPr>
          <w:i w:val="0"/>
        </w:rPr>
        <w:t>ion</w:t>
      </w:r>
      <w:r w:rsidR="00123E69" w:rsidRPr="008C31AC">
        <w:rPr>
          <w:i w:val="0"/>
        </w:rPr>
        <w:t xml:space="preserve"> (MLE) was used </w:t>
      </w:r>
      <w:r w:rsidR="002778E4" w:rsidRPr="008C31AC">
        <w:rPr>
          <w:i w:val="0"/>
        </w:rPr>
        <w:t>to e</w:t>
      </w:r>
      <w:r w:rsidR="00F053EF" w:rsidRPr="008C31AC">
        <w:rPr>
          <w:i w:val="0"/>
        </w:rPr>
        <w:t>s</w:t>
      </w:r>
      <w:r w:rsidR="002778E4" w:rsidRPr="008C31AC">
        <w:rPr>
          <w:i w:val="0"/>
        </w:rPr>
        <w:t>timate</w:t>
      </w:r>
      <w:r w:rsidR="00123E69" w:rsidRPr="008C31AC">
        <w:rPr>
          <w:i w:val="0"/>
        </w:rPr>
        <w:t xml:space="preserve"> </w:t>
      </w:r>
      <w:r w:rsidR="002938A4" w:rsidRPr="006F499D">
        <w:t>θ</w:t>
      </w:r>
      <w:r w:rsidR="00123E69" w:rsidRPr="008C31AC">
        <w:rPr>
          <w:i w:val="0"/>
        </w:rPr>
        <w:t xml:space="preserve">. The range of </w:t>
      </w:r>
      <w:r w:rsidR="002938A4" w:rsidRPr="008C31AC">
        <w:rPr>
          <w:i w:val="0"/>
        </w:rPr>
        <w:t>θ</w:t>
      </w:r>
      <w:r w:rsidR="00123E69" w:rsidRPr="008C31AC">
        <w:rPr>
          <w:i w:val="0"/>
        </w:rPr>
        <w:t xml:space="preserve"> estimates was (</w:t>
      </w:r>
      <w:r w:rsidR="00664738" w:rsidRPr="008C31AC">
        <w:rPr>
          <w:i w:val="0"/>
        </w:rPr>
        <w:sym w:font="Symbol" w:char="F02D"/>
      </w:r>
      <w:r w:rsidR="00123E69" w:rsidRPr="008C31AC">
        <w:rPr>
          <w:i w:val="0"/>
        </w:rPr>
        <w:t xml:space="preserve">3.5, 3.5), which was set to be larger than the range of true </w:t>
      </w:r>
      <w:r w:rsidR="002938A4" w:rsidRPr="006F499D">
        <w:t>θ</w:t>
      </w:r>
      <w:r w:rsidR="00123E69" w:rsidRPr="008C31AC">
        <w:rPr>
          <w:i w:val="0"/>
        </w:rPr>
        <w:t xml:space="preserve"> levels to </w:t>
      </w:r>
      <w:r w:rsidR="002C7A96" w:rsidRPr="008C31AC">
        <w:rPr>
          <w:i w:val="0"/>
        </w:rPr>
        <w:t xml:space="preserve">minimize </w:t>
      </w:r>
      <w:r w:rsidR="00123E69" w:rsidRPr="008C31AC">
        <w:rPr>
          <w:i w:val="0"/>
        </w:rPr>
        <w:t xml:space="preserve">any floor or ceiling effect. </w:t>
      </w:r>
      <w:r w:rsidR="0022724F" w:rsidRPr="008C31AC">
        <w:rPr>
          <w:i w:val="0"/>
        </w:rPr>
        <w:t xml:space="preserve">The </w:t>
      </w:r>
      <w:r w:rsidR="002938A4" w:rsidRPr="006F499D">
        <w:t>θ</w:t>
      </w:r>
      <w:r w:rsidR="002938A4" w:rsidRPr="008C31AC">
        <w:rPr>
          <w:i w:val="0"/>
        </w:rPr>
        <w:t xml:space="preserve"> </w:t>
      </w:r>
      <w:r w:rsidR="0022724F" w:rsidRPr="008C31AC">
        <w:rPr>
          <w:i w:val="0"/>
        </w:rPr>
        <w:t>estimates were set to the upper bound value i</w:t>
      </w:r>
      <w:r w:rsidR="00472022" w:rsidRPr="008C31AC">
        <w:rPr>
          <w:i w:val="0"/>
        </w:rPr>
        <w:t xml:space="preserve">f the derivatives of the log-likelihood function </w:t>
      </w:r>
      <w:r w:rsidR="0022724F" w:rsidRPr="008C31AC">
        <w:rPr>
          <w:i w:val="0"/>
        </w:rPr>
        <w:t xml:space="preserve">were </w:t>
      </w:r>
      <w:r w:rsidR="007C7862" w:rsidRPr="008C31AC">
        <w:rPr>
          <w:i w:val="0"/>
        </w:rPr>
        <w:t>positive</w:t>
      </w:r>
      <w:r w:rsidR="0013574E" w:rsidRPr="008C31AC">
        <w:rPr>
          <w:i w:val="0"/>
        </w:rPr>
        <w:t xml:space="preserve"> at </w:t>
      </w:r>
      <w:r w:rsidR="00D2555B" w:rsidRPr="008C31AC">
        <w:rPr>
          <w:i w:val="0"/>
        </w:rPr>
        <w:t xml:space="preserve">both </w:t>
      </w:r>
      <w:r w:rsidR="002938A4" w:rsidRPr="008C31AC">
        <w:rPr>
          <w:i w:val="0"/>
        </w:rPr>
        <w:t>θ</w:t>
      </w:r>
      <w:r w:rsidR="0013574E" w:rsidRPr="008C31AC">
        <w:rPr>
          <w:i w:val="0"/>
        </w:rPr>
        <w:t xml:space="preserve"> = </w:t>
      </w:r>
      <w:r w:rsidR="00D2555B" w:rsidRPr="008C31AC">
        <w:rPr>
          <w:i w:val="0"/>
        </w:rPr>
        <w:sym w:font="Symbol" w:char="F02D"/>
      </w:r>
      <w:r w:rsidR="0013574E" w:rsidRPr="008C31AC">
        <w:rPr>
          <w:i w:val="0"/>
        </w:rPr>
        <w:t xml:space="preserve">3.5 </w:t>
      </w:r>
      <w:r w:rsidR="00D2555B" w:rsidRPr="008C31AC">
        <w:rPr>
          <w:i w:val="0"/>
        </w:rPr>
        <w:t>and</w:t>
      </w:r>
      <w:r w:rsidR="0013574E" w:rsidRPr="008C31AC">
        <w:rPr>
          <w:i w:val="0"/>
        </w:rPr>
        <w:t xml:space="preserve"> </w:t>
      </w:r>
      <w:r w:rsidR="002938A4" w:rsidRPr="008C31AC">
        <w:rPr>
          <w:i w:val="0"/>
        </w:rPr>
        <w:t>θ</w:t>
      </w:r>
      <w:r w:rsidR="0013574E" w:rsidRPr="008C31AC">
        <w:rPr>
          <w:i w:val="0"/>
        </w:rPr>
        <w:t xml:space="preserve"> = 3.5</w:t>
      </w:r>
      <w:r w:rsidR="007C7862" w:rsidRPr="008C31AC">
        <w:rPr>
          <w:i w:val="0"/>
        </w:rPr>
        <w:t>. On the other hand</w:t>
      </w:r>
      <w:r w:rsidR="00472022" w:rsidRPr="008C31AC">
        <w:rPr>
          <w:i w:val="0"/>
        </w:rPr>
        <w:t>,</w:t>
      </w:r>
      <w:r w:rsidR="007C7862" w:rsidRPr="008C31AC">
        <w:rPr>
          <w:i w:val="0"/>
        </w:rPr>
        <w:t xml:space="preserve"> the</w:t>
      </w:r>
      <w:r w:rsidR="00472022" w:rsidRPr="008C31AC">
        <w:rPr>
          <w:i w:val="0"/>
        </w:rPr>
        <w:t xml:space="preserve"> </w:t>
      </w:r>
      <w:r w:rsidR="002938A4" w:rsidRPr="006F499D">
        <w:t>θ</w:t>
      </w:r>
      <w:r w:rsidR="0022724F" w:rsidRPr="008C31AC">
        <w:rPr>
          <w:i w:val="0"/>
        </w:rPr>
        <w:t xml:space="preserve"> estimates were set to </w:t>
      </w:r>
      <w:r w:rsidR="00472022" w:rsidRPr="008C31AC">
        <w:rPr>
          <w:i w:val="0"/>
        </w:rPr>
        <w:t>the lower bound value</w:t>
      </w:r>
      <w:r w:rsidR="007C7862" w:rsidRPr="008C31AC">
        <w:rPr>
          <w:i w:val="0"/>
        </w:rPr>
        <w:t xml:space="preserve"> if both derivatives were negative</w:t>
      </w:r>
      <w:r w:rsidR="00472022" w:rsidRPr="008C31AC">
        <w:rPr>
          <w:i w:val="0"/>
        </w:rPr>
        <w:t>.</w:t>
      </w:r>
    </w:p>
    <w:p w14:paraId="783B4330" w14:textId="1AD0231E" w:rsidR="006D2FCF" w:rsidRPr="006B5359" w:rsidRDefault="006D2FCF" w:rsidP="006D2FCF">
      <w:pPr>
        <w:pStyle w:val="Caption"/>
        <w:widowControl w:val="0"/>
        <w:spacing w:after="0" w:line="480" w:lineRule="auto"/>
        <w:ind w:firstLine="360"/>
        <w:rPr>
          <w:i w:val="0"/>
        </w:rPr>
      </w:pPr>
      <w:r w:rsidRPr="008C31AC">
        <w:rPr>
          <w:i w:val="0"/>
        </w:rPr>
        <w:t>Response patterns were generated using the same R package. For each item, a random variable</w:t>
      </w:r>
      <w:r>
        <w:rPr>
          <w:i w:val="0"/>
        </w:rPr>
        <w:t xml:space="preserve"> </w:t>
      </w:r>
      <w:r w:rsidRPr="006B5359">
        <w:rPr>
          <w:i w:val="0"/>
        </w:rPr>
        <w:t xml:space="preserve">from </w:t>
      </w:r>
      <w:proofErr w:type="gramStart"/>
      <w:r w:rsidRPr="006B5359">
        <w:rPr>
          <w:i w:val="0"/>
        </w:rPr>
        <w:t>Binomial</w:t>
      </w:r>
      <w:r w:rsidR="000F31F2">
        <w:rPr>
          <w:i w:val="0"/>
        </w:rPr>
        <w:t>[</w:t>
      </w:r>
      <w:proofErr w:type="gramEnd"/>
      <w:r w:rsidRPr="006B5359">
        <w:rPr>
          <w:i w:val="0"/>
        </w:rPr>
        <w:t xml:space="preserve">1, </w:t>
      </w:r>
      <w:r w:rsidRPr="000F31F2">
        <w:rPr>
          <w:iCs w:val="0"/>
        </w:rPr>
        <w:t>P</w:t>
      </w:r>
      <w:r w:rsidRPr="006B5359">
        <w:rPr>
          <w:i w:val="0"/>
        </w:rPr>
        <w:t>(</w:t>
      </w:r>
      <w:r w:rsidRPr="000F31F2">
        <w:rPr>
          <w:iCs w:val="0"/>
        </w:rPr>
        <w:t>θ</w:t>
      </w:r>
      <w:r w:rsidRPr="006B5359">
        <w:rPr>
          <w:i w:val="0"/>
        </w:rPr>
        <w:t>)</w:t>
      </w:r>
      <w:r w:rsidR="000F31F2">
        <w:rPr>
          <w:i w:val="0"/>
        </w:rPr>
        <w:t>]</w:t>
      </w:r>
      <w:r w:rsidRPr="006B5359">
        <w:rPr>
          <w:i w:val="0"/>
        </w:rPr>
        <w:t xml:space="preserve"> was simulated, where </w:t>
      </w:r>
      <w:r w:rsidRPr="000F31F2">
        <w:rPr>
          <w:iCs w:val="0"/>
        </w:rPr>
        <w:t>P</w:t>
      </w:r>
      <w:r w:rsidRPr="006B5359">
        <w:rPr>
          <w:i w:val="0"/>
        </w:rPr>
        <w:t>(</w:t>
      </w:r>
      <w:r w:rsidRPr="000F31F2">
        <w:rPr>
          <w:iCs w:val="0"/>
        </w:rPr>
        <w:t>θ</w:t>
      </w:r>
      <w:r w:rsidRPr="006B5359">
        <w:rPr>
          <w:i w:val="0"/>
        </w:rPr>
        <w:t xml:space="preserve">) is defined in Equation 1. If </w:t>
      </w:r>
      <w:r w:rsidR="003639BB">
        <w:rPr>
          <w:i w:val="0"/>
        </w:rPr>
        <w:t>the random variable</w:t>
      </w:r>
      <w:r w:rsidRPr="006B5359">
        <w:rPr>
          <w:i w:val="0"/>
        </w:rPr>
        <w:t xml:space="preserve"> was equal to 1, the </w:t>
      </w:r>
      <w:proofErr w:type="spellStart"/>
      <w:r w:rsidRPr="006B5359">
        <w:rPr>
          <w:i w:val="0"/>
        </w:rPr>
        <w:t>simulee</w:t>
      </w:r>
      <w:proofErr w:type="spellEnd"/>
      <w:r w:rsidRPr="006B5359">
        <w:rPr>
          <w:i w:val="0"/>
        </w:rPr>
        <w:t xml:space="preserve"> was said to answer the item correctly; </w:t>
      </w:r>
      <w:proofErr w:type="gramStart"/>
      <w:r w:rsidRPr="006B5359">
        <w:rPr>
          <w:i w:val="0"/>
        </w:rPr>
        <w:t>otherwise</w:t>
      </w:r>
      <w:proofErr w:type="gramEnd"/>
      <w:r w:rsidRPr="006B5359">
        <w:rPr>
          <w:i w:val="0"/>
        </w:rPr>
        <w:t xml:space="preserve"> the response was set to 0. </w:t>
      </w:r>
    </w:p>
    <w:p w14:paraId="2CE19781" w14:textId="49356DD1" w:rsidR="005A5AA0" w:rsidRDefault="005A5AA0" w:rsidP="005A5AA0">
      <w:pPr>
        <w:widowControl w:val="0"/>
      </w:pPr>
      <w:commentRangeStart w:id="253"/>
      <w:r w:rsidRPr="00C8435E">
        <w:rPr>
          <w:b/>
        </w:rPr>
        <w:t>Routing</w:t>
      </w:r>
      <w:r>
        <w:rPr>
          <w:b/>
        </w:rPr>
        <w:t xml:space="preserve"> errors. </w:t>
      </w:r>
      <w:commentRangeEnd w:id="253"/>
      <w:r w:rsidR="002F5887">
        <w:rPr>
          <w:rStyle w:val="CommentReference"/>
        </w:rPr>
        <w:commentReference w:id="253"/>
      </w:r>
      <w:r>
        <w:rPr>
          <w:rFonts w:hint="eastAsia"/>
          <w:lang w:eastAsia="zh-TW"/>
        </w:rPr>
        <w:t>A</w:t>
      </w:r>
      <w:r>
        <w:rPr>
          <w:lang w:eastAsia="zh-TW"/>
        </w:rPr>
        <w:t xml:space="preserve"> routing error occur</w:t>
      </w:r>
      <w:r w:rsidR="00BF571B">
        <w:rPr>
          <w:lang w:eastAsia="zh-TW"/>
        </w:rPr>
        <w:t>red</w:t>
      </w:r>
      <w:r>
        <w:rPr>
          <w:lang w:eastAsia="zh-TW"/>
        </w:rPr>
        <w:t xml:space="preserve"> when a </w:t>
      </w:r>
      <w:proofErr w:type="spellStart"/>
      <w:r>
        <w:rPr>
          <w:lang w:eastAsia="zh-TW"/>
        </w:rPr>
        <w:t>simulee</w:t>
      </w:r>
      <w:proofErr w:type="spellEnd"/>
      <w:r>
        <w:rPr>
          <w:lang w:eastAsia="zh-TW"/>
        </w:rPr>
        <w:t xml:space="preserve"> was routed to a module that did </w:t>
      </w:r>
      <w:r>
        <w:rPr>
          <w:lang w:eastAsia="zh-TW"/>
        </w:rPr>
        <w:lastRenderedPageBreak/>
        <w:t xml:space="preserve">not </w:t>
      </w:r>
      <w:ins w:id="254" w:author="Robert S Chapman" w:date="2023-07-06T14:35:00Z">
        <w:r w:rsidR="00254CE1">
          <w:rPr>
            <w:lang w:eastAsia="zh-TW"/>
          </w:rPr>
          <w:t xml:space="preserve">match the </w:t>
        </w:r>
      </w:ins>
      <w:ins w:id="255" w:author="Robert S Chapman" w:date="2023-07-06T14:36:00Z">
        <w:r w:rsidR="00254CE1">
          <w:rPr>
            <w:lang w:eastAsia="zh-TW"/>
          </w:rPr>
          <w:t xml:space="preserve">true </w:t>
        </w:r>
        <w:r w:rsidR="00254CE1" w:rsidRPr="00CB5E7A">
          <w:rPr>
            <w:i/>
          </w:rPr>
          <w:t>θ</w:t>
        </w:r>
        <w:r w:rsidR="00254CE1" w:rsidRPr="00254CE1">
          <w:rPr>
            <w:iCs/>
            <w:rPrChange w:id="256" w:author="Robert S Chapman" w:date="2023-07-06T14:36:00Z">
              <w:rPr>
                <w:i/>
              </w:rPr>
            </w:rPrChange>
          </w:rPr>
          <w:t xml:space="preserve"> or final </w:t>
        </w:r>
        <w:proofErr w:type="gramStart"/>
        <w:r w:rsidR="00254CE1" w:rsidRPr="00254CE1">
          <w:rPr>
            <w:iCs/>
            <w:rPrChange w:id="257" w:author="Robert S Chapman" w:date="2023-07-06T14:36:00Z">
              <w:rPr>
                <w:i/>
              </w:rPr>
            </w:rPrChange>
          </w:rPr>
          <w:t>NC</w:t>
        </w:r>
        <w:r w:rsidR="00254CE1">
          <w:rPr>
            <w:lang w:eastAsia="zh-TW"/>
          </w:rPr>
          <w:t>, or</w:t>
        </w:r>
        <w:proofErr w:type="gramEnd"/>
        <w:r w:rsidR="00254CE1">
          <w:rPr>
            <w:lang w:eastAsia="zh-TW"/>
          </w:rPr>
          <w:t xml:space="preserve"> </w:t>
        </w:r>
      </w:ins>
      <w:r>
        <w:rPr>
          <w:lang w:eastAsia="zh-TW"/>
        </w:rPr>
        <w:t xml:space="preserve">provide the maximum information at </w:t>
      </w:r>
      <w:r w:rsidR="00692DBC">
        <w:rPr>
          <w:lang w:eastAsia="zh-TW"/>
        </w:rPr>
        <w:t>its</w:t>
      </w:r>
      <w:r>
        <w:rPr>
          <w:lang w:eastAsia="zh-TW"/>
        </w:rPr>
        <w:t xml:space="preserve"> true </w:t>
      </w:r>
      <w:r w:rsidRPr="00CB5E7A">
        <w:rPr>
          <w:i/>
        </w:rPr>
        <w:t>θ</w:t>
      </w:r>
      <w:r w:rsidRPr="00EA61B3">
        <w:t>.</w:t>
      </w:r>
      <w:r>
        <w:rPr>
          <w:lang w:eastAsia="zh-TW"/>
        </w:rPr>
        <w:t xml:space="preserve"> </w:t>
      </w:r>
      <w:r>
        <w:t>Routing errors resulting from transitions between stages 1 and 2 as well as stages 2 and 3 were both analyzed.</w:t>
      </w:r>
      <w:r w:rsidRPr="00215D8D">
        <w:t xml:space="preserve"> </w:t>
      </w:r>
      <w:r>
        <w:t xml:space="preserve">Thus, a </w:t>
      </w:r>
      <w:proofErr w:type="spellStart"/>
      <w:r>
        <w:t>simulee</w:t>
      </w:r>
      <w:proofErr w:type="spellEnd"/>
      <w:r>
        <w:t xml:space="preserve"> was classified as misrouted at any routing point if it was assigned to a different module </w:t>
      </w:r>
      <w:del w:id="258" w:author="Robert S Chapman" w:date="2023-07-06T10:49:00Z">
        <w:r w:rsidDel="00B075E2">
          <w:delText xml:space="preserve">based on the </w:delText>
        </w:r>
        <w:r w:rsidRPr="00B44088" w:rsidDel="00B075E2">
          <w:rPr>
            <w:rFonts w:ascii="Times New Roman" w:hAnsi="Times New Roman" w:cs="Times New Roman"/>
            <w:i/>
            <w:lang w:eastAsia="zh-TW"/>
          </w:rPr>
          <w:delText>θ</w:delText>
        </w:r>
        <w:r w:rsidDel="00B075E2">
          <w:delText xml:space="preserve"> estimate </w:delText>
        </w:r>
      </w:del>
      <w:r>
        <w:t xml:space="preserve">than </w:t>
      </w:r>
      <w:ins w:id="259" w:author="Robert S Chapman" w:date="2023-07-06T10:50:00Z">
        <w:r w:rsidR="00B075E2">
          <w:t>they</w:t>
        </w:r>
      </w:ins>
      <w:del w:id="260" w:author="Robert S Chapman" w:date="2023-07-06T10:50:00Z">
        <w:r w:rsidDel="00B075E2">
          <w:delText>it</w:delText>
        </w:r>
      </w:del>
      <w:r>
        <w:t xml:space="preserve"> would have been assigned based on the true </w:t>
      </w:r>
      <w:r w:rsidRPr="00B44088">
        <w:rPr>
          <w:rFonts w:ascii="Times New Roman" w:hAnsi="Times New Roman" w:cs="Times New Roman"/>
          <w:i/>
          <w:lang w:eastAsia="zh-TW"/>
        </w:rPr>
        <w:t>θ</w:t>
      </w:r>
      <w:r>
        <w:t xml:space="preserve"> that generated the response pattern.</w:t>
      </w:r>
    </w:p>
    <w:p w14:paraId="3AD709B0" w14:textId="0C50C8F0" w:rsidR="008F0EFD" w:rsidRPr="007F6BE2" w:rsidRDefault="008F0EFD" w:rsidP="006D44DF">
      <w:pPr>
        <w:widowControl w:val="0"/>
        <w:ind w:firstLine="0"/>
        <w:rPr>
          <w:b/>
        </w:rPr>
      </w:pPr>
      <w:r w:rsidRPr="007F6BE2">
        <w:rPr>
          <w:b/>
        </w:rPr>
        <w:t>Evaluation Criteria</w:t>
      </w:r>
    </w:p>
    <w:p w14:paraId="04873FB8" w14:textId="5D44C6E6" w:rsidR="008F0EFD" w:rsidRDefault="00287B01" w:rsidP="006D44DF">
      <w:pPr>
        <w:pStyle w:val="Compact"/>
        <w:widowControl w:val="0"/>
        <w:spacing w:before="0" w:after="0"/>
        <w:ind w:firstLine="360"/>
      </w:pPr>
      <w:r w:rsidRPr="00B239D3">
        <w:t>The</w:t>
      </w:r>
      <w:r>
        <w:t xml:space="preserve"> </w:t>
      </w:r>
      <w:r w:rsidRPr="00454355">
        <w:t>measurement</w:t>
      </w:r>
      <w:r>
        <w:t xml:space="preserve"> precision of </w:t>
      </w:r>
      <w:r w:rsidR="00454355">
        <w:t>the</w:t>
      </w:r>
      <w:r>
        <w:t xml:space="preserve"> MSTs </w:t>
      </w:r>
      <w:proofErr w:type="gramStart"/>
      <w:r w:rsidR="00E66BC3">
        <w:t>were</w:t>
      </w:r>
      <w:proofErr w:type="gramEnd"/>
      <w:r w:rsidR="00E66BC3">
        <w:t xml:space="preserve"> </w:t>
      </w:r>
      <w:r>
        <w:t>compared across all manipulated conditions</w:t>
      </w:r>
      <w:r w:rsidR="00B6671F">
        <w:t xml:space="preserve"> and separately for each number of MST routing errors, so that the effect of routing errors on measurement performance </w:t>
      </w:r>
      <w:r w:rsidR="00686FFF">
        <w:t xml:space="preserve">could </w:t>
      </w:r>
      <w:r w:rsidR="00B6671F">
        <w:t>be evaluated.</w:t>
      </w:r>
      <w:r w:rsidR="00B6671F">
        <w:rPr>
          <w:rFonts w:hint="eastAsia"/>
          <w:lang w:eastAsia="zh-TW"/>
        </w:rPr>
        <w:t xml:space="preserve"> </w:t>
      </w:r>
      <w:r w:rsidR="000D1365">
        <w:rPr>
          <w:lang w:eastAsia="zh-TW"/>
        </w:rPr>
        <w:t xml:space="preserve">All evaluation </w:t>
      </w:r>
      <w:r w:rsidR="003F7DE4">
        <w:rPr>
          <w:lang w:eastAsia="zh-TW"/>
        </w:rPr>
        <w:t xml:space="preserve">criteria were computed conditional on </w:t>
      </w:r>
      <w:r w:rsidR="003F7DE4" w:rsidRPr="003F7DE4">
        <w:rPr>
          <w:i/>
          <w:iCs/>
          <w:lang w:eastAsia="zh-TW"/>
        </w:rPr>
        <w:t>θ</w:t>
      </w:r>
      <w:ins w:id="261" w:author="Robert S Chapman" w:date="2023-07-06T10:51:00Z">
        <w:r w:rsidR="00B075E2">
          <w:rPr>
            <w:i/>
            <w:iCs/>
            <w:lang w:eastAsia="zh-TW"/>
          </w:rPr>
          <w:t xml:space="preserve">, </w:t>
        </w:r>
        <w:r w:rsidR="00B075E2" w:rsidRPr="00B075E2">
          <w:rPr>
            <w:lang w:eastAsia="zh-TW"/>
            <w:rPrChange w:id="262" w:author="Robert S Chapman" w:date="2023-07-06T10:51:00Z">
              <w:rPr>
                <w:i/>
                <w:iCs/>
                <w:lang w:eastAsia="zh-TW"/>
              </w:rPr>
            </w:rPrChange>
          </w:rPr>
          <w:t>observed</w:t>
        </w:r>
        <w:r w:rsidR="00B075E2">
          <w:rPr>
            <w:i/>
            <w:iCs/>
            <w:lang w:eastAsia="zh-TW"/>
          </w:rPr>
          <w:t xml:space="preserve"> </w:t>
        </w:r>
        <w:r w:rsidR="00B075E2">
          <w:rPr>
            <w:lang w:eastAsia="zh-TW"/>
          </w:rPr>
          <w:t xml:space="preserve">path </w:t>
        </w:r>
      </w:ins>
      <w:ins w:id="263" w:author="Robert S Chapman" w:date="2023-07-06T16:28:00Z">
        <w:r w:rsidR="00461266">
          <w:rPr>
            <w:lang w:eastAsia="zh-TW"/>
          </w:rPr>
          <w:t xml:space="preserve">(including misrouted </w:t>
        </w:r>
        <w:proofErr w:type="spellStart"/>
        <w:r w:rsidR="00461266">
          <w:rPr>
            <w:lang w:eastAsia="zh-TW"/>
          </w:rPr>
          <w:t>simulees</w:t>
        </w:r>
        <w:proofErr w:type="spellEnd"/>
        <w:r w:rsidR="00461266">
          <w:rPr>
            <w:lang w:eastAsia="zh-TW"/>
          </w:rPr>
          <w:t xml:space="preserve">) </w:t>
        </w:r>
      </w:ins>
      <w:ins w:id="264" w:author="Robert S Chapman" w:date="2023-07-06T10:51:00Z">
        <w:r w:rsidR="00B075E2">
          <w:rPr>
            <w:lang w:eastAsia="zh-TW"/>
          </w:rPr>
          <w:t>and</w:t>
        </w:r>
      </w:ins>
      <w:ins w:id="265" w:author="Robert S Chapman" w:date="2023-07-06T10:52:00Z">
        <w:r w:rsidR="00B075E2">
          <w:rPr>
            <w:lang w:eastAsia="zh-TW"/>
          </w:rPr>
          <w:t xml:space="preserve"> </w:t>
        </w:r>
      </w:ins>
      <w:ins w:id="266" w:author="Robert S Chapman" w:date="2023-07-06T14:38:00Z">
        <w:r w:rsidR="00254CE1">
          <w:rPr>
            <w:lang w:eastAsia="zh-TW"/>
          </w:rPr>
          <w:t>observed</w:t>
        </w:r>
      </w:ins>
      <w:ins w:id="267" w:author="Robert S Chapman" w:date="2023-07-06T10:52:00Z">
        <w:r w:rsidR="00B075E2">
          <w:rPr>
            <w:lang w:eastAsia="zh-TW"/>
          </w:rPr>
          <w:t xml:space="preserve"> path by </w:t>
        </w:r>
        <w:r w:rsidR="00B075E2" w:rsidRPr="003F7DE4">
          <w:rPr>
            <w:i/>
            <w:iCs/>
            <w:lang w:eastAsia="zh-TW"/>
          </w:rPr>
          <w:t>θ</w:t>
        </w:r>
      </w:ins>
      <w:r w:rsidR="003F7DE4">
        <w:rPr>
          <w:lang w:eastAsia="zh-TW"/>
        </w:rPr>
        <w:t>.</w:t>
      </w:r>
      <w:r w:rsidR="00B35E1C">
        <w:rPr>
          <w:lang w:eastAsia="zh-TW"/>
        </w:rPr>
        <w:t xml:space="preserve"> </w:t>
      </w:r>
      <w:r w:rsidR="001A026E">
        <w:t>M</w:t>
      </w:r>
      <w:r w:rsidR="008F0EFD">
        <w:t>ean bias and root mean squared error (RMSE) were calculated</w:t>
      </w:r>
      <w:r>
        <w:t xml:space="preserve"> to evaluate the recovery of true </w:t>
      </w:r>
      <w:proofErr w:type="spellStart"/>
      <w:r w:rsidR="002938A4" w:rsidRPr="007C5F64">
        <w:rPr>
          <w:i/>
        </w:rPr>
        <w:t>θ</w:t>
      </w:r>
      <w:r w:rsidRPr="00287B01">
        <w:t>s</w:t>
      </w:r>
      <w:proofErr w:type="spellEnd"/>
      <w:r w:rsidR="0083626D">
        <w:t xml:space="preserve"> at each of </w:t>
      </w:r>
      <w:r w:rsidR="00B43A37">
        <w:t xml:space="preserve">the </w:t>
      </w:r>
      <w:r w:rsidR="0083626D">
        <w:t xml:space="preserve">studied </w:t>
      </w:r>
      <w:r w:rsidR="0010658A" w:rsidRPr="0010658A">
        <w:rPr>
          <w:i/>
          <w:iCs/>
        </w:rPr>
        <w:t>θ</w:t>
      </w:r>
      <w:r w:rsidR="0083626D">
        <w:t xml:space="preserve"> points</w:t>
      </w:r>
      <w:r w:rsidR="009C0D70">
        <w:t xml:space="preserve">. </w:t>
      </w:r>
      <w:r w:rsidR="00686FFF">
        <w:t>These</w:t>
      </w:r>
      <w:r>
        <w:t xml:space="preserve"> two</w:t>
      </w:r>
      <w:r w:rsidR="008F0EFD">
        <w:t xml:space="preserve"> statistics </w:t>
      </w:r>
      <w:r w:rsidR="00686FFF">
        <w:t xml:space="preserve">were defined as </w:t>
      </w:r>
      <w:r w:rsidR="008F0EFD">
        <w:t xml:space="preserve"> </w:t>
      </w:r>
    </w:p>
    <w:p w14:paraId="62E0FACA" w14:textId="456FEA76" w:rsidR="004233F1" w:rsidRPr="004233F1" w:rsidRDefault="00000000" w:rsidP="006D44DF">
      <w:pPr>
        <w:pStyle w:val="Compact"/>
        <w:spacing w:before="0" w:after="0"/>
        <w:rPr>
          <w:rFonts w:eastAsiaTheme="minorEastAsia"/>
        </w:rPr>
      </w:pPr>
      <m:oMathPara>
        <m:oMath>
          <m:eqArr>
            <m:eqArrPr>
              <m:maxDist m:val="1"/>
              <m:ctrlPr>
                <w:rPr>
                  <w:rFonts w:ascii="Cambria Math" w:hAnsi="Cambria Math" w:cs="Times New Roman"/>
                  <w:i/>
                </w:rPr>
              </m:ctrlPr>
            </m:eqArrPr>
            <m:e>
              <m:m>
                <m:mPr>
                  <m:plcHide m:val="1"/>
                  <m:mcs>
                    <m:mc>
                      <m:mcPr>
                        <m:count m:val="1"/>
                        <m:mcJc m:val="right"/>
                      </m:mcPr>
                    </m:mc>
                  </m:mcs>
                  <m:ctrlPr>
                    <w:rPr>
                      <w:rFonts w:ascii="Cambria Math" w:hAnsi="Cambria Math" w:cs="Times New Roman"/>
                    </w:rPr>
                  </m:ctrlPr>
                </m:mPr>
                <m:mr>
                  <m:e>
                    <m:r>
                      <m:rPr>
                        <m:nor/>
                      </m:rPr>
                      <w:rPr>
                        <w:rFonts w:cs="Times New Roman"/>
                      </w:rPr>
                      <m:t xml:space="preserve">Mean bias = </m:t>
                    </m:r>
                    <m:f>
                      <m:fPr>
                        <m:ctrlPr>
                          <w:rPr>
                            <w:rFonts w:ascii="Cambria Math" w:hAnsi="Cambria Math" w:cs="Times New Roman"/>
                          </w:rPr>
                        </m:ctrlPr>
                      </m:fPr>
                      <m:num>
                        <m:nary>
                          <m:naryPr>
                            <m:chr m:val="∑"/>
                            <m:limLoc m:val="undOvr"/>
                            <m:ctrlPr>
                              <w:rPr>
                                <w:rFonts w:ascii="Cambria Math" w:hAnsi="Cambria Math" w:cs="Times New Roman"/>
                                <w:i/>
                              </w:rPr>
                            </m:ctrlPr>
                          </m:naryPr>
                          <m:sub>
                            <m:r>
                              <m:rPr>
                                <m:nor/>
                              </m:rPr>
                              <w:rPr>
                                <w:rFonts w:cs="Times New Roman"/>
                                <w:i/>
                              </w:rPr>
                              <m:t>j=</m:t>
                            </m:r>
                            <m:r>
                              <m:rPr>
                                <m:nor/>
                              </m:rPr>
                              <w:rPr>
                                <w:rFonts w:cs="Times New Roman"/>
                              </w:rPr>
                              <m:t>1</m:t>
                            </m:r>
                          </m:sub>
                          <m:sup>
                            <m:r>
                              <w:rPr>
                                <w:rFonts w:ascii="Cambria Math" w:hAnsi="Cambria Math" w:cs="Times New Roman"/>
                              </w:rPr>
                              <m:t>500</m:t>
                            </m:r>
                          </m:sup>
                          <m:e>
                            <m:r>
                              <m:rPr>
                                <m:nor/>
                              </m:rPr>
                              <w:rPr>
                                <w:rFonts w:cs="Times New Roman"/>
                                <w:i/>
                              </w:rPr>
                              <m:t>(</m:t>
                            </m:r>
                          </m:e>
                        </m:nary>
                        <m:sSub>
                          <m:sSubPr>
                            <m:ctrlPr>
                              <w:rPr>
                                <w:rFonts w:ascii="Cambria Math" w:hAnsi="Cambria Math" w:cs="Times New Roman"/>
                                <w:i/>
                              </w:rPr>
                            </m:ctrlPr>
                          </m:sSubPr>
                          <m:e>
                            <m:acc>
                              <m:accPr>
                                <m:ctrlPr>
                                  <w:rPr>
                                    <w:rFonts w:ascii="Cambria Math" w:hAnsi="Cambria Math" w:cs="Times New Roman"/>
                                    <w:i/>
                                  </w:rPr>
                                </m:ctrlPr>
                              </m:accPr>
                              <m:e>
                                <m:r>
                                  <m:rPr>
                                    <m:nor/>
                                  </m:rPr>
                                  <w:rPr>
                                    <w:rFonts w:cs="Times New Roman"/>
                                    <w:i/>
                                  </w:rPr>
                                  <m:t>θ</m:t>
                                </m:r>
                              </m:e>
                            </m:acc>
                          </m:e>
                          <m:sub>
                            <m:r>
                              <m:rPr>
                                <m:nor/>
                              </m:rPr>
                              <w:rPr>
                                <w:rFonts w:cs="Times New Roman"/>
                                <w:i/>
                              </w:rPr>
                              <m:t>j</m:t>
                            </m:r>
                          </m:sub>
                        </m:sSub>
                        <m:r>
                          <m:rPr>
                            <m:nor/>
                          </m:rPr>
                          <w:rPr>
                            <w:rFonts w:ascii="Cambria Math" w:cs="Times New Roman"/>
                          </w:rPr>
                          <m:t xml:space="preserve"> </m:t>
                        </m:r>
                        <m:r>
                          <m:rPr>
                            <m:nor/>
                          </m:rPr>
                          <w:rPr>
                            <w:rFonts w:cs="Times New Roman"/>
                          </w:rPr>
                          <m:t xml:space="preserve">– </m:t>
                        </m:r>
                        <m:sSub>
                          <m:sSubPr>
                            <m:ctrlPr>
                              <w:rPr>
                                <w:rFonts w:ascii="Cambria Math" w:hAnsi="Cambria Math" w:cs="Times New Roman"/>
                                <w:i/>
                              </w:rPr>
                            </m:ctrlPr>
                          </m:sSubPr>
                          <m:e>
                            <m:r>
                              <m:rPr>
                                <m:nor/>
                              </m:rPr>
                              <w:rPr>
                                <w:rFonts w:cs="Times New Roman"/>
                                <w:i/>
                              </w:rPr>
                              <m:t>θ</m:t>
                            </m:r>
                          </m:e>
                          <m:sub>
                            <m:r>
                              <m:rPr>
                                <m:nor/>
                              </m:rPr>
                              <w:rPr>
                                <w:rFonts w:cs="Times New Roman"/>
                                <w:i/>
                              </w:rPr>
                              <m:t>j</m:t>
                            </m:r>
                          </m:sub>
                        </m:sSub>
                        <m:r>
                          <m:rPr>
                            <m:nor/>
                          </m:rPr>
                          <w:rPr>
                            <w:rFonts w:cs="Times New Roman"/>
                          </w:rPr>
                          <m:t>)</m:t>
                        </m:r>
                      </m:num>
                      <m:den>
                        <m:r>
                          <w:rPr>
                            <w:rFonts w:ascii="Cambria Math" w:hAnsi="Cambria Math" w:cs="Times New Roman"/>
                          </w:rPr>
                          <m:t>500</m:t>
                        </m:r>
                      </m:den>
                    </m:f>
                  </m:e>
                </m:mr>
              </m:m>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70BCDF18" w14:textId="372A1DC6" w:rsidR="004233F1" w:rsidRPr="006E530C" w:rsidRDefault="00000000" w:rsidP="006D44DF">
      <w:pPr>
        <w:pStyle w:val="Compact"/>
        <w:spacing w:before="0" w:after="0"/>
        <w:rPr>
          <w:rFonts w:eastAsiaTheme="minorEastAsia"/>
        </w:rPr>
      </w:pPr>
      <m:oMathPara>
        <m:oMath>
          <m:eqArr>
            <m:eqArrPr>
              <m:maxDist m:val="1"/>
              <m:ctrlPr>
                <w:rPr>
                  <w:rFonts w:ascii="Cambria Math" w:hAnsi="Cambria Math" w:cstheme="minorHAnsi"/>
                  <w:i/>
                </w:rPr>
              </m:ctrlPr>
            </m:eqArrPr>
            <m:e>
              <m:m>
                <m:mPr>
                  <m:plcHide m:val="1"/>
                  <m:mcs>
                    <m:mc>
                      <m:mcPr>
                        <m:count m:val="1"/>
                        <m:mcJc m:val="right"/>
                      </m:mcPr>
                    </m:mc>
                  </m:mcs>
                  <m:ctrlPr>
                    <w:rPr>
                      <w:rFonts w:ascii="Cambria Math" w:hAnsi="Cambria Math" w:cstheme="minorHAnsi"/>
                    </w:rPr>
                  </m:ctrlPr>
                </m:mPr>
                <m:mr>
                  <m:e>
                    <m:r>
                      <m:rPr>
                        <m:nor/>
                      </m:rPr>
                      <w:rPr>
                        <w:rFonts w:asciiTheme="minorHAnsi" w:hAnsiTheme="minorHAnsi" w:cstheme="minorHAnsi"/>
                      </w:rPr>
                      <m:t>RMSE</m:t>
                    </m:r>
                    <m:r>
                      <m:rPr>
                        <m:nor/>
                      </m:rPr>
                      <w:rPr>
                        <w:rFonts w:ascii="Cambria Math" w:hAnsiTheme="minorHAnsi" w:cstheme="minorHAnsi"/>
                      </w:rPr>
                      <m:t xml:space="preserve"> </m:t>
                    </m:r>
                    <m:r>
                      <m:rPr>
                        <m:nor/>
                      </m:rPr>
                      <w:rPr>
                        <w:rFonts w:asciiTheme="minorHAnsi" w:hAnsiTheme="minorHAnsi" w:cstheme="minorHAnsi"/>
                      </w:rPr>
                      <m:t>=</m:t>
                    </m:r>
                    <m:r>
                      <m:rPr>
                        <m:nor/>
                      </m:rPr>
                      <w:rPr>
                        <w:rFonts w:ascii="Cambria Math" w:hAnsiTheme="minorHAnsi" w:cstheme="minorHAnsi"/>
                      </w:rPr>
                      <m:t xml:space="preserve"> </m:t>
                    </m:r>
                    <m:f>
                      <m:fPr>
                        <m:ctrlPr>
                          <w:rPr>
                            <w:rFonts w:ascii="Cambria Math" w:hAnsi="Cambria Math" w:cstheme="minorHAnsi"/>
                          </w:rPr>
                        </m:ctrlPr>
                      </m:fPr>
                      <m:num>
                        <m:rad>
                          <m:radPr>
                            <m:degHide m:val="1"/>
                            <m:ctrlPr>
                              <w:rPr>
                                <w:rFonts w:ascii="Cambria Math" w:hAnsi="Cambria Math" w:cstheme="minorHAnsi"/>
                              </w:rPr>
                            </m:ctrlPr>
                          </m:radPr>
                          <m:deg/>
                          <m:e>
                            <m:sSup>
                              <m:sSupPr>
                                <m:ctrlPr>
                                  <w:rPr>
                                    <w:rFonts w:ascii="Cambria Math" w:hAnsi="Cambria Math" w:cstheme="minorHAnsi"/>
                                    <w:i/>
                                  </w:rPr>
                                </m:ctrlPr>
                              </m:sSupPr>
                              <m:e>
                                <m:nary>
                                  <m:naryPr>
                                    <m:chr m:val="∑"/>
                                    <m:limLoc m:val="undOvr"/>
                                    <m:ctrlPr>
                                      <w:rPr>
                                        <w:rFonts w:ascii="Cambria Math" w:hAnsi="Cambria Math" w:cstheme="minorHAnsi"/>
                                      </w:rPr>
                                    </m:ctrlPr>
                                  </m:naryPr>
                                  <m:sub>
                                    <m:r>
                                      <m:rPr>
                                        <m:nor/>
                                      </m:rPr>
                                      <w:rPr>
                                        <w:rFonts w:asciiTheme="minorHAnsi" w:hAnsiTheme="minorHAnsi" w:cstheme="minorHAnsi"/>
                                        <w:i/>
                                      </w:rPr>
                                      <m:t>j</m:t>
                                    </m:r>
                                    <m:r>
                                      <m:rPr>
                                        <m:nor/>
                                      </m:rPr>
                                      <w:rPr>
                                        <w:rFonts w:asciiTheme="minorHAnsi" w:hAnsiTheme="minorHAnsi" w:cstheme="minorHAnsi"/>
                                      </w:rPr>
                                      <m:t>=1</m:t>
                                    </m:r>
                                  </m:sub>
                                  <m:sup>
                                    <m:r>
                                      <w:rPr>
                                        <w:rFonts w:ascii="Cambria Math" w:hAnsi="Cambria Math" w:cstheme="minorHAnsi"/>
                                      </w:rPr>
                                      <m:t>500</m:t>
                                    </m:r>
                                  </m:sup>
                                  <m:e>
                                    <m:r>
                                      <m:rPr>
                                        <m:nor/>
                                      </m:rPr>
                                      <w:rPr>
                                        <w:rFonts w:asciiTheme="minorHAnsi" w:hAnsiTheme="minorHAnsi" w:cstheme="minorHAnsi"/>
                                      </w:rPr>
                                      <m:t>(</m:t>
                                    </m:r>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e>
                                </m:nary>
                                <m:r>
                                  <m:rPr>
                                    <m:nor/>
                                  </m:rPr>
                                  <w:rPr>
                                    <w:rFonts w:cs="Times New Roman"/>
                                  </w:rPr>
                                  <m:t>–</m:t>
                                </m:r>
                                <m:sSub>
                                  <m:sSubPr>
                                    <m:ctrlPr>
                                      <w:rPr>
                                        <w:rFonts w:ascii="Cambria Math" w:hAnsi="Cambria Math" w:cstheme="minorHAnsi"/>
                                        <w:i/>
                                      </w:rPr>
                                    </m:ctrlPr>
                                  </m:sSubPr>
                                  <m:e>
                                    <m:r>
                                      <m:rPr>
                                        <m:nor/>
                                      </m:rPr>
                                      <w:rPr>
                                        <w:rFonts w:ascii="Cambria Math" w:hAnsiTheme="minorHAnsi" w:cstheme="minorHAnsi"/>
                                        <w:i/>
                                      </w:rPr>
                                      <m:t xml:space="preserve"> </m:t>
                                    </m:r>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e>
                              <m:sup>
                                <m:r>
                                  <m:rPr>
                                    <m:nor/>
                                  </m:rPr>
                                  <w:rPr>
                                    <w:rFonts w:asciiTheme="minorHAnsi" w:hAnsiTheme="minorHAnsi" w:cstheme="minorHAnsi"/>
                                  </w:rPr>
                                  <m:t>2</m:t>
                                </m:r>
                              </m:sup>
                            </m:sSup>
                          </m:e>
                        </m:rad>
                      </m:num>
                      <m:den>
                        <m:r>
                          <m:rPr>
                            <m:nor/>
                          </m:rPr>
                          <w:rPr>
                            <w:rFonts w:ascii="Cambria Math" w:hAnsiTheme="minorHAnsi" w:cstheme="minorHAnsi"/>
                            <w:i/>
                          </w:rPr>
                          <m:t>500</m:t>
                        </m:r>
                      </m:den>
                    </m:f>
                  </m:e>
                </m:mr>
              </m:m>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m:oMathPara>
    </w:p>
    <w:p w14:paraId="7C4C916C" w14:textId="2A5D5945" w:rsidR="006E530C" w:rsidRDefault="006E530C" w:rsidP="002278CC">
      <w:pPr>
        <w:pStyle w:val="Compact"/>
        <w:widowControl w:val="0"/>
        <w:spacing w:before="0" w:after="0"/>
        <w:jc w:val="left"/>
      </w:pPr>
      <w:r>
        <w:t xml:space="preserve">where </w:t>
      </w:r>
      <m:oMath>
        <m:sSub>
          <m:sSubPr>
            <m:ctrlPr>
              <w:rPr>
                <w:rFonts w:ascii="Cambria Math" w:hAnsi="Cambria Math" w:cstheme="minorHAnsi"/>
                <w:i/>
              </w:rPr>
            </m:ctrlPr>
          </m:sSubPr>
          <m:e>
            <m:r>
              <m:rPr>
                <m:nor/>
              </m:rPr>
              <w:rPr>
                <w:rFonts w:ascii="Cambria Math" w:hAnsiTheme="minorHAnsi" w:cstheme="minorHAnsi"/>
                <w:i/>
              </w:rPr>
              <m:t>θ</m:t>
            </m:r>
          </m:e>
          <m:sub>
            <m:r>
              <m:rPr>
                <m:nor/>
              </m:rPr>
              <w:rPr>
                <w:rFonts w:asciiTheme="minorHAnsi" w:hAnsiTheme="minorHAnsi" w:cstheme="minorHAnsi"/>
                <w:i/>
              </w:rPr>
              <m:t>j</m:t>
            </m:r>
          </m:sub>
        </m:sSub>
      </m:oMath>
      <w:r>
        <w:t xml:space="preserve"> is the true </w:t>
      </w:r>
      <w:r w:rsidRPr="007C5F64">
        <w:rPr>
          <w:i/>
        </w:rPr>
        <w:t>θ</w:t>
      </w:r>
      <w:r>
        <w:t xml:space="preserve"> for </w:t>
      </w:r>
      <w:proofErr w:type="spellStart"/>
      <w:r>
        <w:t>simulee</w:t>
      </w:r>
      <w:proofErr w:type="spellEnd"/>
      <w:r>
        <w:t xml:space="preserve"> </w:t>
      </w:r>
      <w:r>
        <w:rPr>
          <w:i/>
        </w:rPr>
        <w:t>j</w:t>
      </w:r>
      <w:r>
        <w:t>,</w:t>
      </w:r>
      <w:r w:rsidR="007A5B8E">
        <w:t xml:space="preserve"> and</w:t>
      </w:r>
      <w:r>
        <w:t xml:space="preserve"> </w:t>
      </w:r>
      <m:oMath>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oMath>
      <w:r>
        <w:t xml:space="preserve"> is the final </w:t>
      </w:r>
      <w:r w:rsidRPr="007C5F64">
        <w:rPr>
          <w:i/>
        </w:rPr>
        <w:t>θ</w:t>
      </w:r>
      <w:r w:rsidRPr="002938A4">
        <w:t xml:space="preserve"> </w:t>
      </w:r>
      <w:r>
        <w:t xml:space="preserve">estimate for </w:t>
      </w:r>
      <w:proofErr w:type="spellStart"/>
      <w:r>
        <w:t>simulee</w:t>
      </w:r>
      <w:proofErr w:type="spellEnd"/>
      <w:r>
        <w:t xml:space="preserve"> </w:t>
      </w:r>
      <w:r>
        <w:rPr>
          <w:i/>
        </w:rPr>
        <w:t>j</w:t>
      </w:r>
      <w:r>
        <w:rPr>
          <w:rFonts w:eastAsiaTheme="minorEastAsia"/>
        </w:rPr>
        <w:t>.</w:t>
      </w:r>
      <w:r>
        <w:t xml:space="preserve"> </w:t>
      </w:r>
      <w:r w:rsidRPr="009364DA">
        <w:rPr>
          <w:rStyle w:val="Heading3Char"/>
          <w:b w:val="0"/>
        </w:rPr>
        <w:t xml:space="preserve">Each </w:t>
      </w:r>
      <w:r>
        <w:t>test design was also assessed in terms of the standard error of measurement (SEM)</w:t>
      </w:r>
      <w:r w:rsidR="001A026E">
        <w:t xml:space="preserve"> of the final </w:t>
      </w:r>
      <w:r w:rsidR="001A026E" w:rsidRPr="007C5F64">
        <w:rPr>
          <w:i/>
        </w:rPr>
        <w:t>θ</w:t>
      </w:r>
      <w:r w:rsidR="001A026E">
        <w:t xml:space="preserve"> estimate.</w:t>
      </w:r>
      <w:r w:rsidR="002278CC">
        <w:t xml:space="preserve"> </w:t>
      </w:r>
      <w:r>
        <w:t xml:space="preserve">The SEM for </w:t>
      </w:r>
      <w:proofErr w:type="spellStart"/>
      <w:r>
        <w:t>simulee</w:t>
      </w:r>
      <w:proofErr w:type="spellEnd"/>
      <w:r>
        <w:t xml:space="preserve"> </w:t>
      </w:r>
      <w:r>
        <w:rPr>
          <w:i/>
        </w:rPr>
        <w:t>j</w:t>
      </w:r>
      <w:r>
        <w:t xml:space="preserve"> was obtained </w:t>
      </w:r>
      <w:proofErr w:type="gramStart"/>
      <w:r>
        <w:t>by</w:t>
      </w:r>
      <w:proofErr w:type="gramEnd"/>
      <w:r>
        <w:t xml:space="preserve"> </w:t>
      </w:r>
    </w:p>
    <w:p w14:paraId="23E8A636" w14:textId="517308A8" w:rsidR="00C44674" w:rsidRPr="00445469" w:rsidRDefault="00000000" w:rsidP="006D44DF">
      <w:pPr>
        <w:pStyle w:val="Compact"/>
        <w:spacing w:before="0" w:after="0"/>
        <w:rPr>
          <w:rStyle w:val="Heading3Char"/>
          <w:rFonts w:ascii="Times New Roman" w:eastAsiaTheme="minorEastAsia" w:hAnsi="Times New Roman" w:cstheme="minorBidi"/>
          <w:b w:val="0"/>
          <w:bCs w:val="0"/>
          <w:kern w:val="0"/>
        </w:rPr>
      </w:pPr>
      <m:oMathPara>
        <m:oMath>
          <m:eqArr>
            <m:eqArrPr>
              <m:maxDist m:val="1"/>
              <m:ctrlPr>
                <w:rPr>
                  <w:rFonts w:ascii="Cambria Math" w:hAnsi="Cambria Math" w:cstheme="minorHAnsi"/>
                  <w:i/>
                </w:rPr>
              </m:ctrlPr>
            </m:eqArrPr>
            <m:e>
              <m:r>
                <m:rPr>
                  <m:nor/>
                </m:rPr>
                <w:rPr>
                  <w:rFonts w:asciiTheme="minorHAnsi" w:hAnsiTheme="minorHAnsi" w:cstheme="minorHAnsi"/>
                </w:rPr>
                <m:t xml:space="preserve">SEM = </m:t>
              </m:r>
              <m:f>
                <m:fPr>
                  <m:ctrlPr>
                    <w:rPr>
                      <w:rFonts w:ascii="Cambria Math" w:hAnsi="Cambria Math" w:cstheme="minorHAnsi"/>
                    </w:rPr>
                  </m:ctrlPr>
                </m:fPr>
                <m:num>
                  <m:r>
                    <m:rPr>
                      <m:nor/>
                    </m:rPr>
                    <w:rPr>
                      <w:rFonts w:asciiTheme="minorHAnsi" w:hAnsiTheme="minorHAnsi" w:cstheme="minorHAnsi"/>
                    </w:rPr>
                    <m:t>1</m:t>
                  </m:r>
                </m:num>
                <m:den>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m:rPr>
                              <m:nor/>
                            </m:rPr>
                            <w:rPr>
                              <w:rFonts w:asciiTheme="minorHAnsi" w:hAnsiTheme="minorHAnsi" w:cstheme="minorHAnsi"/>
                              <w:i/>
                            </w:rPr>
                            <m:t>i</m:t>
                          </m:r>
                          <m:r>
                            <m:rPr>
                              <m:nor/>
                            </m:rPr>
                            <w:rPr>
                              <w:rFonts w:asciiTheme="minorHAnsi" w:hAnsiTheme="minorHAnsi" w:cstheme="minorHAnsi"/>
                            </w:rPr>
                            <m:t>=1</m:t>
                          </m:r>
                        </m:sub>
                        <m:sup>
                          <m:r>
                            <m:rPr>
                              <m:nor/>
                            </m:rPr>
                            <w:rPr>
                              <w:rFonts w:asciiTheme="minorHAnsi" w:hAnsiTheme="minorHAnsi" w:cstheme="minorHAnsi"/>
                              <w:i/>
                            </w:rPr>
                            <m:t>42</m:t>
                          </m:r>
                        </m:sup>
                        <m:e>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e>
                      </m:nary>
                    </m:e>
                  </m:ra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01302FB4" w14:textId="11DD372E" w:rsidR="00F266CB" w:rsidRPr="00F266CB" w:rsidRDefault="00F266CB" w:rsidP="006D44DF">
      <w:pPr>
        <w:pStyle w:val="Compact"/>
        <w:widowControl w:val="0"/>
        <w:spacing w:before="0" w:after="0"/>
        <w:rPr>
          <w:rStyle w:val="Heading3Char"/>
          <w:b w:val="0"/>
        </w:rPr>
      </w:pPr>
      <w:r>
        <w:rPr>
          <w:rStyle w:val="Heading3Char"/>
          <w:b w:val="0"/>
        </w:rPr>
        <w:t>w</w:t>
      </w:r>
      <w:r w:rsidRPr="00F266CB">
        <w:rPr>
          <w:rStyle w:val="Heading3Char"/>
          <w:b w:val="0"/>
        </w:rPr>
        <w:t>here</w:t>
      </w:r>
      <w:r>
        <w:rPr>
          <w:rStyle w:val="Heading3Char"/>
          <w:b w:val="0"/>
        </w:rPr>
        <w:t xml:space="preserve"> </w:t>
      </w:r>
      <m:oMath>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oMath>
      <w:r>
        <w:rPr>
          <w:rFonts w:asciiTheme="majorHAnsi" w:eastAsiaTheme="majorEastAsia" w:hAnsiTheme="majorHAnsi" w:cstheme="majorBidi"/>
        </w:rPr>
        <w:t xml:space="preserve"> is defined in </w:t>
      </w:r>
      <w:r w:rsidR="00EE4749">
        <w:rPr>
          <w:rFonts w:asciiTheme="majorHAnsi" w:eastAsiaTheme="majorEastAsia" w:hAnsiTheme="majorHAnsi" w:cstheme="majorBidi"/>
        </w:rPr>
        <w:t>E</w:t>
      </w:r>
      <w:r>
        <w:rPr>
          <w:rFonts w:asciiTheme="majorHAnsi" w:eastAsiaTheme="majorEastAsia" w:hAnsiTheme="majorHAnsi" w:cstheme="majorBidi"/>
        </w:rPr>
        <w:t xml:space="preserve">quation </w:t>
      </w:r>
      <w:r w:rsidR="002278CC">
        <w:rPr>
          <w:rFonts w:asciiTheme="majorHAnsi" w:eastAsiaTheme="majorEastAsia" w:hAnsiTheme="majorHAnsi" w:cstheme="majorBidi"/>
        </w:rPr>
        <w:t>2.</w:t>
      </w:r>
    </w:p>
    <w:p w14:paraId="29DEE07E" w14:textId="77777777" w:rsidR="00E716BB" w:rsidRDefault="00E716BB" w:rsidP="006D44DF">
      <w:pPr>
        <w:jc w:val="center"/>
        <w:rPr>
          <w:b/>
        </w:rPr>
      </w:pPr>
    </w:p>
    <w:p w14:paraId="53E15F2B" w14:textId="77777777" w:rsidR="00F23C20" w:rsidRDefault="00F23C20" w:rsidP="006D44DF">
      <w:pPr>
        <w:jc w:val="center"/>
        <w:rPr>
          <w:b/>
        </w:rPr>
      </w:pPr>
    </w:p>
    <w:p w14:paraId="6E2878BC" w14:textId="77777777" w:rsidR="00F23C20" w:rsidRDefault="00F23C20" w:rsidP="006D44DF">
      <w:pPr>
        <w:jc w:val="center"/>
        <w:rPr>
          <w:b/>
        </w:rPr>
      </w:pPr>
    </w:p>
    <w:p w14:paraId="7AEA2074" w14:textId="77777777" w:rsidR="00F23C20" w:rsidRDefault="00F23C20" w:rsidP="006D44DF">
      <w:pPr>
        <w:jc w:val="center"/>
        <w:rPr>
          <w:b/>
        </w:rPr>
      </w:pPr>
    </w:p>
    <w:p w14:paraId="0A736ABB" w14:textId="21ACBD62" w:rsidR="008322EE" w:rsidRDefault="008322EE" w:rsidP="006D44DF">
      <w:pPr>
        <w:jc w:val="center"/>
        <w:rPr>
          <w:b/>
        </w:rPr>
      </w:pPr>
      <w:r>
        <w:rPr>
          <w:b/>
        </w:rPr>
        <w:t>References</w:t>
      </w:r>
    </w:p>
    <w:p w14:paraId="08D2478D" w14:textId="513CC5BA" w:rsidR="008322EE" w:rsidRPr="005F5FB7" w:rsidRDefault="00000000" w:rsidP="00E716BB">
      <w:pPr>
        <w:widowControl w:val="0"/>
        <w:ind w:left="720" w:hanging="720"/>
      </w:pPr>
      <w:hyperlink r:id="rId17" w:history="1">
        <w:proofErr w:type="spellStart"/>
        <w:r w:rsidR="008322EE" w:rsidRPr="005F5FB7">
          <w:rPr>
            <w:rStyle w:val="Hyperlink"/>
            <w:color w:val="auto"/>
            <w:u w:val="none"/>
          </w:rPr>
          <w:t>Angoff</w:t>
        </w:r>
        <w:proofErr w:type="spellEnd"/>
        <w:r w:rsidR="008322EE" w:rsidRPr="005F5FB7">
          <w:rPr>
            <w:rStyle w:val="Hyperlink"/>
            <w:color w:val="auto"/>
            <w:u w:val="none"/>
          </w:rPr>
          <w:t>, W. H</w:t>
        </w:r>
        <w:r w:rsidR="00753CB7" w:rsidRPr="005F5FB7">
          <w:rPr>
            <w:rStyle w:val="Hyperlink"/>
            <w:color w:val="auto"/>
            <w:u w:val="none"/>
          </w:rPr>
          <w:t xml:space="preserve">, &amp; </w:t>
        </w:r>
        <w:r w:rsidR="008322EE" w:rsidRPr="005F5FB7">
          <w:rPr>
            <w:rStyle w:val="Hyperlink"/>
            <w:color w:val="auto"/>
            <w:u w:val="none"/>
          </w:rPr>
          <w:t>Huddleston, E. M</w:t>
        </w:r>
      </w:hyperlink>
      <w:r w:rsidR="008322EE" w:rsidRPr="005F5FB7">
        <w:t xml:space="preserve">. (1958). </w:t>
      </w:r>
      <w:hyperlink r:id="rId18" w:history="1">
        <w:r w:rsidR="008322EE" w:rsidRPr="005F5FB7">
          <w:rPr>
            <w:rStyle w:val="Hyperlink"/>
            <w:i/>
            <w:color w:val="auto"/>
            <w:u w:val="none"/>
          </w:rPr>
          <w:t>The multi-level experiment: A study of a two-level test system for the College Board Scholastic Aptitude Test</w:t>
        </w:r>
      </w:hyperlink>
      <w:r w:rsidR="008322EE" w:rsidRPr="005F5FB7">
        <w:t xml:space="preserve">. Princeton NJ: Educational Testing Service. </w:t>
      </w:r>
    </w:p>
    <w:p w14:paraId="060FA7DF" w14:textId="237A6131" w:rsidR="008322EE" w:rsidRPr="005F5FB7" w:rsidRDefault="00000000" w:rsidP="00E716BB">
      <w:pPr>
        <w:widowControl w:val="0"/>
        <w:ind w:left="720" w:hanging="720"/>
      </w:pPr>
      <w:hyperlink r:id="rId19" w:history="1">
        <w:r w:rsidR="008322EE" w:rsidRPr="005F5FB7">
          <w:rPr>
            <w:rStyle w:val="Hyperlink"/>
            <w:color w:val="auto"/>
            <w:u w:val="none"/>
          </w:rPr>
          <w:t>Betz, N. E.</w:t>
        </w:r>
      </w:hyperlink>
      <w:r w:rsidR="008322EE" w:rsidRPr="005F5FB7">
        <w:t xml:space="preserve">, &amp; </w:t>
      </w:r>
      <w:hyperlink r:id="rId20" w:history="1">
        <w:r w:rsidR="008322EE" w:rsidRPr="005F5FB7">
          <w:rPr>
            <w:rStyle w:val="Hyperlink"/>
            <w:color w:val="auto"/>
            <w:u w:val="none"/>
          </w:rPr>
          <w:t>Weiss, D. J.</w:t>
        </w:r>
      </w:hyperlink>
      <w:r w:rsidR="008322EE" w:rsidRPr="005F5FB7">
        <w:t xml:space="preserve">. (1973). </w:t>
      </w:r>
      <w:hyperlink r:id="rId21" w:history="1">
        <w:r w:rsidR="008322EE" w:rsidRPr="005F5FB7">
          <w:rPr>
            <w:rStyle w:val="Hyperlink"/>
            <w:i/>
            <w:color w:val="auto"/>
            <w:u w:val="none"/>
          </w:rPr>
          <w:t>An empirical study of computer-administered two-stage ability testing</w:t>
        </w:r>
        <w:r w:rsidR="008322EE" w:rsidRPr="005F5FB7">
          <w:rPr>
            <w:rStyle w:val="Hyperlink"/>
            <w:color w:val="auto"/>
            <w:u w:val="none"/>
          </w:rPr>
          <w:t xml:space="preserve"> (Research Report 73-4)</w:t>
        </w:r>
      </w:hyperlink>
      <w:r w:rsidR="008322EE" w:rsidRPr="005F5FB7">
        <w:t>. Minneapolis: Department of Psychology, Psychometric Methods Program.</w:t>
      </w:r>
    </w:p>
    <w:p w14:paraId="21A7B99B" w14:textId="28EF4881" w:rsidR="008322EE" w:rsidRPr="005F5FB7" w:rsidRDefault="00000000" w:rsidP="006D44DF">
      <w:pPr>
        <w:widowControl w:val="0"/>
        <w:ind w:left="720" w:hanging="720"/>
      </w:pPr>
      <w:hyperlink r:id="rId22" w:history="1">
        <w:r w:rsidR="008322EE" w:rsidRPr="005F5FB7">
          <w:rPr>
            <w:rStyle w:val="Hyperlink"/>
            <w:color w:val="auto"/>
            <w:u w:val="none"/>
          </w:rPr>
          <w:t>Betz, N. E.</w:t>
        </w:r>
      </w:hyperlink>
      <w:r w:rsidR="008322EE" w:rsidRPr="005F5FB7">
        <w:t xml:space="preserve">, &amp; </w:t>
      </w:r>
      <w:hyperlink r:id="rId23" w:history="1">
        <w:r w:rsidR="008322EE" w:rsidRPr="005F5FB7">
          <w:rPr>
            <w:rStyle w:val="Hyperlink"/>
            <w:color w:val="auto"/>
            <w:u w:val="none"/>
          </w:rPr>
          <w:t>Weiss, D. J.</w:t>
        </w:r>
      </w:hyperlink>
      <w:r w:rsidR="008322EE" w:rsidRPr="005F5FB7">
        <w:t xml:space="preserve">. (1974). </w:t>
      </w:r>
      <w:hyperlink r:id="rId24" w:history="1">
        <w:r w:rsidR="008322EE" w:rsidRPr="005F5FB7">
          <w:rPr>
            <w:rStyle w:val="Hyperlink"/>
            <w:i/>
            <w:color w:val="auto"/>
            <w:u w:val="none"/>
          </w:rPr>
          <w:t xml:space="preserve">Simulation studies of two-stage ability testing </w:t>
        </w:r>
        <w:r w:rsidR="008322EE" w:rsidRPr="005F5FB7">
          <w:rPr>
            <w:rStyle w:val="Hyperlink"/>
            <w:color w:val="auto"/>
            <w:u w:val="none"/>
          </w:rPr>
          <w:t>(Research Report 74-4)</w:t>
        </w:r>
      </w:hyperlink>
      <w:r w:rsidR="008322EE" w:rsidRPr="005F5FB7">
        <w:t>. Minneapolis: Department of Psychology, Psychometric Methods Program.</w:t>
      </w:r>
    </w:p>
    <w:p w14:paraId="6C93C0FD" w14:textId="7EBD3D13" w:rsidR="00A53A46" w:rsidRPr="00897A08" w:rsidRDefault="00A53A46" w:rsidP="00A53A46">
      <w:pPr>
        <w:widowControl w:val="0"/>
        <w:ind w:left="720" w:hanging="720"/>
      </w:pPr>
      <w:r w:rsidRPr="005F5FB7">
        <w:t xml:space="preserve">Chen, L. Y. (2010). </w:t>
      </w:r>
      <w:r w:rsidRPr="005F5FB7">
        <w:rPr>
          <w:i/>
        </w:rPr>
        <w:t>An investigation of the optimal test design for multi-stage test using the generalized partial credit model</w:t>
      </w:r>
      <w:r w:rsidRPr="006C7651">
        <w:t xml:space="preserve"> (Unpublished doctoral dissertation).</w:t>
      </w:r>
      <w:r>
        <w:t xml:space="preserve"> </w:t>
      </w:r>
      <w:r w:rsidRPr="00897A08">
        <w:t>The University of Texas at Austin</w:t>
      </w:r>
      <w:r>
        <w:t>.</w:t>
      </w:r>
    </w:p>
    <w:p w14:paraId="15465833" w14:textId="3CDCF54B" w:rsidR="008322EE" w:rsidRPr="00897A08" w:rsidRDefault="00000000" w:rsidP="00F33980">
      <w:pPr>
        <w:widowControl w:val="0"/>
        <w:ind w:left="720" w:hanging="720"/>
      </w:pPr>
      <w:hyperlink r:id="rId25" w:history="1">
        <w:r w:rsidR="008322EE" w:rsidRPr="005F5FB7">
          <w:rPr>
            <w:rStyle w:val="Hyperlink"/>
            <w:color w:val="auto"/>
            <w:u w:val="none"/>
          </w:rPr>
          <w:t>Cleary, T. A.</w:t>
        </w:r>
      </w:hyperlink>
      <w:r w:rsidR="008322EE" w:rsidRPr="005F5FB7">
        <w:t xml:space="preserve">, </w:t>
      </w:r>
      <w:hyperlink r:id="rId26" w:history="1">
        <w:r w:rsidR="008322EE" w:rsidRPr="005F5FB7">
          <w:rPr>
            <w:rStyle w:val="Hyperlink"/>
            <w:color w:val="auto"/>
            <w:u w:val="none"/>
          </w:rPr>
          <w:t>Linn, R. L.</w:t>
        </w:r>
      </w:hyperlink>
      <w:r w:rsidR="008322EE" w:rsidRPr="005F5FB7">
        <w:t xml:space="preserve">, &amp; </w:t>
      </w:r>
      <w:hyperlink r:id="rId27" w:history="1">
        <w:r w:rsidR="008322EE" w:rsidRPr="005F5FB7">
          <w:rPr>
            <w:rStyle w:val="Hyperlink"/>
            <w:color w:val="auto"/>
            <w:u w:val="none"/>
          </w:rPr>
          <w:t>Rock, D. A.</w:t>
        </w:r>
      </w:hyperlink>
      <w:r w:rsidR="008322EE" w:rsidRPr="005F5FB7">
        <w:t xml:space="preserve">. (1969). </w:t>
      </w:r>
      <w:hyperlink r:id="rId28" w:history="1">
        <w:r w:rsidR="008322EE" w:rsidRPr="005F5FB7">
          <w:rPr>
            <w:rStyle w:val="Hyperlink"/>
            <w:color w:val="auto"/>
            <w:u w:val="none"/>
          </w:rPr>
          <w:t>An exploratory study of programmed tests</w:t>
        </w:r>
      </w:hyperlink>
      <w:r w:rsidR="008322EE" w:rsidRPr="005F5FB7">
        <w:t xml:space="preserve">. </w:t>
      </w:r>
      <w:r w:rsidR="008322EE" w:rsidRPr="006C7651">
        <w:rPr>
          <w:i/>
          <w:iCs/>
        </w:rPr>
        <w:t>Educational and Psychological Measurement</w:t>
      </w:r>
      <w:r w:rsidR="008322EE" w:rsidRPr="006C7651">
        <w:t xml:space="preserve">, </w:t>
      </w:r>
      <w:r w:rsidR="008322EE" w:rsidRPr="006C7651">
        <w:rPr>
          <w:i/>
          <w:iCs/>
        </w:rPr>
        <w:t>28</w:t>
      </w:r>
      <w:r w:rsidR="008322EE" w:rsidRPr="00897A08">
        <w:t>, 345-360.</w:t>
      </w:r>
    </w:p>
    <w:p w14:paraId="244B7BBC" w14:textId="03BB0D99" w:rsidR="00E716BB" w:rsidRDefault="00E716BB" w:rsidP="00E716BB">
      <w:pPr>
        <w:autoSpaceDE w:val="0"/>
        <w:autoSpaceDN w:val="0"/>
        <w:adjustRightInd w:val="0"/>
        <w:ind w:left="720" w:hanging="720"/>
        <w:jc w:val="left"/>
        <w:rPr>
          <w:rFonts w:ascii="Times New Roman" w:hAnsi="Times New Roman" w:cs="Times New Roman"/>
          <w:kern w:val="0"/>
        </w:rPr>
      </w:pPr>
      <w:r w:rsidRPr="00DA7070">
        <w:rPr>
          <w:rFonts w:ascii="Times New Roman" w:hAnsi="Times New Roman" w:cs="Times New Roman"/>
          <w:kern w:val="0"/>
        </w:rPr>
        <w:t xml:space="preserve">Han, K. (2020). Framework for </w:t>
      </w:r>
      <w:r>
        <w:rPr>
          <w:rFonts w:ascii="Times New Roman" w:hAnsi="Times New Roman" w:cs="Times New Roman"/>
          <w:kern w:val="0"/>
        </w:rPr>
        <w:t>d</w:t>
      </w:r>
      <w:r w:rsidRPr="00DA7070">
        <w:rPr>
          <w:rFonts w:ascii="Times New Roman" w:hAnsi="Times New Roman" w:cs="Times New Roman"/>
          <w:kern w:val="0"/>
        </w:rPr>
        <w:t xml:space="preserve">eveloping </w:t>
      </w:r>
      <w:r>
        <w:rPr>
          <w:rFonts w:ascii="Times New Roman" w:hAnsi="Times New Roman" w:cs="Times New Roman"/>
          <w:kern w:val="0"/>
        </w:rPr>
        <w:t>m</w:t>
      </w:r>
      <w:r w:rsidRPr="00DA7070">
        <w:rPr>
          <w:rFonts w:ascii="Times New Roman" w:hAnsi="Times New Roman" w:cs="Times New Roman"/>
          <w:kern w:val="0"/>
        </w:rPr>
        <w:t xml:space="preserve">ultistage </w:t>
      </w:r>
      <w:r>
        <w:rPr>
          <w:rFonts w:ascii="Times New Roman" w:hAnsi="Times New Roman" w:cs="Times New Roman"/>
          <w:kern w:val="0"/>
        </w:rPr>
        <w:t>t</w:t>
      </w:r>
      <w:r w:rsidRPr="00DA7070">
        <w:rPr>
          <w:rFonts w:ascii="Times New Roman" w:hAnsi="Times New Roman" w:cs="Times New Roman"/>
          <w:kern w:val="0"/>
        </w:rPr>
        <w:t xml:space="preserve">esting </w:t>
      </w:r>
      <w:r>
        <w:rPr>
          <w:rFonts w:ascii="Times New Roman" w:hAnsi="Times New Roman" w:cs="Times New Roman"/>
          <w:kern w:val="0"/>
        </w:rPr>
        <w:t>w</w:t>
      </w:r>
      <w:r w:rsidRPr="00DA7070">
        <w:rPr>
          <w:rFonts w:ascii="Times New Roman" w:hAnsi="Times New Roman" w:cs="Times New Roman"/>
          <w:kern w:val="0"/>
        </w:rPr>
        <w:t xml:space="preserve">ith </w:t>
      </w:r>
      <w:r>
        <w:rPr>
          <w:rFonts w:ascii="Times New Roman" w:hAnsi="Times New Roman" w:cs="Times New Roman"/>
          <w:kern w:val="0"/>
        </w:rPr>
        <w:t>i</w:t>
      </w:r>
      <w:r w:rsidRPr="00DA7070">
        <w:rPr>
          <w:rFonts w:ascii="Times New Roman" w:hAnsi="Times New Roman" w:cs="Times New Roman"/>
          <w:kern w:val="0"/>
        </w:rPr>
        <w:t xml:space="preserve">ntersectional </w:t>
      </w:r>
      <w:r>
        <w:rPr>
          <w:rFonts w:ascii="Times New Roman" w:hAnsi="Times New Roman" w:cs="Times New Roman"/>
          <w:kern w:val="0"/>
        </w:rPr>
        <w:t>r</w:t>
      </w:r>
      <w:r w:rsidRPr="00DA7070">
        <w:rPr>
          <w:rFonts w:ascii="Times New Roman" w:hAnsi="Times New Roman" w:cs="Times New Roman"/>
          <w:kern w:val="0"/>
        </w:rPr>
        <w:t xml:space="preserve">outing for </w:t>
      </w:r>
      <w:r>
        <w:rPr>
          <w:rFonts w:ascii="Times New Roman" w:hAnsi="Times New Roman" w:cs="Times New Roman"/>
          <w:kern w:val="0"/>
        </w:rPr>
        <w:t>sh</w:t>
      </w:r>
      <w:r w:rsidRPr="00DA7070">
        <w:rPr>
          <w:rFonts w:ascii="Times New Roman" w:hAnsi="Times New Roman" w:cs="Times New Roman"/>
          <w:kern w:val="0"/>
        </w:rPr>
        <w:t>ort-</w:t>
      </w:r>
      <w:r>
        <w:rPr>
          <w:rFonts w:ascii="Times New Roman" w:hAnsi="Times New Roman" w:cs="Times New Roman"/>
          <w:kern w:val="0"/>
        </w:rPr>
        <w:t>l</w:t>
      </w:r>
      <w:r w:rsidRPr="00DA7070">
        <w:rPr>
          <w:rFonts w:ascii="Times New Roman" w:hAnsi="Times New Roman" w:cs="Times New Roman"/>
          <w:kern w:val="0"/>
        </w:rPr>
        <w:t xml:space="preserve">ength Tests. </w:t>
      </w:r>
      <w:r w:rsidRPr="003463B0">
        <w:rPr>
          <w:rFonts w:ascii="Times New Roman" w:hAnsi="Times New Roman" w:cs="Times New Roman"/>
          <w:i/>
          <w:iCs/>
          <w:kern w:val="0"/>
        </w:rPr>
        <w:t>Applied Psychological Measurement, 44(2)</w:t>
      </w:r>
      <w:r>
        <w:rPr>
          <w:rFonts w:ascii="Times New Roman" w:hAnsi="Times New Roman" w:cs="Times New Roman"/>
          <w:kern w:val="0"/>
        </w:rPr>
        <w:t>,</w:t>
      </w:r>
      <w:r w:rsidRPr="00DA7070">
        <w:rPr>
          <w:rFonts w:ascii="Times New Roman" w:hAnsi="Times New Roman" w:cs="Times New Roman"/>
          <w:kern w:val="0"/>
        </w:rPr>
        <w:t xml:space="preserve"> 87–</w:t>
      </w:r>
      <w:proofErr w:type="gramStart"/>
      <w:r w:rsidRPr="00DA7070">
        <w:rPr>
          <w:rFonts w:ascii="Times New Roman" w:hAnsi="Times New Roman" w:cs="Times New Roman"/>
          <w:kern w:val="0"/>
        </w:rPr>
        <w:t>102</w:t>
      </w:r>
      <w:proofErr w:type="gramEnd"/>
    </w:p>
    <w:p w14:paraId="2ECD7C62" w14:textId="3A0567C5" w:rsidR="00A53A46" w:rsidRPr="005F5FB7" w:rsidRDefault="00A53A46" w:rsidP="00A53A46">
      <w:pPr>
        <w:ind w:left="720" w:hanging="720"/>
        <w:jc w:val="left"/>
      </w:pPr>
      <w:proofErr w:type="spellStart"/>
      <w:r w:rsidRPr="005F5FB7">
        <w:t>Jodoin</w:t>
      </w:r>
      <w:proofErr w:type="spellEnd"/>
      <w:r w:rsidRPr="005F5FB7">
        <w:t xml:space="preserve">, M. G., </w:t>
      </w:r>
      <w:proofErr w:type="spellStart"/>
      <w:r w:rsidRPr="005F5FB7">
        <w:t>Zenisky</w:t>
      </w:r>
      <w:proofErr w:type="spellEnd"/>
      <w:r w:rsidRPr="005F5FB7">
        <w:t xml:space="preserve">, A., &amp; Hambleton, R. K. (2006). Comparison of the psychometric properties of several computer-based test designs for credentialing exams with multiple purposes. </w:t>
      </w:r>
      <w:r w:rsidRPr="005F5FB7">
        <w:rPr>
          <w:i/>
        </w:rPr>
        <w:t>Applied Measurement in Education, 19</w:t>
      </w:r>
      <w:r w:rsidRPr="005F5FB7">
        <w:t>(3), 203-220.</w:t>
      </w:r>
    </w:p>
    <w:p w14:paraId="2D1B86C5" w14:textId="7C6ACB73" w:rsidR="008322EE" w:rsidRPr="005F5FB7" w:rsidRDefault="008322EE" w:rsidP="006D44DF">
      <w:pPr>
        <w:ind w:left="720" w:hanging="720"/>
        <w:jc w:val="left"/>
      </w:pPr>
      <w:r w:rsidRPr="005F5FB7">
        <w:lastRenderedPageBreak/>
        <w:t xml:space="preserve">Kim, S., &amp; Moses, T. (2014). An </w:t>
      </w:r>
      <w:r w:rsidR="00D04A64">
        <w:t>i</w:t>
      </w:r>
      <w:r w:rsidRPr="005F5FB7">
        <w:t xml:space="preserve">nvestigation of the </w:t>
      </w:r>
      <w:r w:rsidR="00D04A64">
        <w:t>i</w:t>
      </w:r>
      <w:r w:rsidRPr="005F5FB7">
        <w:t xml:space="preserve">mpact of </w:t>
      </w:r>
      <w:r w:rsidR="00D04A64">
        <w:t>m</w:t>
      </w:r>
      <w:r w:rsidRPr="005F5FB7">
        <w:t xml:space="preserve">isrouting </w:t>
      </w:r>
      <w:r w:rsidR="00596D63">
        <w:t>u</w:t>
      </w:r>
      <w:r w:rsidRPr="005F5FB7">
        <w:t xml:space="preserve">nder </w:t>
      </w:r>
      <w:r w:rsidR="00596D63">
        <w:t>t</w:t>
      </w:r>
      <w:r w:rsidRPr="005F5FB7">
        <w:t>wo</w:t>
      </w:r>
      <w:r w:rsidR="00B534DE">
        <w:t>-</w:t>
      </w:r>
      <w:r w:rsidR="00596D63">
        <w:t>s</w:t>
      </w:r>
      <w:r w:rsidRPr="005F5FB7">
        <w:t xml:space="preserve">tage </w:t>
      </w:r>
      <w:r w:rsidR="00596D63">
        <w:t>m</w:t>
      </w:r>
      <w:r w:rsidRPr="005F5FB7">
        <w:t xml:space="preserve">ultistage </w:t>
      </w:r>
      <w:r w:rsidR="00596D63">
        <w:t>t</w:t>
      </w:r>
      <w:r w:rsidRPr="005F5FB7">
        <w:t xml:space="preserve">esting: A </w:t>
      </w:r>
      <w:r w:rsidR="00DE383F">
        <w:t>s</w:t>
      </w:r>
      <w:r w:rsidRPr="005F5FB7">
        <w:t xml:space="preserve">imulation </w:t>
      </w:r>
      <w:r w:rsidR="00DE383F">
        <w:t>s</w:t>
      </w:r>
      <w:r w:rsidRPr="005F5FB7">
        <w:t xml:space="preserve">tudy. </w:t>
      </w:r>
      <w:r w:rsidRPr="005F5FB7">
        <w:rPr>
          <w:i/>
        </w:rPr>
        <w:t>ETS Research Report Series, 2014</w:t>
      </w:r>
      <w:r w:rsidRPr="005F5FB7">
        <w:t>(1), 1-13.</w:t>
      </w:r>
    </w:p>
    <w:p w14:paraId="5A25E986" w14:textId="280C07A5" w:rsidR="008322EE" w:rsidRPr="005F5FB7" w:rsidRDefault="00AF1CA5" w:rsidP="006D44DF">
      <w:pPr>
        <w:ind w:left="720" w:hanging="720"/>
        <w:jc w:val="left"/>
      </w:pPr>
      <w:r w:rsidRPr="00AF1CA5">
        <w:rPr>
          <w:rStyle w:val="Hyperlink"/>
          <w:color w:val="auto"/>
          <w:u w:val="none"/>
        </w:rPr>
        <w:t xml:space="preserve">Larkin </w:t>
      </w:r>
      <w:hyperlink r:id="rId29" w:history="1">
        <w:r w:rsidR="008322EE" w:rsidRPr="005F5FB7">
          <w:rPr>
            <w:rStyle w:val="Hyperlink"/>
            <w:color w:val="auto"/>
            <w:u w:val="none"/>
          </w:rPr>
          <w:t>, K. C.</w:t>
        </w:r>
      </w:hyperlink>
      <w:r w:rsidR="008322EE" w:rsidRPr="005F5FB7">
        <w:t xml:space="preserve">, &amp; </w:t>
      </w:r>
      <w:hyperlink r:id="rId30" w:history="1">
        <w:r w:rsidR="008322EE" w:rsidRPr="005F5FB7">
          <w:rPr>
            <w:rStyle w:val="Hyperlink"/>
            <w:color w:val="auto"/>
            <w:u w:val="none"/>
          </w:rPr>
          <w:t>Weiss, D. J.</w:t>
        </w:r>
      </w:hyperlink>
      <w:r w:rsidR="008322EE" w:rsidRPr="005F5FB7">
        <w:t xml:space="preserve">. (1975). </w:t>
      </w:r>
      <w:hyperlink r:id="rId31" w:history="1">
        <w:r w:rsidR="008322EE" w:rsidRPr="005F5FB7">
          <w:rPr>
            <w:rStyle w:val="Hyperlink"/>
            <w:i/>
            <w:color w:val="auto"/>
            <w:u w:val="none"/>
          </w:rPr>
          <w:t>An empirical comparison of two-stage and pyramidal ability testing</w:t>
        </w:r>
        <w:r w:rsidR="008322EE" w:rsidRPr="005F5FB7">
          <w:rPr>
            <w:rStyle w:val="Hyperlink"/>
            <w:color w:val="auto"/>
            <w:u w:val="none"/>
          </w:rPr>
          <w:t xml:space="preserve"> (Research Report 75-1)</w:t>
        </w:r>
      </w:hyperlink>
      <w:r w:rsidR="008322EE" w:rsidRPr="005F5FB7">
        <w:t>. Minneapolis: University of Minnesota, Department of Psychology, Psychometric Methods Program.</w:t>
      </w:r>
    </w:p>
    <w:p w14:paraId="7B7CA4C0" w14:textId="708E0AFF" w:rsidR="008322EE" w:rsidRPr="005F5FB7" w:rsidRDefault="008322EE" w:rsidP="006D44DF">
      <w:pPr>
        <w:ind w:left="720" w:hanging="720"/>
        <w:jc w:val="left"/>
      </w:pPr>
      <w:r w:rsidRPr="005F5FB7">
        <w:t xml:space="preserve">Linn, R. L., Rock, D. A. &amp; Cleary, T. A. (1969). The development and evaluation of several programmed </w:t>
      </w:r>
      <w:r w:rsidRPr="006C7651">
        <w:t>testing methods.</w:t>
      </w:r>
      <w:r w:rsidRPr="00897A08">
        <w:t xml:space="preserve"> </w:t>
      </w:r>
      <w:r w:rsidRPr="00897A08">
        <w:rPr>
          <w:i/>
        </w:rPr>
        <w:t>Educational and Psychological Measurement,</w:t>
      </w:r>
      <w:r w:rsidRPr="00897A08">
        <w:t xml:space="preserve"> 1969, 129-146.</w:t>
      </w:r>
    </w:p>
    <w:p w14:paraId="3007A006" w14:textId="1448D279" w:rsidR="008322EE" w:rsidRPr="005F5FB7" w:rsidRDefault="00000000" w:rsidP="006D44DF">
      <w:pPr>
        <w:ind w:left="720" w:hanging="720"/>
        <w:jc w:val="left"/>
      </w:pPr>
      <w:hyperlink r:id="rId32" w:history="1">
        <w:r w:rsidR="008322EE" w:rsidRPr="005F5FB7">
          <w:rPr>
            <w:rStyle w:val="Hyperlink"/>
            <w:color w:val="auto"/>
            <w:u w:val="none"/>
          </w:rPr>
          <w:t>Lord, F. M</w:t>
        </w:r>
      </w:hyperlink>
      <w:r w:rsidR="008322EE" w:rsidRPr="005F5FB7">
        <w:t xml:space="preserve">. (1974). </w:t>
      </w:r>
      <w:hyperlink r:id="rId33" w:history="1">
        <w:r w:rsidR="008322EE" w:rsidRPr="005F5FB7">
          <w:rPr>
            <w:rStyle w:val="Hyperlink"/>
            <w:i/>
            <w:color w:val="auto"/>
            <w:u w:val="none"/>
          </w:rPr>
          <w:t xml:space="preserve">Practical methods for redesigning a homogeneous test, also for designing a multilevel test </w:t>
        </w:r>
        <w:r w:rsidR="008322EE" w:rsidRPr="005F5FB7">
          <w:rPr>
            <w:rStyle w:val="Hyperlink"/>
            <w:color w:val="auto"/>
            <w:u w:val="none"/>
          </w:rPr>
          <w:t>(RB-74-30)</w:t>
        </w:r>
      </w:hyperlink>
      <w:r w:rsidR="008322EE" w:rsidRPr="005F5FB7">
        <w:t>. Princeton NJ: Educational Testing Service.</w:t>
      </w:r>
    </w:p>
    <w:p w14:paraId="2FD178DC" w14:textId="48BF2CEB" w:rsidR="006B4B9D" w:rsidRPr="00897A08" w:rsidRDefault="006B4B9D" w:rsidP="006B4B9D">
      <w:pPr>
        <w:ind w:left="720" w:hanging="720"/>
        <w:jc w:val="left"/>
      </w:pPr>
      <w:r w:rsidRPr="005F5FB7">
        <w:t>Lord, F. M. (1983). Unbiased estimators of ability parameters, of their variance, and of their parallel-forms</w:t>
      </w:r>
      <w:r w:rsidRPr="006C7651">
        <w:t xml:space="preserve"> </w:t>
      </w:r>
      <w:r w:rsidRPr="00897A08">
        <w:t xml:space="preserve">reliability, </w:t>
      </w:r>
      <w:r w:rsidRPr="00897A08">
        <w:rPr>
          <w:i/>
          <w:iCs/>
        </w:rPr>
        <w:t xml:space="preserve">Psychometrika, 48, </w:t>
      </w:r>
      <w:r w:rsidRPr="00897A08">
        <w:t>233-245.</w:t>
      </w:r>
    </w:p>
    <w:p w14:paraId="4130AC30" w14:textId="692B1FB7" w:rsidR="00A53A46" w:rsidRPr="005F5FB7" w:rsidRDefault="00A53A46" w:rsidP="00A53A46">
      <w:pPr>
        <w:ind w:left="720" w:hanging="720"/>
        <w:jc w:val="left"/>
      </w:pPr>
      <w:proofErr w:type="spellStart"/>
      <w:r w:rsidRPr="005F5FB7">
        <w:t>Luecht</w:t>
      </w:r>
      <w:proofErr w:type="spellEnd"/>
      <w:r w:rsidRPr="005F5FB7">
        <w:t xml:space="preserve">, R., Brumfield, T., &amp; Breithaupt, K. (2006). A </w:t>
      </w:r>
      <w:proofErr w:type="spellStart"/>
      <w:r w:rsidRPr="005F5FB7">
        <w:t>testlet</w:t>
      </w:r>
      <w:proofErr w:type="spellEnd"/>
      <w:r w:rsidRPr="005F5FB7">
        <w:t xml:space="preserve"> assembly design for adaptive multistage tests. </w:t>
      </w:r>
      <w:r w:rsidRPr="005F5FB7">
        <w:rPr>
          <w:i/>
        </w:rPr>
        <w:t>Applied Measurement in Education, 19</w:t>
      </w:r>
      <w:r w:rsidRPr="005F5FB7">
        <w:t>(3), 189-202.</w:t>
      </w:r>
    </w:p>
    <w:p w14:paraId="58F3CE19" w14:textId="366CA259" w:rsidR="008322EE" w:rsidRPr="005F5FB7" w:rsidRDefault="008322EE" w:rsidP="006D44DF">
      <w:pPr>
        <w:ind w:left="720" w:hanging="720"/>
        <w:jc w:val="left"/>
      </w:pPr>
      <w:r w:rsidRPr="005F5FB7">
        <w:t xml:space="preserve">Luo, X., &amp; Kim, D. (2018). A </w:t>
      </w:r>
      <w:r w:rsidR="00B534DE">
        <w:t>t</w:t>
      </w:r>
      <w:r w:rsidRPr="005F5FB7">
        <w:t>op-</w:t>
      </w:r>
      <w:r w:rsidR="00B534DE">
        <w:t>d</w:t>
      </w:r>
      <w:r w:rsidRPr="005F5FB7">
        <w:t xml:space="preserve">own </w:t>
      </w:r>
      <w:r w:rsidR="00B534DE">
        <w:t>a</w:t>
      </w:r>
      <w:r w:rsidRPr="005F5FB7">
        <w:t xml:space="preserve">pproach to </w:t>
      </w:r>
      <w:r w:rsidR="00B534DE">
        <w:t>d</w:t>
      </w:r>
      <w:r w:rsidRPr="005F5FB7">
        <w:t xml:space="preserve">esigning the </w:t>
      </w:r>
      <w:r w:rsidR="00B534DE">
        <w:t>c</w:t>
      </w:r>
      <w:r w:rsidRPr="005F5FB7">
        <w:t xml:space="preserve">omputerized </w:t>
      </w:r>
      <w:r w:rsidR="00B534DE">
        <w:t>a</w:t>
      </w:r>
      <w:r w:rsidRPr="005F5FB7">
        <w:t xml:space="preserve">daptive </w:t>
      </w:r>
      <w:r w:rsidR="00B534DE">
        <w:t>m</w:t>
      </w:r>
      <w:r w:rsidRPr="005F5FB7">
        <w:t xml:space="preserve">ultistage </w:t>
      </w:r>
      <w:r w:rsidR="00B534DE">
        <w:t>t</w:t>
      </w:r>
      <w:r w:rsidRPr="005F5FB7">
        <w:t xml:space="preserve">est. </w:t>
      </w:r>
      <w:r w:rsidRPr="005F5FB7">
        <w:rPr>
          <w:i/>
        </w:rPr>
        <w:t>Journal of Educational Measurement, 55</w:t>
      </w:r>
      <w:r w:rsidRPr="005F5FB7">
        <w:t>(2), 243-263.</w:t>
      </w:r>
    </w:p>
    <w:p w14:paraId="2BD50BC6" w14:textId="009CF545" w:rsidR="00B31582" w:rsidRPr="00B31582" w:rsidRDefault="00B31582" w:rsidP="00DC290A">
      <w:pPr>
        <w:pStyle w:val="ListParagraph"/>
        <w:ind w:hanging="720"/>
        <w:jc w:val="left"/>
        <w:rPr>
          <w:rFonts w:ascii="Times New Roman" w:eastAsiaTheme="minorHAnsi" w:hAnsi="Times New Roman" w:cs="Times New Roman"/>
        </w:rPr>
      </w:pPr>
      <w:proofErr w:type="spellStart"/>
      <w:r w:rsidRPr="00B31582">
        <w:rPr>
          <w:rFonts w:ascii="Times New Roman" w:eastAsiaTheme="minorHAnsi" w:hAnsi="Times New Roman" w:cs="Times New Roman"/>
        </w:rPr>
        <w:t>Magis</w:t>
      </w:r>
      <w:proofErr w:type="spellEnd"/>
      <w:r w:rsidRPr="00B31582">
        <w:rPr>
          <w:rFonts w:ascii="Times New Roman" w:eastAsiaTheme="minorHAnsi" w:hAnsi="Times New Roman" w:cs="Times New Roman"/>
        </w:rPr>
        <w:t xml:space="preserve">, D., Yan, D., &amp; von </w:t>
      </w:r>
      <w:proofErr w:type="spellStart"/>
      <w:r w:rsidRPr="00B31582">
        <w:rPr>
          <w:rFonts w:ascii="Times New Roman" w:eastAsiaTheme="minorHAnsi" w:hAnsi="Times New Roman" w:cs="Times New Roman"/>
        </w:rPr>
        <w:t>Davier</w:t>
      </w:r>
      <w:proofErr w:type="spellEnd"/>
      <w:r w:rsidRPr="00B31582">
        <w:rPr>
          <w:rFonts w:ascii="Times New Roman" w:eastAsiaTheme="minorHAnsi" w:hAnsi="Times New Roman" w:cs="Times New Roman"/>
        </w:rPr>
        <w:t xml:space="preserve">, </w:t>
      </w:r>
      <w:proofErr w:type="gramStart"/>
      <w:r w:rsidRPr="00B31582">
        <w:rPr>
          <w:rFonts w:ascii="Times New Roman" w:eastAsiaTheme="minorHAnsi" w:hAnsi="Times New Roman" w:cs="Times New Roman"/>
        </w:rPr>
        <w:t>A.(</w:t>
      </w:r>
      <w:proofErr w:type="gramEnd"/>
      <w:r w:rsidRPr="00B31582">
        <w:rPr>
          <w:rFonts w:ascii="Times New Roman" w:eastAsiaTheme="minorHAnsi" w:hAnsi="Times New Roman" w:cs="Times New Roman"/>
        </w:rPr>
        <w:t>2018)</w:t>
      </w:r>
      <w:r>
        <w:rPr>
          <w:rFonts w:ascii="Times New Roman" w:eastAsiaTheme="minorHAnsi" w:hAnsi="Times New Roman" w:cs="Times New Roman"/>
        </w:rPr>
        <w:t>.</w:t>
      </w:r>
      <w:r w:rsidRPr="00B31582">
        <w:rPr>
          <w:rFonts w:ascii="Times New Roman" w:eastAsiaTheme="minorHAnsi" w:hAnsi="Times New Roman" w:cs="Times New Roman"/>
        </w:rPr>
        <w:t xml:space="preserve"> </w:t>
      </w:r>
      <w:proofErr w:type="spellStart"/>
      <w:r w:rsidRPr="00B31582">
        <w:rPr>
          <w:rFonts w:ascii="Times New Roman" w:eastAsiaTheme="minorHAnsi" w:hAnsi="Times New Roman" w:cs="Times New Roman"/>
        </w:rPr>
        <w:t>mstR</w:t>
      </w:r>
      <w:proofErr w:type="spellEnd"/>
      <w:r w:rsidRPr="00B31582">
        <w:rPr>
          <w:rFonts w:ascii="Times New Roman" w:eastAsiaTheme="minorHAnsi" w:hAnsi="Times New Roman" w:cs="Times New Roman"/>
        </w:rPr>
        <w:t xml:space="preserve">: Procedures to </w:t>
      </w:r>
      <w:r w:rsidR="00C05450">
        <w:rPr>
          <w:rFonts w:ascii="Times New Roman" w:eastAsiaTheme="minorHAnsi" w:hAnsi="Times New Roman" w:cs="Times New Roman"/>
        </w:rPr>
        <w:t>g</w:t>
      </w:r>
      <w:r w:rsidRPr="00B31582">
        <w:rPr>
          <w:rFonts w:ascii="Times New Roman" w:eastAsiaTheme="minorHAnsi" w:hAnsi="Times New Roman" w:cs="Times New Roman"/>
        </w:rPr>
        <w:t xml:space="preserve">enerate </w:t>
      </w:r>
      <w:r w:rsidR="00C05450">
        <w:rPr>
          <w:rFonts w:ascii="Times New Roman" w:eastAsiaTheme="minorHAnsi" w:hAnsi="Times New Roman" w:cs="Times New Roman"/>
        </w:rPr>
        <w:t>p</w:t>
      </w:r>
      <w:r w:rsidRPr="00B31582">
        <w:rPr>
          <w:rFonts w:ascii="Times New Roman" w:eastAsiaTheme="minorHAnsi" w:hAnsi="Times New Roman" w:cs="Times New Roman"/>
        </w:rPr>
        <w:t xml:space="preserve">atterns under </w:t>
      </w:r>
      <w:r w:rsidR="00C05450">
        <w:rPr>
          <w:rFonts w:ascii="Times New Roman" w:eastAsiaTheme="minorHAnsi" w:hAnsi="Times New Roman" w:cs="Times New Roman"/>
        </w:rPr>
        <w:t>m</w:t>
      </w:r>
      <w:r w:rsidRPr="00B31582">
        <w:rPr>
          <w:rFonts w:ascii="Times New Roman" w:eastAsiaTheme="minorHAnsi" w:hAnsi="Times New Roman" w:cs="Times New Roman"/>
        </w:rPr>
        <w:t xml:space="preserve">ultistage </w:t>
      </w:r>
      <w:r w:rsidR="00C05450">
        <w:rPr>
          <w:rFonts w:ascii="Times New Roman" w:eastAsiaTheme="minorHAnsi" w:hAnsi="Times New Roman" w:cs="Times New Roman"/>
        </w:rPr>
        <w:t>t</w:t>
      </w:r>
      <w:r w:rsidRPr="00B31582">
        <w:rPr>
          <w:rFonts w:ascii="Times New Roman" w:eastAsiaTheme="minorHAnsi" w:hAnsi="Times New Roman" w:cs="Times New Roman"/>
        </w:rPr>
        <w:t>esting. Available at https://cran.r-project.org/web/packages/mstR/index.html</w:t>
      </w:r>
    </w:p>
    <w:p w14:paraId="0B4F9617" w14:textId="207A0FBE" w:rsidR="008322EE" w:rsidRPr="005F5FB7" w:rsidRDefault="008322EE" w:rsidP="00F33980">
      <w:pPr>
        <w:widowControl w:val="0"/>
        <w:ind w:left="720" w:hanging="720"/>
        <w:jc w:val="left"/>
      </w:pPr>
      <w:proofErr w:type="spellStart"/>
      <w:r w:rsidRPr="005F5FB7">
        <w:t>Oranje</w:t>
      </w:r>
      <w:proofErr w:type="spellEnd"/>
      <w:r w:rsidRPr="005F5FB7">
        <w:t xml:space="preserve">, A., </w:t>
      </w:r>
      <w:proofErr w:type="spellStart"/>
      <w:r w:rsidRPr="005F5FB7">
        <w:t>Mazzeo</w:t>
      </w:r>
      <w:proofErr w:type="spellEnd"/>
      <w:r w:rsidRPr="005F5FB7">
        <w:t xml:space="preserve">. J., Xu, X., &amp; Kulick, E. (2014). A multistage testing approach to </w:t>
      </w:r>
      <w:r w:rsidR="00B534DE">
        <w:t>g</w:t>
      </w:r>
      <w:r w:rsidRPr="005F5FB7">
        <w:t>roup-</w:t>
      </w:r>
      <w:r w:rsidR="00B534DE">
        <w:t>s</w:t>
      </w:r>
      <w:r w:rsidRPr="005F5FB7">
        <w:t xml:space="preserve">core </w:t>
      </w:r>
      <w:r w:rsidR="00B534DE">
        <w:t>a</w:t>
      </w:r>
      <w:r w:rsidRPr="005F5FB7">
        <w:t xml:space="preserve">ssessments. In D. Yan, A.A. von </w:t>
      </w:r>
      <w:proofErr w:type="spellStart"/>
      <w:r w:rsidRPr="005F5FB7">
        <w:t>Davier</w:t>
      </w:r>
      <w:proofErr w:type="spellEnd"/>
      <w:r w:rsidRPr="005F5FB7">
        <w:t xml:space="preserve">, &amp; C. Lewis (Eds.). </w:t>
      </w:r>
      <w:r w:rsidRPr="005F5FB7">
        <w:rPr>
          <w:i/>
        </w:rPr>
        <w:t>Computerized multistage testing: Theory and applications</w:t>
      </w:r>
      <w:r w:rsidRPr="005F5FB7">
        <w:t>. Boca Raton, FL: CRC Press.</w:t>
      </w:r>
    </w:p>
    <w:p w14:paraId="7E272379" w14:textId="05BA9DEE" w:rsidR="006B4B9D" w:rsidRPr="00476C3A" w:rsidRDefault="006B4B9D" w:rsidP="006B4B9D">
      <w:pPr>
        <w:widowControl w:val="0"/>
        <w:ind w:left="720" w:hanging="720"/>
        <w:jc w:val="left"/>
      </w:pPr>
      <w:proofErr w:type="spellStart"/>
      <w:r w:rsidRPr="005F5FB7">
        <w:t>Patsula</w:t>
      </w:r>
      <w:proofErr w:type="spellEnd"/>
      <w:r w:rsidRPr="005F5FB7">
        <w:t xml:space="preserve">, L N. (1999). A comparison of computerized adaptive testing and multi-stage testing. </w:t>
      </w:r>
      <w:r w:rsidRPr="00C64376">
        <w:t xml:space="preserve">(Unpublished doctoral dissertation). </w:t>
      </w:r>
      <w:r w:rsidRPr="00476C3A">
        <w:t>University of Massachusetts Amherst</w:t>
      </w:r>
      <w:r>
        <w:t>.</w:t>
      </w:r>
    </w:p>
    <w:p w14:paraId="2B163CD7" w14:textId="63497163" w:rsidR="006B4B9D" w:rsidRPr="005F5FB7" w:rsidRDefault="006B4B9D" w:rsidP="006B4B9D">
      <w:pPr>
        <w:widowControl w:val="0"/>
        <w:ind w:left="720" w:hanging="720"/>
        <w:jc w:val="left"/>
      </w:pPr>
      <w:proofErr w:type="spellStart"/>
      <w:r w:rsidRPr="005F5FB7">
        <w:lastRenderedPageBreak/>
        <w:t>Schnipke</w:t>
      </w:r>
      <w:proofErr w:type="spellEnd"/>
      <w:r w:rsidRPr="005F5FB7">
        <w:t xml:space="preserve">, D. L., &amp; Reese, L. M. (1999). </w:t>
      </w:r>
      <w:r w:rsidRPr="005F5FB7">
        <w:rPr>
          <w:i/>
        </w:rPr>
        <w:t xml:space="preserve">A Comparison [of] </w:t>
      </w:r>
      <w:proofErr w:type="spellStart"/>
      <w:r w:rsidRPr="005F5FB7">
        <w:rPr>
          <w:i/>
        </w:rPr>
        <w:t>Testlet</w:t>
      </w:r>
      <w:proofErr w:type="spellEnd"/>
      <w:r w:rsidRPr="005F5FB7">
        <w:rPr>
          <w:i/>
        </w:rPr>
        <w:t xml:space="preserve">-Based Test Designs for Computerized Adaptive Testing. </w:t>
      </w:r>
      <w:r w:rsidRPr="005F5FB7">
        <w:t>Law School Admission Council Computerized Testing Report. LSAC Research Report Series.</w:t>
      </w:r>
    </w:p>
    <w:p w14:paraId="3AD80B1D" w14:textId="138FD4D2" w:rsidR="00A53A46" w:rsidRPr="005F5FB7" w:rsidRDefault="00A53A46" w:rsidP="004416D5">
      <w:pPr>
        <w:widowControl w:val="0"/>
        <w:ind w:left="720" w:hanging="720"/>
        <w:jc w:val="left"/>
      </w:pPr>
      <w:r w:rsidRPr="005F5FB7">
        <w:t xml:space="preserve">Wang, X. (2013). </w:t>
      </w:r>
      <w:r w:rsidRPr="00E925F3">
        <w:rPr>
          <w:i/>
        </w:rPr>
        <w:t>An investigation on computer-adaptive multistage testing panels for multidimensional assessment</w:t>
      </w:r>
      <w:r w:rsidRPr="005F5FB7">
        <w:rPr>
          <w:i/>
        </w:rPr>
        <w:t xml:space="preserve"> </w:t>
      </w:r>
      <w:r w:rsidRPr="005F5FB7">
        <w:t>(Unpublished doctoral dissertation). The University of North Carolina at Greensboro.</w:t>
      </w:r>
    </w:p>
    <w:p w14:paraId="62F84A4C" w14:textId="0FE44306" w:rsidR="006B4B9D" w:rsidRPr="005F5FB7" w:rsidRDefault="006B4B9D" w:rsidP="006B4B9D">
      <w:pPr>
        <w:ind w:left="720" w:hanging="720"/>
        <w:jc w:val="left"/>
      </w:pPr>
      <w:r w:rsidRPr="005F5FB7">
        <w:t xml:space="preserve">Wang, K. (2017). </w:t>
      </w:r>
      <w:r w:rsidRPr="005F5FB7">
        <w:rPr>
          <w:i/>
        </w:rPr>
        <w:t>A Fair Comparison of the Performance of Computerized Adaptive Testing and Multistage Adaptive Testing</w:t>
      </w:r>
      <w:r w:rsidRPr="005F5FB7">
        <w:t xml:space="preserve"> (Unpublished doctoral dissertation). Michigan State University.</w:t>
      </w:r>
    </w:p>
    <w:p w14:paraId="717B9553" w14:textId="42EC02A3" w:rsidR="00000DF8" w:rsidRPr="00F418FC" w:rsidRDefault="00000DF8" w:rsidP="00000DF8">
      <w:pPr>
        <w:ind w:left="720" w:hanging="720"/>
        <w:rPr>
          <w:rFonts w:ascii="Times New Roman" w:hAnsi="Times New Roman" w:cs="Times New Roman"/>
        </w:rPr>
      </w:pPr>
      <w:r>
        <w:rPr>
          <w:rFonts w:ascii="Times New Roman" w:hAnsi="Times New Roman" w:cs="Times New Roman"/>
        </w:rPr>
        <w:t xml:space="preserve">Warm, T. A. (1989). Weighted likelihood estimation of ability in item response theory. </w:t>
      </w:r>
      <w:r>
        <w:rPr>
          <w:rFonts w:ascii="Times New Roman" w:hAnsi="Times New Roman" w:cs="Times New Roman"/>
          <w:i/>
          <w:iCs/>
        </w:rPr>
        <w:t>Psychometrika, 54</w:t>
      </w:r>
      <w:r>
        <w:rPr>
          <w:rFonts w:ascii="Times New Roman" w:hAnsi="Times New Roman" w:cs="Times New Roman"/>
        </w:rPr>
        <w:t xml:space="preserve">, 427-450. </w:t>
      </w:r>
    </w:p>
    <w:p w14:paraId="1005ADDA" w14:textId="732E0FA9" w:rsidR="008322EE" w:rsidRDefault="00000000" w:rsidP="006D44DF">
      <w:pPr>
        <w:widowControl w:val="0"/>
        <w:ind w:left="720" w:hanging="720"/>
        <w:jc w:val="left"/>
      </w:pPr>
      <w:hyperlink r:id="rId34" w:history="1">
        <w:r w:rsidR="008322EE" w:rsidRPr="005F5FB7">
          <w:rPr>
            <w:rStyle w:val="Hyperlink"/>
            <w:color w:val="auto"/>
            <w:u w:val="none"/>
          </w:rPr>
          <w:t>Weiss, D. J.</w:t>
        </w:r>
      </w:hyperlink>
      <w:r w:rsidR="008322EE" w:rsidRPr="005F5FB7">
        <w:t xml:space="preserve">, &amp; </w:t>
      </w:r>
      <w:hyperlink r:id="rId35" w:history="1">
        <w:r w:rsidR="008322EE" w:rsidRPr="005F5FB7">
          <w:rPr>
            <w:rStyle w:val="Hyperlink"/>
            <w:color w:val="auto"/>
            <w:u w:val="none"/>
          </w:rPr>
          <w:t>Betz, N. E.</w:t>
        </w:r>
      </w:hyperlink>
      <w:r w:rsidR="008322EE" w:rsidRPr="005F5FB7">
        <w:t xml:space="preserve">. (1973). </w:t>
      </w:r>
      <w:hyperlink r:id="rId36" w:history="1">
        <w:r w:rsidR="008322EE" w:rsidRPr="005F5FB7">
          <w:rPr>
            <w:rStyle w:val="Hyperlink"/>
            <w:i/>
            <w:color w:val="auto"/>
            <w:u w:val="none"/>
          </w:rPr>
          <w:t>Ability measurement: Conventional or adaptive?</w:t>
        </w:r>
        <w:r w:rsidR="008322EE" w:rsidRPr="005F5FB7">
          <w:rPr>
            <w:rStyle w:val="Hyperlink"/>
            <w:color w:val="auto"/>
            <w:u w:val="none"/>
          </w:rPr>
          <w:t xml:space="preserve"> (Research Report 73-1)</w:t>
        </w:r>
      </w:hyperlink>
      <w:r w:rsidR="008322EE" w:rsidRPr="005F5FB7">
        <w:t>. Minneapolis: University of Minnesota, Department of Psychology, Psychometric Methods Program.</w:t>
      </w:r>
    </w:p>
    <w:p w14:paraId="1203C780" w14:textId="77777777" w:rsidR="00EC6F3B" w:rsidRDefault="00EC6F3B" w:rsidP="00EC6F3B">
      <w:pPr>
        <w:autoSpaceDE w:val="0"/>
        <w:autoSpaceDN w:val="0"/>
        <w:adjustRightInd w:val="0"/>
        <w:ind w:left="360" w:hanging="360"/>
      </w:pPr>
      <w:r>
        <w:t xml:space="preserve">Weiss, D. J. &amp; Von Minden, S. (2011). </w:t>
      </w:r>
      <w:hyperlink r:id="rId37" w:history="1">
        <w:r w:rsidRPr="00EC6F3B">
          <w:rPr>
            <w:rStyle w:val="Hyperlink"/>
            <w:u w:val="none"/>
          </w:rPr>
          <w:t>Measuring individual growth with conventional and adaptive tests</w:t>
        </w:r>
        <w:r w:rsidRPr="00273209">
          <w:rPr>
            <w:rStyle w:val="Hyperlink"/>
          </w:rPr>
          <w:t>.</w:t>
        </w:r>
      </w:hyperlink>
      <w:r>
        <w:t xml:space="preserve">   </w:t>
      </w:r>
      <w:r w:rsidRPr="00267FC1">
        <w:rPr>
          <w:i/>
        </w:rPr>
        <w:t xml:space="preserve">Journal of Methods and </w:t>
      </w:r>
      <w:r>
        <w:rPr>
          <w:i/>
        </w:rPr>
        <w:t>M</w:t>
      </w:r>
      <w:r w:rsidRPr="00267FC1">
        <w:rPr>
          <w:i/>
        </w:rPr>
        <w:t xml:space="preserve">easurement in the </w:t>
      </w:r>
      <w:r>
        <w:rPr>
          <w:i/>
        </w:rPr>
        <w:t>B</w:t>
      </w:r>
      <w:r w:rsidRPr="00267FC1">
        <w:rPr>
          <w:i/>
        </w:rPr>
        <w:t xml:space="preserve">ehavioral </w:t>
      </w:r>
      <w:r>
        <w:rPr>
          <w:i/>
        </w:rPr>
        <w:t>S</w:t>
      </w:r>
      <w:r w:rsidRPr="00267FC1">
        <w:rPr>
          <w:i/>
        </w:rPr>
        <w:t>ciences</w:t>
      </w:r>
      <w:r>
        <w:t>, 2(1), 80-101.</w:t>
      </w:r>
    </w:p>
    <w:p w14:paraId="59ABBFF8" w14:textId="491BCE8A" w:rsidR="00E23E87" w:rsidRDefault="00E23E87" w:rsidP="006B4B9D">
      <w:pPr>
        <w:ind w:left="720" w:hanging="720"/>
        <w:jc w:val="left"/>
      </w:pPr>
      <w:r>
        <w:t xml:space="preserve">Weissman, A. (2014). </w:t>
      </w:r>
      <w:r w:rsidRPr="007D6625">
        <w:rPr>
          <w:rFonts w:ascii="Times New Roman" w:hAnsi="Times New Roman" w:cs="Times New Roman"/>
          <w:kern w:val="0"/>
        </w:rPr>
        <w:t xml:space="preserve">In D. Yan, A. A. von </w:t>
      </w:r>
      <w:proofErr w:type="spellStart"/>
      <w:r w:rsidRPr="007D6625">
        <w:rPr>
          <w:rFonts w:ascii="Times New Roman" w:hAnsi="Times New Roman" w:cs="Times New Roman"/>
          <w:kern w:val="0"/>
        </w:rPr>
        <w:t>Davier</w:t>
      </w:r>
      <w:proofErr w:type="spellEnd"/>
      <w:r w:rsidRPr="007D6625">
        <w:rPr>
          <w:rFonts w:ascii="Times New Roman" w:hAnsi="Times New Roman" w:cs="Times New Roman"/>
          <w:kern w:val="0"/>
        </w:rPr>
        <w:t xml:space="preserve">, and C. </w:t>
      </w:r>
      <w:proofErr w:type="spellStart"/>
      <w:r w:rsidRPr="007D6625">
        <w:rPr>
          <w:rFonts w:ascii="Times New Roman" w:hAnsi="Times New Roman" w:cs="Times New Roman"/>
          <w:kern w:val="0"/>
        </w:rPr>
        <w:t>Lewsis</w:t>
      </w:r>
      <w:proofErr w:type="spellEnd"/>
      <w:r w:rsidRPr="007D6625">
        <w:rPr>
          <w:rFonts w:ascii="Times New Roman" w:hAnsi="Times New Roman" w:cs="Times New Roman"/>
          <w:kern w:val="0"/>
        </w:rPr>
        <w:t xml:space="preserve"> (Eds.). </w:t>
      </w:r>
      <w:r w:rsidR="00C82853">
        <w:rPr>
          <w:rFonts w:ascii="Times New Roman" w:hAnsi="Times New Roman" w:cs="Times New Roman"/>
          <w:kern w:val="0"/>
        </w:rPr>
        <w:t xml:space="preserve">IRT-based multistage testing. </w:t>
      </w:r>
      <w:r w:rsidR="00F0741F" w:rsidRPr="007D6625">
        <w:rPr>
          <w:rFonts w:ascii="Times New Roman" w:hAnsi="Times New Roman" w:cs="Times New Roman"/>
          <w:kern w:val="0"/>
        </w:rPr>
        <w:t xml:space="preserve">In D. Yan, A. A. von </w:t>
      </w:r>
      <w:proofErr w:type="spellStart"/>
      <w:r w:rsidR="00F0741F" w:rsidRPr="007D6625">
        <w:rPr>
          <w:rFonts w:ascii="Times New Roman" w:hAnsi="Times New Roman" w:cs="Times New Roman"/>
          <w:kern w:val="0"/>
        </w:rPr>
        <w:t>Davier</w:t>
      </w:r>
      <w:proofErr w:type="spellEnd"/>
      <w:r w:rsidR="00F0741F" w:rsidRPr="007D6625">
        <w:rPr>
          <w:rFonts w:ascii="Times New Roman" w:hAnsi="Times New Roman" w:cs="Times New Roman"/>
          <w:kern w:val="0"/>
        </w:rPr>
        <w:t xml:space="preserve">, and C. Lewis (Eds.). </w:t>
      </w:r>
      <w:r w:rsidRPr="004F51FB">
        <w:rPr>
          <w:rFonts w:ascii="Times New Roman" w:hAnsi="Times New Roman" w:cs="Times New Roman"/>
          <w:i/>
          <w:iCs/>
          <w:kern w:val="0"/>
        </w:rPr>
        <w:t xml:space="preserve">Computerized </w:t>
      </w:r>
      <w:r>
        <w:rPr>
          <w:rFonts w:ascii="Times New Roman" w:hAnsi="Times New Roman" w:cs="Times New Roman"/>
          <w:i/>
          <w:iCs/>
          <w:kern w:val="0"/>
        </w:rPr>
        <w:t>m</w:t>
      </w:r>
      <w:r w:rsidRPr="004F51FB">
        <w:rPr>
          <w:rFonts w:ascii="Times New Roman" w:hAnsi="Times New Roman" w:cs="Times New Roman"/>
          <w:i/>
          <w:iCs/>
          <w:kern w:val="0"/>
        </w:rPr>
        <w:t xml:space="preserve">ultistage </w:t>
      </w:r>
      <w:r>
        <w:rPr>
          <w:rFonts w:ascii="Times New Roman" w:hAnsi="Times New Roman" w:cs="Times New Roman"/>
          <w:i/>
          <w:iCs/>
          <w:kern w:val="0"/>
        </w:rPr>
        <w:t>t</w:t>
      </w:r>
      <w:r w:rsidRPr="004F51FB">
        <w:rPr>
          <w:rFonts w:ascii="Times New Roman" w:hAnsi="Times New Roman" w:cs="Times New Roman"/>
          <w:i/>
          <w:iCs/>
          <w:kern w:val="0"/>
        </w:rPr>
        <w:t>esting</w:t>
      </w:r>
      <w:r>
        <w:rPr>
          <w:rFonts w:ascii="Times New Roman" w:hAnsi="Times New Roman" w:cs="Times New Roman"/>
          <w:i/>
          <w:iCs/>
          <w:kern w:val="0"/>
        </w:rPr>
        <w:t>:</w:t>
      </w:r>
      <w:r w:rsidRPr="004F51FB">
        <w:rPr>
          <w:rFonts w:ascii="Times New Roman" w:hAnsi="Times New Roman" w:cs="Times New Roman"/>
          <w:i/>
          <w:iCs/>
          <w:kern w:val="0"/>
        </w:rPr>
        <w:t xml:space="preserve"> Theory and </w:t>
      </w:r>
      <w:r>
        <w:rPr>
          <w:rFonts w:ascii="Times New Roman" w:hAnsi="Times New Roman" w:cs="Times New Roman"/>
          <w:i/>
          <w:iCs/>
          <w:kern w:val="0"/>
        </w:rPr>
        <w:t>a</w:t>
      </w:r>
      <w:r w:rsidRPr="004F51FB">
        <w:rPr>
          <w:rFonts w:ascii="Times New Roman" w:hAnsi="Times New Roman" w:cs="Times New Roman"/>
          <w:i/>
          <w:iCs/>
          <w:kern w:val="0"/>
        </w:rPr>
        <w:t>pplications.</w:t>
      </w:r>
      <w:r w:rsidRPr="007D6625">
        <w:rPr>
          <w:rFonts w:ascii="Times New Roman" w:hAnsi="Times New Roman" w:cs="Times New Roman"/>
          <w:kern w:val="0"/>
        </w:rPr>
        <w:t xml:space="preserve"> Boca Raton FL: CRC Press.</w:t>
      </w:r>
    </w:p>
    <w:p w14:paraId="4887E5FE" w14:textId="4ACF5F9F" w:rsidR="006B4B9D" w:rsidRDefault="006B4B9D" w:rsidP="006B4B9D">
      <w:pPr>
        <w:ind w:left="720" w:hanging="720"/>
        <w:jc w:val="left"/>
      </w:pPr>
      <w:r w:rsidRPr="005F5FB7">
        <w:t xml:space="preserve">Yan, D., von </w:t>
      </w:r>
      <w:proofErr w:type="spellStart"/>
      <w:r w:rsidRPr="005F5FB7">
        <w:t>Davier</w:t>
      </w:r>
      <w:proofErr w:type="spellEnd"/>
      <w:r w:rsidRPr="005F5FB7">
        <w:t xml:space="preserve">, A. A., &amp; Lewis, C. (2014). </w:t>
      </w:r>
      <w:r w:rsidRPr="005F5FB7">
        <w:rPr>
          <w:i/>
        </w:rPr>
        <w:t>Computerized multistage testing: Theory and applications</w:t>
      </w:r>
      <w:r w:rsidRPr="005F5FB7">
        <w:t>. Boca Raton, FL: CRC Press.</w:t>
      </w:r>
    </w:p>
    <w:p w14:paraId="6D7DC018" w14:textId="77777777" w:rsidR="00D17E4C" w:rsidRDefault="00D17E4C" w:rsidP="00A53A46">
      <w:pPr>
        <w:ind w:left="720" w:hanging="720"/>
        <w:jc w:val="left"/>
        <w:rPr>
          <w:ins w:id="268" w:author="Robert S Chapman" w:date="2023-07-10T11:17:00Z"/>
        </w:rPr>
      </w:pPr>
    </w:p>
    <w:p w14:paraId="2562ACB8" w14:textId="745B110C" w:rsidR="00D17E4C" w:rsidRDefault="00D17E4C" w:rsidP="00A53A46">
      <w:pPr>
        <w:ind w:left="720" w:hanging="720"/>
        <w:jc w:val="left"/>
        <w:rPr>
          <w:ins w:id="269" w:author="Robert S Chapman" w:date="2023-07-10T11:17:00Z"/>
        </w:rPr>
      </w:pPr>
      <w:proofErr w:type="spellStart"/>
      <w:ins w:id="270" w:author="Robert S Chapman" w:date="2023-07-10T11:17:00Z">
        <w:r w:rsidRPr="00D17E4C">
          <w:lastRenderedPageBreak/>
          <w:t>Zenisky</w:t>
        </w:r>
        <w:proofErr w:type="spellEnd"/>
        <w:r w:rsidRPr="00D17E4C">
          <w:t xml:space="preserve"> AL. Evaluating the effects of several multi -stage testing design variables on selected psychometric outcomes for certification and licensure assessment. </w:t>
        </w:r>
        <w:r w:rsidRPr="00D17E4C">
          <w:rPr>
            <w:i/>
            <w:iCs/>
          </w:rPr>
          <w:t>University of Massachusetts Amherst</w:t>
        </w:r>
        <w:r w:rsidRPr="00D17E4C">
          <w:t>; 2004.</w:t>
        </w:r>
      </w:ins>
    </w:p>
    <w:p w14:paraId="2B11C4DD" w14:textId="0F6EB6AC" w:rsidR="00A53A46" w:rsidRDefault="00A53A46" w:rsidP="00A53A46">
      <w:pPr>
        <w:ind w:left="720" w:hanging="720"/>
        <w:jc w:val="left"/>
      </w:pPr>
      <w:r w:rsidRPr="005F5FB7">
        <w:t xml:space="preserve">Zheng, Y., &amp; Chang, H. H. (2015). On-the-fly assembled multistage adaptive testing. </w:t>
      </w:r>
      <w:r w:rsidRPr="005F5FB7">
        <w:rPr>
          <w:i/>
        </w:rPr>
        <w:t>Applied Psychological Measurement, 39</w:t>
      </w:r>
      <w:r w:rsidRPr="005F5FB7">
        <w:t>(2), 104-118.</w:t>
      </w:r>
    </w:p>
    <w:p w14:paraId="79F0F7EC" w14:textId="1EDA43FA" w:rsidR="004650C5" w:rsidRDefault="004650C5" w:rsidP="00B760BF">
      <w:pPr>
        <w:autoSpaceDE w:val="0"/>
        <w:autoSpaceDN w:val="0"/>
        <w:adjustRightInd w:val="0"/>
        <w:ind w:left="720" w:hanging="720"/>
        <w:jc w:val="left"/>
        <w:rPr>
          <w:rFonts w:ascii="Times New Roman" w:hAnsi="Times New Roman" w:cs="Times New Roman"/>
          <w:kern w:val="0"/>
        </w:rPr>
      </w:pPr>
      <w:r w:rsidRPr="00B760BF">
        <w:rPr>
          <w:rFonts w:ascii="Times New Roman" w:hAnsi="Times New Roman" w:cs="Times New Roman"/>
          <w:kern w:val="0"/>
        </w:rPr>
        <w:t>Zheng, Y. Nozawa, Y., Gao, X., &amp; Chang, H.-H. (2012).</w:t>
      </w:r>
      <w:r>
        <w:rPr>
          <w:rFonts w:ascii="HelveticaNeueLTStd-Lt" w:hAnsi="HelveticaNeueLTStd-Lt" w:cs="HelveticaNeueLTStd-Lt"/>
          <w:kern w:val="0"/>
          <w:sz w:val="28"/>
          <w:szCs w:val="28"/>
        </w:rPr>
        <w:t xml:space="preserve"> </w:t>
      </w:r>
      <w:r w:rsidR="0052382E" w:rsidRPr="00575C3A">
        <w:rPr>
          <w:rFonts w:ascii="Times New Roman" w:hAnsi="Times New Roman" w:cs="Times New Roman"/>
          <w:i/>
          <w:iCs/>
          <w:kern w:val="0"/>
        </w:rPr>
        <w:t xml:space="preserve">Multistage adaptive testing for a large-scale classification test: Design, </w:t>
      </w:r>
      <w:r w:rsidR="00B760BF" w:rsidRPr="00575C3A">
        <w:rPr>
          <w:rFonts w:ascii="Times New Roman" w:hAnsi="Times New Roman" w:cs="Times New Roman"/>
          <w:i/>
          <w:iCs/>
          <w:kern w:val="0"/>
        </w:rPr>
        <w:t>h</w:t>
      </w:r>
      <w:r w:rsidR="0052382E" w:rsidRPr="00575C3A">
        <w:rPr>
          <w:rFonts w:ascii="Times New Roman" w:hAnsi="Times New Roman" w:cs="Times New Roman"/>
          <w:i/>
          <w:iCs/>
          <w:kern w:val="0"/>
        </w:rPr>
        <w:t xml:space="preserve">euristic </w:t>
      </w:r>
      <w:r w:rsidR="00B760BF" w:rsidRPr="00575C3A">
        <w:rPr>
          <w:rFonts w:ascii="Times New Roman" w:hAnsi="Times New Roman" w:cs="Times New Roman"/>
          <w:i/>
          <w:iCs/>
          <w:kern w:val="0"/>
        </w:rPr>
        <w:t>a</w:t>
      </w:r>
      <w:r w:rsidR="0052382E" w:rsidRPr="00575C3A">
        <w:rPr>
          <w:rFonts w:ascii="Times New Roman" w:hAnsi="Times New Roman" w:cs="Times New Roman"/>
          <w:i/>
          <w:iCs/>
          <w:kern w:val="0"/>
        </w:rPr>
        <w:t>ssembly, and</w:t>
      </w:r>
      <w:r w:rsidR="00B760BF" w:rsidRPr="00575C3A">
        <w:rPr>
          <w:rFonts w:ascii="Times New Roman" w:hAnsi="Times New Roman" w:cs="Times New Roman"/>
          <w:i/>
          <w:iCs/>
          <w:kern w:val="0"/>
        </w:rPr>
        <w:t xml:space="preserve"> c</w:t>
      </w:r>
      <w:r w:rsidR="0052382E" w:rsidRPr="00575C3A">
        <w:rPr>
          <w:rFonts w:ascii="Times New Roman" w:hAnsi="Times New Roman" w:cs="Times New Roman"/>
          <w:i/>
          <w:iCs/>
          <w:kern w:val="0"/>
        </w:rPr>
        <w:t xml:space="preserve">omparison with </w:t>
      </w:r>
      <w:r w:rsidR="00B760BF" w:rsidRPr="00575C3A">
        <w:rPr>
          <w:rFonts w:ascii="Times New Roman" w:hAnsi="Times New Roman" w:cs="Times New Roman"/>
          <w:i/>
          <w:iCs/>
          <w:kern w:val="0"/>
        </w:rPr>
        <w:t>o</w:t>
      </w:r>
      <w:r w:rsidR="0052382E" w:rsidRPr="00575C3A">
        <w:rPr>
          <w:rFonts w:ascii="Times New Roman" w:hAnsi="Times New Roman" w:cs="Times New Roman"/>
          <w:i/>
          <w:iCs/>
          <w:kern w:val="0"/>
        </w:rPr>
        <w:t xml:space="preserve">ther </w:t>
      </w:r>
      <w:r w:rsidR="00B760BF" w:rsidRPr="00575C3A">
        <w:rPr>
          <w:rFonts w:ascii="Times New Roman" w:hAnsi="Times New Roman" w:cs="Times New Roman"/>
          <w:i/>
          <w:iCs/>
          <w:kern w:val="0"/>
        </w:rPr>
        <w:t>t</w:t>
      </w:r>
      <w:r w:rsidR="0052382E" w:rsidRPr="00575C3A">
        <w:rPr>
          <w:rFonts w:ascii="Times New Roman" w:hAnsi="Times New Roman" w:cs="Times New Roman"/>
          <w:i/>
          <w:iCs/>
          <w:kern w:val="0"/>
        </w:rPr>
        <w:t>esting</w:t>
      </w:r>
      <w:r w:rsidR="00B760BF" w:rsidRPr="00575C3A">
        <w:rPr>
          <w:rFonts w:ascii="Times New Roman" w:hAnsi="Times New Roman" w:cs="Times New Roman"/>
          <w:i/>
          <w:iCs/>
          <w:kern w:val="0"/>
        </w:rPr>
        <w:t xml:space="preserve"> m</w:t>
      </w:r>
      <w:r w:rsidR="0052382E" w:rsidRPr="00575C3A">
        <w:rPr>
          <w:rFonts w:ascii="Times New Roman" w:hAnsi="Times New Roman" w:cs="Times New Roman"/>
          <w:i/>
          <w:iCs/>
          <w:kern w:val="0"/>
        </w:rPr>
        <w:t>odes</w:t>
      </w:r>
      <w:r w:rsidR="00B760BF" w:rsidRPr="00575C3A">
        <w:rPr>
          <w:rFonts w:ascii="Times New Roman" w:hAnsi="Times New Roman" w:cs="Times New Roman"/>
          <w:i/>
          <w:iCs/>
          <w:kern w:val="0"/>
        </w:rPr>
        <w:t>.</w:t>
      </w:r>
      <w:r w:rsidR="00B760BF">
        <w:rPr>
          <w:rFonts w:ascii="Times New Roman" w:hAnsi="Times New Roman" w:cs="Times New Roman"/>
          <w:kern w:val="0"/>
        </w:rPr>
        <w:t xml:space="preserve"> </w:t>
      </w:r>
      <w:r w:rsidR="00BC3681">
        <w:rPr>
          <w:rFonts w:ascii="Times New Roman" w:hAnsi="Times New Roman" w:cs="Times New Roman"/>
          <w:kern w:val="0"/>
        </w:rPr>
        <w:t xml:space="preserve">ACT Research Report Series, 2012 (6).  </w:t>
      </w:r>
      <w:r w:rsidR="00575C3A">
        <w:rPr>
          <w:rFonts w:ascii="Times New Roman" w:hAnsi="Times New Roman" w:cs="Times New Roman"/>
          <w:kern w:val="0"/>
        </w:rPr>
        <w:t>Iowa City, IA: ACT.</w:t>
      </w:r>
    </w:p>
    <w:p w14:paraId="69979888" w14:textId="366E7DED" w:rsidR="003B2B03" w:rsidRPr="007D6625" w:rsidRDefault="00F824E1" w:rsidP="00E716BB">
      <w:pPr>
        <w:autoSpaceDE w:val="0"/>
        <w:autoSpaceDN w:val="0"/>
        <w:adjustRightInd w:val="0"/>
        <w:ind w:left="720" w:hanging="720"/>
        <w:jc w:val="left"/>
        <w:rPr>
          <w:rFonts w:ascii="Times New Roman" w:hAnsi="Times New Roman" w:cs="Times New Roman"/>
          <w:kern w:val="0"/>
        </w:rPr>
      </w:pPr>
      <w:r w:rsidRPr="007D6625">
        <w:rPr>
          <w:rFonts w:ascii="Times New Roman" w:hAnsi="Times New Roman" w:cs="Times New Roman"/>
          <w:kern w:val="0"/>
        </w:rPr>
        <w:t xml:space="preserve">Zheng, Y, Wang, C., Culbertson </w:t>
      </w:r>
      <w:r w:rsidR="00950AC2" w:rsidRPr="007D6625">
        <w:rPr>
          <w:rFonts w:ascii="Times New Roman" w:hAnsi="Times New Roman" w:cs="Times New Roman"/>
          <w:kern w:val="0"/>
        </w:rPr>
        <w:t xml:space="preserve">&amp; </w:t>
      </w:r>
      <w:r w:rsidRPr="007D6625">
        <w:rPr>
          <w:rFonts w:ascii="Times New Roman" w:hAnsi="Times New Roman" w:cs="Times New Roman"/>
          <w:kern w:val="0"/>
        </w:rPr>
        <w:t>Chang</w:t>
      </w:r>
      <w:r w:rsidR="00950AC2" w:rsidRPr="007D6625">
        <w:rPr>
          <w:rFonts w:ascii="Times New Roman" w:hAnsi="Times New Roman" w:cs="Times New Roman"/>
          <w:kern w:val="0"/>
        </w:rPr>
        <w:t xml:space="preserve">, H.-H. </w:t>
      </w:r>
      <w:r w:rsidR="003B2B03" w:rsidRPr="007D6625">
        <w:rPr>
          <w:rFonts w:ascii="Times New Roman" w:hAnsi="Times New Roman" w:cs="Times New Roman"/>
          <w:kern w:val="0"/>
        </w:rPr>
        <w:t xml:space="preserve">Overview of </w:t>
      </w:r>
      <w:r w:rsidR="007D6625">
        <w:rPr>
          <w:rFonts w:ascii="Times New Roman" w:hAnsi="Times New Roman" w:cs="Times New Roman"/>
          <w:kern w:val="0"/>
        </w:rPr>
        <w:t>t</w:t>
      </w:r>
      <w:r w:rsidR="003B2B03" w:rsidRPr="007D6625">
        <w:rPr>
          <w:rFonts w:ascii="Times New Roman" w:hAnsi="Times New Roman" w:cs="Times New Roman"/>
          <w:kern w:val="0"/>
        </w:rPr>
        <w:t xml:space="preserve">est </w:t>
      </w:r>
      <w:r w:rsidR="007D6625">
        <w:rPr>
          <w:rFonts w:ascii="Times New Roman" w:hAnsi="Times New Roman" w:cs="Times New Roman"/>
          <w:kern w:val="0"/>
        </w:rPr>
        <w:t>a</w:t>
      </w:r>
      <w:r w:rsidR="003B2B03" w:rsidRPr="007D6625">
        <w:rPr>
          <w:rFonts w:ascii="Times New Roman" w:hAnsi="Times New Roman" w:cs="Times New Roman"/>
          <w:kern w:val="0"/>
        </w:rPr>
        <w:t xml:space="preserve">ssembly </w:t>
      </w:r>
      <w:r w:rsidR="007D6625">
        <w:rPr>
          <w:rFonts w:ascii="Times New Roman" w:hAnsi="Times New Roman" w:cs="Times New Roman"/>
          <w:kern w:val="0"/>
        </w:rPr>
        <w:t>m</w:t>
      </w:r>
      <w:r w:rsidR="003B2B03" w:rsidRPr="007D6625">
        <w:rPr>
          <w:rFonts w:ascii="Times New Roman" w:hAnsi="Times New Roman" w:cs="Times New Roman"/>
          <w:kern w:val="0"/>
        </w:rPr>
        <w:t>ethods in</w:t>
      </w:r>
      <w:r w:rsidR="00950AC2" w:rsidRPr="007D6625">
        <w:rPr>
          <w:rFonts w:ascii="Times New Roman" w:hAnsi="Times New Roman" w:cs="Times New Roman"/>
          <w:kern w:val="0"/>
        </w:rPr>
        <w:t xml:space="preserve"> </w:t>
      </w:r>
      <w:r w:rsidR="004F51FB">
        <w:rPr>
          <w:rFonts w:ascii="Times New Roman" w:hAnsi="Times New Roman" w:cs="Times New Roman"/>
          <w:kern w:val="0"/>
        </w:rPr>
        <w:t>m</w:t>
      </w:r>
      <w:r w:rsidR="003B2B03" w:rsidRPr="007D6625">
        <w:rPr>
          <w:rFonts w:ascii="Times New Roman" w:hAnsi="Times New Roman" w:cs="Times New Roman"/>
          <w:kern w:val="0"/>
        </w:rPr>
        <w:t xml:space="preserve">ultistage </w:t>
      </w:r>
      <w:r w:rsidR="004F51FB">
        <w:rPr>
          <w:rFonts w:ascii="Times New Roman" w:hAnsi="Times New Roman" w:cs="Times New Roman"/>
          <w:kern w:val="0"/>
        </w:rPr>
        <w:t>t</w:t>
      </w:r>
      <w:r w:rsidR="003B2B03" w:rsidRPr="007D6625">
        <w:rPr>
          <w:rFonts w:ascii="Times New Roman" w:hAnsi="Times New Roman" w:cs="Times New Roman"/>
          <w:kern w:val="0"/>
        </w:rPr>
        <w:t>esting</w:t>
      </w:r>
      <w:r w:rsidR="00515E50" w:rsidRPr="007D6625">
        <w:rPr>
          <w:rFonts w:ascii="Times New Roman" w:hAnsi="Times New Roman" w:cs="Times New Roman"/>
          <w:kern w:val="0"/>
        </w:rPr>
        <w:t xml:space="preserve">. </w:t>
      </w:r>
      <w:r w:rsidR="0058351F" w:rsidRPr="007D6625">
        <w:rPr>
          <w:rFonts w:ascii="Times New Roman" w:hAnsi="Times New Roman" w:cs="Times New Roman"/>
          <w:kern w:val="0"/>
        </w:rPr>
        <w:t>(2014).</w:t>
      </w:r>
      <w:r w:rsidR="00515E50" w:rsidRPr="007D6625">
        <w:rPr>
          <w:rFonts w:ascii="Times New Roman" w:hAnsi="Times New Roman" w:cs="Times New Roman"/>
          <w:kern w:val="0"/>
        </w:rPr>
        <w:t xml:space="preserve"> In </w:t>
      </w:r>
      <w:r w:rsidR="00A801BA" w:rsidRPr="007D6625">
        <w:rPr>
          <w:rFonts w:ascii="Times New Roman" w:hAnsi="Times New Roman" w:cs="Times New Roman"/>
          <w:kern w:val="0"/>
        </w:rPr>
        <w:t xml:space="preserve">D. Yan, </w:t>
      </w:r>
      <w:r w:rsidR="007963AA" w:rsidRPr="007D6625">
        <w:rPr>
          <w:rFonts w:ascii="Times New Roman" w:hAnsi="Times New Roman" w:cs="Times New Roman"/>
          <w:kern w:val="0"/>
        </w:rPr>
        <w:t xml:space="preserve">A. A. von </w:t>
      </w:r>
      <w:proofErr w:type="spellStart"/>
      <w:r w:rsidR="007963AA" w:rsidRPr="007D6625">
        <w:rPr>
          <w:rFonts w:ascii="Times New Roman" w:hAnsi="Times New Roman" w:cs="Times New Roman"/>
          <w:kern w:val="0"/>
        </w:rPr>
        <w:t>Davier</w:t>
      </w:r>
      <w:proofErr w:type="spellEnd"/>
      <w:r w:rsidR="007963AA" w:rsidRPr="007D6625">
        <w:rPr>
          <w:rFonts w:ascii="Times New Roman" w:hAnsi="Times New Roman" w:cs="Times New Roman"/>
          <w:kern w:val="0"/>
        </w:rPr>
        <w:t>, and C. Lewis (Eds.)</w:t>
      </w:r>
      <w:r w:rsidR="00556A93" w:rsidRPr="007D6625">
        <w:rPr>
          <w:rFonts w:ascii="Times New Roman" w:hAnsi="Times New Roman" w:cs="Times New Roman"/>
          <w:kern w:val="0"/>
        </w:rPr>
        <w:t xml:space="preserve">. </w:t>
      </w:r>
      <w:r w:rsidR="00556A93" w:rsidRPr="004F51FB">
        <w:rPr>
          <w:rFonts w:ascii="Times New Roman" w:hAnsi="Times New Roman" w:cs="Times New Roman"/>
          <w:i/>
          <w:iCs/>
          <w:kern w:val="0"/>
        </w:rPr>
        <w:t>Computerized</w:t>
      </w:r>
      <w:r w:rsidR="004F51FB" w:rsidRPr="004F51FB">
        <w:rPr>
          <w:rFonts w:ascii="Times New Roman" w:hAnsi="Times New Roman" w:cs="Times New Roman"/>
          <w:i/>
          <w:iCs/>
          <w:kern w:val="0"/>
        </w:rPr>
        <w:t xml:space="preserve"> </w:t>
      </w:r>
      <w:r w:rsidR="00E716BB">
        <w:rPr>
          <w:rFonts w:ascii="Times New Roman" w:hAnsi="Times New Roman" w:cs="Times New Roman"/>
          <w:i/>
          <w:iCs/>
          <w:kern w:val="0"/>
        </w:rPr>
        <w:t>m</w:t>
      </w:r>
      <w:r w:rsidR="00556A93" w:rsidRPr="004F51FB">
        <w:rPr>
          <w:rFonts w:ascii="Times New Roman" w:hAnsi="Times New Roman" w:cs="Times New Roman"/>
          <w:i/>
          <w:iCs/>
          <w:kern w:val="0"/>
        </w:rPr>
        <w:t xml:space="preserve">ultistage </w:t>
      </w:r>
      <w:r w:rsidR="00E716BB">
        <w:rPr>
          <w:rFonts w:ascii="Times New Roman" w:hAnsi="Times New Roman" w:cs="Times New Roman"/>
          <w:i/>
          <w:iCs/>
          <w:kern w:val="0"/>
        </w:rPr>
        <w:t>t</w:t>
      </w:r>
      <w:r w:rsidR="00556A93" w:rsidRPr="004F51FB">
        <w:rPr>
          <w:rFonts w:ascii="Times New Roman" w:hAnsi="Times New Roman" w:cs="Times New Roman"/>
          <w:i/>
          <w:iCs/>
          <w:kern w:val="0"/>
        </w:rPr>
        <w:t>esting</w:t>
      </w:r>
      <w:r w:rsidR="00E716BB">
        <w:rPr>
          <w:rFonts w:ascii="Times New Roman" w:hAnsi="Times New Roman" w:cs="Times New Roman"/>
          <w:i/>
          <w:iCs/>
          <w:kern w:val="0"/>
        </w:rPr>
        <w:t>:</w:t>
      </w:r>
      <w:r w:rsidR="004F51FB" w:rsidRPr="004F51FB">
        <w:rPr>
          <w:rFonts w:ascii="Times New Roman" w:hAnsi="Times New Roman" w:cs="Times New Roman"/>
          <w:i/>
          <w:iCs/>
          <w:kern w:val="0"/>
        </w:rPr>
        <w:t xml:space="preserve"> </w:t>
      </w:r>
      <w:r w:rsidR="00556A93" w:rsidRPr="004F51FB">
        <w:rPr>
          <w:rFonts w:ascii="Times New Roman" w:hAnsi="Times New Roman" w:cs="Times New Roman"/>
          <w:i/>
          <w:iCs/>
          <w:kern w:val="0"/>
        </w:rPr>
        <w:t xml:space="preserve">Theory and </w:t>
      </w:r>
      <w:r w:rsidR="00E716BB">
        <w:rPr>
          <w:rFonts w:ascii="Times New Roman" w:hAnsi="Times New Roman" w:cs="Times New Roman"/>
          <w:i/>
          <w:iCs/>
          <w:kern w:val="0"/>
        </w:rPr>
        <w:t>a</w:t>
      </w:r>
      <w:r w:rsidR="00556A93" w:rsidRPr="004F51FB">
        <w:rPr>
          <w:rFonts w:ascii="Times New Roman" w:hAnsi="Times New Roman" w:cs="Times New Roman"/>
          <w:i/>
          <w:iCs/>
          <w:kern w:val="0"/>
        </w:rPr>
        <w:t>pplications.</w:t>
      </w:r>
      <w:r w:rsidR="00556A93" w:rsidRPr="007D6625">
        <w:rPr>
          <w:rFonts w:ascii="Times New Roman" w:hAnsi="Times New Roman" w:cs="Times New Roman"/>
          <w:kern w:val="0"/>
        </w:rPr>
        <w:t xml:space="preserve"> Boca Raton FL:</w:t>
      </w:r>
      <w:r w:rsidR="007D6625" w:rsidRPr="007D6625">
        <w:rPr>
          <w:rFonts w:ascii="Times New Roman" w:hAnsi="Times New Roman" w:cs="Times New Roman"/>
          <w:kern w:val="0"/>
        </w:rPr>
        <w:t xml:space="preserve"> CRC Press.</w:t>
      </w:r>
      <w:r w:rsidR="00556A93" w:rsidRPr="007D6625">
        <w:rPr>
          <w:rFonts w:ascii="Times New Roman" w:hAnsi="Times New Roman" w:cs="Times New Roman"/>
          <w:kern w:val="0"/>
        </w:rPr>
        <w:t xml:space="preserve"> </w:t>
      </w:r>
    </w:p>
    <w:sectPr w:rsidR="003B2B03" w:rsidRPr="007D6625" w:rsidSect="00430193">
      <w:headerReference w:type="default" r:id="rId38"/>
      <w:headerReference w:type="first" r:id="rId39"/>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e (Cheryl) Ma" w:date="2023-05-25T20:39:00Z" w:initials="MOU">
    <w:p w14:paraId="0EF29F54" w14:textId="3A644E6F" w:rsidR="003B474D" w:rsidRDefault="003B474D">
      <w:pPr>
        <w:pStyle w:val="CommentText"/>
      </w:pPr>
      <w:r>
        <w:rPr>
          <w:rStyle w:val="CommentReference"/>
        </w:rPr>
        <w:annotationRef/>
      </w:r>
      <w:r>
        <w:rPr>
          <w:rStyle w:val="CommentReference"/>
        </w:rPr>
        <w:t>Routing errors here is different than “misrouting” in MST research? Would it be helpful if the authors could elaborate more about those two concepts?</w:t>
      </w:r>
    </w:p>
  </w:comment>
  <w:comment w:id="242" w:author="Ye (Cheryl) Ma" w:date="2023-05-25T20:32:00Z" w:initials="MOU">
    <w:p w14:paraId="1DC11A8D" w14:textId="77777777" w:rsidR="008E3F33" w:rsidRDefault="008E3F33">
      <w:pPr>
        <w:pStyle w:val="CommentText"/>
      </w:pPr>
      <w:r>
        <w:rPr>
          <w:rStyle w:val="CommentReference"/>
        </w:rPr>
        <w:annotationRef/>
      </w:r>
      <w:r>
        <w:t xml:space="preserve">Does this characteristic represent a real item bank? Bank characteristic is a fundamental factor which can affect how the MST modules/panels/path look like. More explanation will be helpful. </w:t>
      </w:r>
    </w:p>
    <w:p w14:paraId="51739346" w14:textId="77777777" w:rsidR="008E3F33" w:rsidRDefault="008E3F33">
      <w:pPr>
        <w:pStyle w:val="CommentText"/>
      </w:pPr>
    </w:p>
    <w:p w14:paraId="7390E2E7" w14:textId="7814FD95" w:rsidR="008E3F33" w:rsidRDefault="003442FD">
      <w:pPr>
        <w:pStyle w:val="CommentText"/>
      </w:pPr>
      <w:r>
        <w:t>A</w:t>
      </w:r>
      <w:r w:rsidR="008E3F33">
        <w:t xml:space="preserve"> bank that can represent some real setting</w:t>
      </w:r>
      <w:r>
        <w:t>s</w:t>
      </w:r>
      <w:r w:rsidR="008E3F33">
        <w:t xml:space="preserve"> will be helpful for the </w:t>
      </w:r>
      <w:r>
        <w:t xml:space="preserve">generalizability of the </w:t>
      </w:r>
      <w:r w:rsidR="008E3F33">
        <w:t xml:space="preserve">conclusion. </w:t>
      </w:r>
    </w:p>
  </w:comment>
  <w:comment w:id="247" w:author="Ye (Cheryl) Ma" w:date="2023-05-25T20:34:00Z" w:initials="MOU">
    <w:p w14:paraId="21F293D8" w14:textId="5B71AB2E" w:rsidR="008E3F33" w:rsidRDefault="008E3F33">
      <w:pPr>
        <w:pStyle w:val="CommentText"/>
      </w:pPr>
      <w:r>
        <w:rPr>
          <w:rStyle w:val="CommentReference"/>
        </w:rPr>
        <w:annotationRef/>
      </w:r>
      <w:r>
        <w:t xml:space="preserve">Why </w:t>
      </w:r>
      <w:r w:rsidR="003442FD">
        <w:t xml:space="preserve">did </w:t>
      </w:r>
      <w:r>
        <w:t xml:space="preserve">those two MST configurations were selected? Could the authors provide some reasons? For instance, by comparing 1-3-3 vs 1-3-4, we can see how having </w:t>
      </w:r>
      <w:r w:rsidR="003442FD">
        <w:t xml:space="preserve">more modules in </w:t>
      </w:r>
      <w:r>
        <w:t>stage 3 module affect misrouting issues in MST?</w:t>
      </w:r>
    </w:p>
    <w:p w14:paraId="16BF25D4" w14:textId="77777777" w:rsidR="008E3F33" w:rsidRDefault="008E3F33">
      <w:pPr>
        <w:pStyle w:val="CommentText"/>
      </w:pPr>
    </w:p>
    <w:p w14:paraId="36759B83" w14:textId="4BE16D3C" w:rsidR="008E3F33" w:rsidRDefault="008E3F33">
      <w:pPr>
        <w:pStyle w:val="CommentText"/>
      </w:pPr>
      <w:r>
        <w:t xml:space="preserve">Number of stages can be an important factor as well. Why no including </w:t>
      </w:r>
      <w:r w:rsidR="003442FD">
        <w:t>other</w:t>
      </w:r>
      <w:r>
        <w:t xml:space="preserve"> conditions </w:t>
      </w:r>
      <w:r w:rsidR="003442FD">
        <w:t xml:space="preserve">such as </w:t>
      </w:r>
      <w:r>
        <w:t>having a 2 stages-MST or 4 stages-MST?</w:t>
      </w:r>
    </w:p>
  </w:comment>
  <w:comment w:id="248" w:author="Ye (Cheryl) Ma" w:date="2023-05-25T20:17:00Z" w:initials="MOU">
    <w:p w14:paraId="7892C56D" w14:textId="708FB931" w:rsidR="00E062B7" w:rsidRDefault="00E062B7">
      <w:pPr>
        <w:pStyle w:val="CommentText"/>
      </w:pPr>
      <w:r>
        <w:rPr>
          <w:rStyle w:val="CommentReference"/>
        </w:rPr>
        <w:annotationRef/>
      </w:r>
      <w:r>
        <w:t xml:space="preserve">How routing decision is </w:t>
      </w:r>
      <w:r w:rsidR="003442FD">
        <w:t>determined</w:t>
      </w:r>
      <w:r>
        <w:t>?</w:t>
      </w:r>
    </w:p>
  </w:comment>
  <w:comment w:id="253" w:author="Ye (Cheryl) Ma" w:date="2023-05-25T20:36:00Z" w:initials="MOU">
    <w:p w14:paraId="7BA9FC08" w14:textId="4D3AC7E9" w:rsidR="002F5887" w:rsidRDefault="002F5887">
      <w:pPr>
        <w:pStyle w:val="CommentText"/>
      </w:pPr>
      <w:r>
        <w:rPr>
          <w:rStyle w:val="CommentReference"/>
        </w:rPr>
        <w:annotationRef/>
      </w:r>
      <w:r>
        <w:t xml:space="preserve">How about misrouting by path?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F29F54" w15:done="0"/>
  <w15:commentEx w15:paraId="7390E2E7" w15:done="0"/>
  <w15:commentEx w15:paraId="36759B83" w15:done="0"/>
  <w15:commentEx w15:paraId="7892C56D" w15:done="0"/>
  <w15:commentEx w15:paraId="7BA9FC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45F8" w16cex:dateUtc="2023-05-26T01:39:00Z"/>
  <w16cex:commentExtensible w16cex:durableId="281A4453" w16cex:dateUtc="2023-05-26T01:32:00Z"/>
  <w16cex:commentExtensible w16cex:durableId="281A44C8" w16cex:dateUtc="2023-05-26T01:34:00Z"/>
  <w16cex:commentExtensible w16cex:durableId="281A40D4" w16cex:dateUtc="2023-05-26T01:17:00Z"/>
  <w16cex:commentExtensible w16cex:durableId="281A4554" w16cex:dateUtc="2023-05-26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F29F54" w16cid:durableId="281A45F8"/>
  <w16cid:commentId w16cid:paraId="7390E2E7" w16cid:durableId="281A4453"/>
  <w16cid:commentId w16cid:paraId="36759B83" w16cid:durableId="281A44C8"/>
  <w16cid:commentId w16cid:paraId="7892C56D" w16cid:durableId="281A40D4"/>
  <w16cid:commentId w16cid:paraId="7BA9FC08" w16cid:durableId="281A45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620E" w14:textId="77777777" w:rsidR="006B57E3" w:rsidRDefault="006B57E3">
      <w:pPr>
        <w:spacing w:line="240" w:lineRule="auto"/>
      </w:pPr>
      <w:r>
        <w:separator/>
      </w:r>
    </w:p>
    <w:p w14:paraId="1E416BE2" w14:textId="77777777" w:rsidR="006B57E3" w:rsidRDefault="006B57E3"/>
  </w:endnote>
  <w:endnote w:type="continuationSeparator" w:id="0">
    <w:p w14:paraId="4ADDC22C" w14:textId="77777777" w:rsidR="006B57E3" w:rsidRDefault="006B57E3">
      <w:pPr>
        <w:spacing w:line="240" w:lineRule="auto"/>
      </w:pPr>
      <w:r>
        <w:continuationSeparator/>
      </w:r>
    </w:p>
    <w:p w14:paraId="386EFACF" w14:textId="77777777" w:rsidR="006B57E3" w:rsidRDefault="006B5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HelveticaNeueLTStd-L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FBED" w14:textId="77777777" w:rsidR="006B57E3" w:rsidRDefault="006B57E3">
      <w:pPr>
        <w:spacing w:line="240" w:lineRule="auto"/>
      </w:pPr>
      <w:r>
        <w:separator/>
      </w:r>
    </w:p>
    <w:p w14:paraId="3AA2BA32" w14:textId="77777777" w:rsidR="006B57E3" w:rsidRDefault="006B57E3"/>
  </w:footnote>
  <w:footnote w:type="continuationSeparator" w:id="0">
    <w:p w14:paraId="66B71B24" w14:textId="77777777" w:rsidR="006B57E3" w:rsidRDefault="006B57E3">
      <w:pPr>
        <w:spacing w:line="240" w:lineRule="auto"/>
      </w:pPr>
      <w:r>
        <w:continuationSeparator/>
      </w:r>
    </w:p>
    <w:p w14:paraId="199920A7" w14:textId="77777777" w:rsidR="006B57E3" w:rsidRDefault="006B57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AE30" w14:textId="099A0A05" w:rsidR="007B379F" w:rsidRDefault="00000000">
    <w:pPr>
      <w:pStyle w:val="Header"/>
    </w:pPr>
    <w:sdt>
      <w:sdtPr>
        <w:rPr>
          <w:rStyle w:val="Strong"/>
        </w:rPr>
        <w:alias w:val="Running head"/>
        <w:tag w:val=""/>
        <w:id w:val="12739865"/>
        <w:placeholder>
          <w:docPart w:val="7A8AD253C1CD3944BD56B003B7FD36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B379F">
          <w:rPr>
            <w:rStyle w:val="Strong"/>
          </w:rPr>
          <w:t>Routing errors in MSt</w:t>
        </w:r>
      </w:sdtContent>
    </w:sdt>
    <w:r w:rsidR="007B379F">
      <w:rPr>
        <w:rStyle w:val="Strong"/>
      </w:rPr>
      <w:ptab w:relativeTo="margin" w:alignment="right" w:leader="none"/>
    </w:r>
    <w:r w:rsidR="007B379F">
      <w:rPr>
        <w:rStyle w:val="Strong"/>
      </w:rPr>
      <w:fldChar w:fldCharType="begin"/>
    </w:r>
    <w:r w:rsidR="007B379F">
      <w:rPr>
        <w:rStyle w:val="Strong"/>
      </w:rPr>
      <w:instrText xml:space="preserve"> PAGE   \* MERGEFORMAT </w:instrText>
    </w:r>
    <w:r w:rsidR="007B379F">
      <w:rPr>
        <w:rStyle w:val="Strong"/>
      </w:rPr>
      <w:fldChar w:fldCharType="separate"/>
    </w:r>
    <w:r w:rsidR="00315BCF">
      <w:rPr>
        <w:rStyle w:val="Strong"/>
        <w:noProof/>
      </w:rPr>
      <w:t>2</w:t>
    </w:r>
    <w:r w:rsidR="007B379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090B" w14:textId="606B09EE" w:rsidR="007B379F" w:rsidRDefault="007B379F">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15BC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194F86"/>
    <w:multiLevelType w:val="hybridMultilevel"/>
    <w:tmpl w:val="A2D6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438BD"/>
    <w:multiLevelType w:val="hybridMultilevel"/>
    <w:tmpl w:val="C20270A6"/>
    <w:lvl w:ilvl="0" w:tplc="E07A56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9A5CC5"/>
    <w:multiLevelType w:val="hybridMultilevel"/>
    <w:tmpl w:val="96CC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41633B"/>
    <w:multiLevelType w:val="hybridMultilevel"/>
    <w:tmpl w:val="8BEEA4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12405"/>
    <w:multiLevelType w:val="hybridMultilevel"/>
    <w:tmpl w:val="3BE66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D4D15"/>
    <w:multiLevelType w:val="hybridMultilevel"/>
    <w:tmpl w:val="54DE431C"/>
    <w:lvl w:ilvl="0" w:tplc="6986A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3F0B0B"/>
    <w:multiLevelType w:val="hybridMultilevel"/>
    <w:tmpl w:val="7936AA0C"/>
    <w:lvl w:ilvl="0" w:tplc="0E284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413A4A"/>
    <w:multiLevelType w:val="hybridMultilevel"/>
    <w:tmpl w:val="678A8F8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B119E"/>
    <w:multiLevelType w:val="hybridMultilevel"/>
    <w:tmpl w:val="AD5E7CD2"/>
    <w:lvl w:ilvl="0" w:tplc="B9BA853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7539A0"/>
    <w:multiLevelType w:val="hybridMultilevel"/>
    <w:tmpl w:val="698A622E"/>
    <w:lvl w:ilvl="0" w:tplc="77E63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1F5EA1"/>
    <w:multiLevelType w:val="hybridMultilevel"/>
    <w:tmpl w:val="92682114"/>
    <w:lvl w:ilvl="0" w:tplc="A3C65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5B4669"/>
    <w:multiLevelType w:val="hybridMultilevel"/>
    <w:tmpl w:val="1DC4278C"/>
    <w:lvl w:ilvl="0" w:tplc="83EA2C1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47DD3FCD"/>
    <w:multiLevelType w:val="hybridMultilevel"/>
    <w:tmpl w:val="CAD4B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B7C19F8"/>
    <w:multiLevelType w:val="hybridMultilevel"/>
    <w:tmpl w:val="17A0A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23D87"/>
    <w:multiLevelType w:val="hybridMultilevel"/>
    <w:tmpl w:val="2DBE4A56"/>
    <w:lvl w:ilvl="0" w:tplc="E3D88BF8">
      <w:start w:val="1"/>
      <w:numFmt w:val="lowerLetter"/>
      <w:lvlText w:val="%1."/>
      <w:lvlJc w:val="left"/>
      <w:pPr>
        <w:ind w:left="1740" w:hanging="360"/>
      </w:pPr>
      <w:rPr>
        <w:rFonts w:hint="default"/>
        <w:i w:val="0"/>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6" w15:restartNumberingAfterBreak="0">
    <w:nsid w:val="4EFF64B5"/>
    <w:multiLevelType w:val="hybridMultilevel"/>
    <w:tmpl w:val="8A0A1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AD6B3E"/>
    <w:multiLevelType w:val="hybridMultilevel"/>
    <w:tmpl w:val="B44C70AC"/>
    <w:lvl w:ilvl="0" w:tplc="924628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0B50D6"/>
    <w:multiLevelType w:val="hybridMultilevel"/>
    <w:tmpl w:val="2D046E8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7897E1A"/>
    <w:multiLevelType w:val="hybridMultilevel"/>
    <w:tmpl w:val="3300E2DC"/>
    <w:lvl w:ilvl="0" w:tplc="AC92C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16A60"/>
    <w:multiLevelType w:val="hybridMultilevel"/>
    <w:tmpl w:val="EDC4268E"/>
    <w:lvl w:ilvl="0" w:tplc="7C2647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B41607"/>
    <w:multiLevelType w:val="hybridMultilevel"/>
    <w:tmpl w:val="8C74B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EE87FC2"/>
    <w:multiLevelType w:val="hybridMultilevel"/>
    <w:tmpl w:val="1EFC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4370331">
    <w:abstractNumId w:val="9"/>
  </w:num>
  <w:num w:numId="2" w16cid:durableId="896236049">
    <w:abstractNumId w:val="7"/>
  </w:num>
  <w:num w:numId="3" w16cid:durableId="374353940">
    <w:abstractNumId w:val="6"/>
  </w:num>
  <w:num w:numId="4" w16cid:durableId="498926499">
    <w:abstractNumId w:val="5"/>
  </w:num>
  <w:num w:numId="5" w16cid:durableId="1974287001">
    <w:abstractNumId w:val="4"/>
  </w:num>
  <w:num w:numId="6" w16cid:durableId="153616931">
    <w:abstractNumId w:val="8"/>
  </w:num>
  <w:num w:numId="7" w16cid:durableId="478770370">
    <w:abstractNumId w:val="3"/>
  </w:num>
  <w:num w:numId="8" w16cid:durableId="104886544">
    <w:abstractNumId w:val="2"/>
  </w:num>
  <w:num w:numId="9" w16cid:durableId="1250843983">
    <w:abstractNumId w:val="1"/>
  </w:num>
  <w:num w:numId="10" w16cid:durableId="2118600633">
    <w:abstractNumId w:val="0"/>
  </w:num>
  <w:num w:numId="11" w16cid:durableId="564680074">
    <w:abstractNumId w:val="9"/>
    <w:lvlOverride w:ilvl="0">
      <w:startOverride w:val="1"/>
    </w:lvlOverride>
  </w:num>
  <w:num w:numId="12" w16cid:durableId="965234169">
    <w:abstractNumId w:val="35"/>
  </w:num>
  <w:num w:numId="13" w16cid:durableId="1557155496">
    <w:abstractNumId w:val="29"/>
  </w:num>
  <w:num w:numId="14" w16cid:durableId="314267282">
    <w:abstractNumId w:val="23"/>
  </w:num>
  <w:num w:numId="15" w16cid:durableId="234321486">
    <w:abstractNumId w:val="33"/>
  </w:num>
  <w:num w:numId="16" w16cid:durableId="1135175903">
    <w:abstractNumId w:val="26"/>
  </w:num>
  <w:num w:numId="17" w16cid:durableId="38558267">
    <w:abstractNumId w:val="14"/>
  </w:num>
  <w:num w:numId="18" w16cid:durableId="1707020245">
    <w:abstractNumId w:val="12"/>
  </w:num>
  <w:num w:numId="19" w16cid:durableId="1937665913">
    <w:abstractNumId w:val="30"/>
  </w:num>
  <w:num w:numId="20" w16cid:durableId="1025985505">
    <w:abstractNumId w:val="13"/>
  </w:num>
  <w:num w:numId="21" w16cid:durableId="1662272710">
    <w:abstractNumId w:val="22"/>
  </w:num>
  <w:num w:numId="22" w16cid:durableId="304355470">
    <w:abstractNumId w:val="20"/>
  </w:num>
  <w:num w:numId="23" w16cid:durableId="794522775">
    <w:abstractNumId w:val="17"/>
  </w:num>
  <w:num w:numId="24" w16cid:durableId="1358118246">
    <w:abstractNumId w:val="15"/>
  </w:num>
  <w:num w:numId="25" w16cid:durableId="1454638941">
    <w:abstractNumId w:val="32"/>
  </w:num>
  <w:num w:numId="26" w16cid:durableId="1000307972">
    <w:abstractNumId w:val="19"/>
  </w:num>
  <w:num w:numId="27" w16cid:durableId="279844147">
    <w:abstractNumId w:val="11"/>
  </w:num>
  <w:num w:numId="28" w16cid:durableId="925380710">
    <w:abstractNumId w:val="21"/>
  </w:num>
  <w:num w:numId="29" w16cid:durableId="392045569">
    <w:abstractNumId w:val="27"/>
  </w:num>
  <w:num w:numId="30" w16cid:durableId="206532118">
    <w:abstractNumId w:val="18"/>
  </w:num>
  <w:num w:numId="31" w16cid:durableId="298462188">
    <w:abstractNumId w:val="28"/>
  </w:num>
  <w:num w:numId="32" w16cid:durableId="2072462423">
    <w:abstractNumId w:val="25"/>
  </w:num>
  <w:num w:numId="33" w16cid:durableId="1229657362">
    <w:abstractNumId w:val="31"/>
  </w:num>
  <w:num w:numId="34" w16cid:durableId="316999598">
    <w:abstractNumId w:val="16"/>
  </w:num>
  <w:num w:numId="35" w16cid:durableId="1609655570">
    <w:abstractNumId w:val="10"/>
  </w:num>
  <w:num w:numId="36" w16cid:durableId="447745343">
    <w:abstractNumId w:val="34"/>
  </w:num>
  <w:num w:numId="37" w16cid:durableId="50405700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 (Cheryl) Ma">
    <w15:presenceInfo w15:providerId="None" w15:userId="Ye (Cheryl) Ma"/>
  </w15:person>
  <w15:person w15:author="Robert S Chapman">
    <w15:presenceInfo w15:providerId="AD" w15:userId="S::chapm564@umn.edu::ea1fad58-308a-43d5-b59b-abfeeadd1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trackRevisions/>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18"/>
    <w:rsid w:val="00000B6A"/>
    <w:rsid w:val="00000DF8"/>
    <w:rsid w:val="00002331"/>
    <w:rsid w:val="000029B8"/>
    <w:rsid w:val="00004817"/>
    <w:rsid w:val="00005D34"/>
    <w:rsid w:val="000065DB"/>
    <w:rsid w:val="00007028"/>
    <w:rsid w:val="000105F3"/>
    <w:rsid w:val="0001132B"/>
    <w:rsid w:val="00013CC8"/>
    <w:rsid w:val="00013DF8"/>
    <w:rsid w:val="00017670"/>
    <w:rsid w:val="0002247B"/>
    <w:rsid w:val="00022C29"/>
    <w:rsid w:val="00024C49"/>
    <w:rsid w:val="0002608D"/>
    <w:rsid w:val="00027100"/>
    <w:rsid w:val="00032378"/>
    <w:rsid w:val="0003241B"/>
    <w:rsid w:val="00032B2D"/>
    <w:rsid w:val="00032B51"/>
    <w:rsid w:val="00033636"/>
    <w:rsid w:val="00034745"/>
    <w:rsid w:val="00034819"/>
    <w:rsid w:val="0003538F"/>
    <w:rsid w:val="0003640F"/>
    <w:rsid w:val="000405EA"/>
    <w:rsid w:val="00041863"/>
    <w:rsid w:val="00043778"/>
    <w:rsid w:val="000445AF"/>
    <w:rsid w:val="00044810"/>
    <w:rsid w:val="00044AF4"/>
    <w:rsid w:val="00045B3D"/>
    <w:rsid w:val="00046710"/>
    <w:rsid w:val="000532EA"/>
    <w:rsid w:val="00053C02"/>
    <w:rsid w:val="00057DF2"/>
    <w:rsid w:val="00061539"/>
    <w:rsid w:val="000615D6"/>
    <w:rsid w:val="00064612"/>
    <w:rsid w:val="00065CF3"/>
    <w:rsid w:val="00067741"/>
    <w:rsid w:val="00070B36"/>
    <w:rsid w:val="000714A2"/>
    <w:rsid w:val="00072E41"/>
    <w:rsid w:val="000747FA"/>
    <w:rsid w:val="000769E9"/>
    <w:rsid w:val="00080E44"/>
    <w:rsid w:val="00080F99"/>
    <w:rsid w:val="000817F5"/>
    <w:rsid w:val="000827F0"/>
    <w:rsid w:val="00083142"/>
    <w:rsid w:val="000833A1"/>
    <w:rsid w:val="00083AC9"/>
    <w:rsid w:val="00083CE8"/>
    <w:rsid w:val="000864C2"/>
    <w:rsid w:val="00087321"/>
    <w:rsid w:val="00090516"/>
    <w:rsid w:val="000905B9"/>
    <w:rsid w:val="00090EF6"/>
    <w:rsid w:val="000914FE"/>
    <w:rsid w:val="00091B3B"/>
    <w:rsid w:val="00092405"/>
    <w:rsid w:val="000931F2"/>
    <w:rsid w:val="00093268"/>
    <w:rsid w:val="00093452"/>
    <w:rsid w:val="0009546A"/>
    <w:rsid w:val="00095A86"/>
    <w:rsid w:val="00097070"/>
    <w:rsid w:val="000A0588"/>
    <w:rsid w:val="000A07EA"/>
    <w:rsid w:val="000A3D71"/>
    <w:rsid w:val="000A514F"/>
    <w:rsid w:val="000A5C61"/>
    <w:rsid w:val="000A6484"/>
    <w:rsid w:val="000A67B3"/>
    <w:rsid w:val="000A68FF"/>
    <w:rsid w:val="000A72A8"/>
    <w:rsid w:val="000B0CF0"/>
    <w:rsid w:val="000B0DFF"/>
    <w:rsid w:val="000B150A"/>
    <w:rsid w:val="000B716E"/>
    <w:rsid w:val="000B7CDD"/>
    <w:rsid w:val="000C0467"/>
    <w:rsid w:val="000C0CEB"/>
    <w:rsid w:val="000C0F89"/>
    <w:rsid w:val="000C1575"/>
    <w:rsid w:val="000C3029"/>
    <w:rsid w:val="000C3C5E"/>
    <w:rsid w:val="000C4ED8"/>
    <w:rsid w:val="000C4FDF"/>
    <w:rsid w:val="000C5FDC"/>
    <w:rsid w:val="000C6653"/>
    <w:rsid w:val="000C76B5"/>
    <w:rsid w:val="000D0809"/>
    <w:rsid w:val="000D1365"/>
    <w:rsid w:val="000D3F41"/>
    <w:rsid w:val="000D46D2"/>
    <w:rsid w:val="000D77E6"/>
    <w:rsid w:val="000E05E3"/>
    <w:rsid w:val="000E079D"/>
    <w:rsid w:val="000E166B"/>
    <w:rsid w:val="000E1B17"/>
    <w:rsid w:val="000E1ED5"/>
    <w:rsid w:val="000E43DE"/>
    <w:rsid w:val="000E46DB"/>
    <w:rsid w:val="000E49D7"/>
    <w:rsid w:val="000E532A"/>
    <w:rsid w:val="000E7058"/>
    <w:rsid w:val="000F2264"/>
    <w:rsid w:val="000F2B1A"/>
    <w:rsid w:val="000F31F2"/>
    <w:rsid w:val="000F356B"/>
    <w:rsid w:val="000F6EF4"/>
    <w:rsid w:val="000F710C"/>
    <w:rsid w:val="001004CE"/>
    <w:rsid w:val="00104DA5"/>
    <w:rsid w:val="00105646"/>
    <w:rsid w:val="0010630E"/>
    <w:rsid w:val="0010658A"/>
    <w:rsid w:val="00110E65"/>
    <w:rsid w:val="00110EC3"/>
    <w:rsid w:val="00112475"/>
    <w:rsid w:val="00112DDD"/>
    <w:rsid w:val="00113B37"/>
    <w:rsid w:val="00114066"/>
    <w:rsid w:val="00115A33"/>
    <w:rsid w:val="001166C1"/>
    <w:rsid w:val="001179DB"/>
    <w:rsid w:val="00121880"/>
    <w:rsid w:val="00123E69"/>
    <w:rsid w:val="00124E3C"/>
    <w:rsid w:val="0012507C"/>
    <w:rsid w:val="001256CD"/>
    <w:rsid w:val="00125A54"/>
    <w:rsid w:val="00126127"/>
    <w:rsid w:val="00126449"/>
    <w:rsid w:val="0012746D"/>
    <w:rsid w:val="001306AB"/>
    <w:rsid w:val="001306BB"/>
    <w:rsid w:val="00130931"/>
    <w:rsid w:val="0013500D"/>
    <w:rsid w:val="0013574E"/>
    <w:rsid w:val="00135789"/>
    <w:rsid w:val="0013756C"/>
    <w:rsid w:val="00141319"/>
    <w:rsid w:val="00144F33"/>
    <w:rsid w:val="00146109"/>
    <w:rsid w:val="0014753D"/>
    <w:rsid w:val="001519E2"/>
    <w:rsid w:val="001546EB"/>
    <w:rsid w:val="00154DC2"/>
    <w:rsid w:val="001550F6"/>
    <w:rsid w:val="00155728"/>
    <w:rsid w:val="001563F7"/>
    <w:rsid w:val="00156BCF"/>
    <w:rsid w:val="00157877"/>
    <w:rsid w:val="00162C6E"/>
    <w:rsid w:val="00165FB2"/>
    <w:rsid w:val="001712DA"/>
    <w:rsid w:val="001750CF"/>
    <w:rsid w:val="00180454"/>
    <w:rsid w:val="00180E3A"/>
    <w:rsid w:val="00181BC0"/>
    <w:rsid w:val="00182F04"/>
    <w:rsid w:val="00183807"/>
    <w:rsid w:val="001848D9"/>
    <w:rsid w:val="001857A7"/>
    <w:rsid w:val="00185C23"/>
    <w:rsid w:val="0018668E"/>
    <w:rsid w:val="00186777"/>
    <w:rsid w:val="001907CD"/>
    <w:rsid w:val="00190D6A"/>
    <w:rsid w:val="00193E47"/>
    <w:rsid w:val="00197120"/>
    <w:rsid w:val="001A026E"/>
    <w:rsid w:val="001A092E"/>
    <w:rsid w:val="001A3A56"/>
    <w:rsid w:val="001A41B6"/>
    <w:rsid w:val="001A461E"/>
    <w:rsid w:val="001A50AE"/>
    <w:rsid w:val="001A56F6"/>
    <w:rsid w:val="001A61CA"/>
    <w:rsid w:val="001A6574"/>
    <w:rsid w:val="001B0641"/>
    <w:rsid w:val="001B073D"/>
    <w:rsid w:val="001B0E90"/>
    <w:rsid w:val="001C3521"/>
    <w:rsid w:val="001C678F"/>
    <w:rsid w:val="001C6D4B"/>
    <w:rsid w:val="001D0F25"/>
    <w:rsid w:val="001D3490"/>
    <w:rsid w:val="001D3751"/>
    <w:rsid w:val="001D397D"/>
    <w:rsid w:val="001D466C"/>
    <w:rsid w:val="001D5D09"/>
    <w:rsid w:val="001E05E5"/>
    <w:rsid w:val="001E0EF5"/>
    <w:rsid w:val="001E1C92"/>
    <w:rsid w:val="001E3112"/>
    <w:rsid w:val="001E520A"/>
    <w:rsid w:val="001E6C37"/>
    <w:rsid w:val="001E75E1"/>
    <w:rsid w:val="001E78FE"/>
    <w:rsid w:val="001F09B0"/>
    <w:rsid w:val="001F17B8"/>
    <w:rsid w:val="001F206C"/>
    <w:rsid w:val="001F2F44"/>
    <w:rsid w:val="001F3511"/>
    <w:rsid w:val="001F4243"/>
    <w:rsid w:val="001F480E"/>
    <w:rsid w:val="001F4D7C"/>
    <w:rsid w:val="001F644B"/>
    <w:rsid w:val="001F6D9A"/>
    <w:rsid w:val="001F6E1E"/>
    <w:rsid w:val="001F78C0"/>
    <w:rsid w:val="00200C1D"/>
    <w:rsid w:val="00201537"/>
    <w:rsid w:val="002043C5"/>
    <w:rsid w:val="002047D0"/>
    <w:rsid w:val="002050EA"/>
    <w:rsid w:val="002117D5"/>
    <w:rsid w:val="00212D5A"/>
    <w:rsid w:val="00213090"/>
    <w:rsid w:val="00213618"/>
    <w:rsid w:val="0021559A"/>
    <w:rsid w:val="00215D8D"/>
    <w:rsid w:val="00221989"/>
    <w:rsid w:val="00223315"/>
    <w:rsid w:val="002254E1"/>
    <w:rsid w:val="0022562B"/>
    <w:rsid w:val="00225BDB"/>
    <w:rsid w:val="0022724F"/>
    <w:rsid w:val="002278CC"/>
    <w:rsid w:val="00227D44"/>
    <w:rsid w:val="0023374C"/>
    <w:rsid w:val="00234101"/>
    <w:rsid w:val="00234A26"/>
    <w:rsid w:val="0023551C"/>
    <w:rsid w:val="002369EF"/>
    <w:rsid w:val="00237616"/>
    <w:rsid w:val="00237BB9"/>
    <w:rsid w:val="00241C5C"/>
    <w:rsid w:val="002424C3"/>
    <w:rsid w:val="00244634"/>
    <w:rsid w:val="00244BCA"/>
    <w:rsid w:val="002455D1"/>
    <w:rsid w:val="002470E4"/>
    <w:rsid w:val="00247A01"/>
    <w:rsid w:val="00250044"/>
    <w:rsid w:val="002505FF"/>
    <w:rsid w:val="00250947"/>
    <w:rsid w:val="00251F85"/>
    <w:rsid w:val="00252AFD"/>
    <w:rsid w:val="00252E3C"/>
    <w:rsid w:val="00253F71"/>
    <w:rsid w:val="00254695"/>
    <w:rsid w:val="00254CE1"/>
    <w:rsid w:val="00255B2D"/>
    <w:rsid w:val="00257935"/>
    <w:rsid w:val="002604C7"/>
    <w:rsid w:val="002619C3"/>
    <w:rsid w:val="00262BBE"/>
    <w:rsid w:val="00262D59"/>
    <w:rsid w:val="00263BD3"/>
    <w:rsid w:val="00263D7A"/>
    <w:rsid w:val="00263D93"/>
    <w:rsid w:val="002654CE"/>
    <w:rsid w:val="00265776"/>
    <w:rsid w:val="00267140"/>
    <w:rsid w:val="00267CC1"/>
    <w:rsid w:val="002718AC"/>
    <w:rsid w:val="00271942"/>
    <w:rsid w:val="00272C42"/>
    <w:rsid w:val="00275D7C"/>
    <w:rsid w:val="00276403"/>
    <w:rsid w:val="002774A0"/>
    <w:rsid w:val="002778E4"/>
    <w:rsid w:val="00283391"/>
    <w:rsid w:val="00284BE4"/>
    <w:rsid w:val="00286382"/>
    <w:rsid w:val="00286B94"/>
    <w:rsid w:val="002878D1"/>
    <w:rsid w:val="00287B01"/>
    <w:rsid w:val="00290036"/>
    <w:rsid w:val="00290211"/>
    <w:rsid w:val="00291D93"/>
    <w:rsid w:val="00292E57"/>
    <w:rsid w:val="002935CA"/>
    <w:rsid w:val="002938A4"/>
    <w:rsid w:val="00294134"/>
    <w:rsid w:val="00294215"/>
    <w:rsid w:val="00295D6F"/>
    <w:rsid w:val="0029602E"/>
    <w:rsid w:val="00297557"/>
    <w:rsid w:val="002A2A2C"/>
    <w:rsid w:val="002A35E4"/>
    <w:rsid w:val="002A36E3"/>
    <w:rsid w:val="002A3ED1"/>
    <w:rsid w:val="002A446A"/>
    <w:rsid w:val="002A6A1F"/>
    <w:rsid w:val="002B3A67"/>
    <w:rsid w:val="002B4117"/>
    <w:rsid w:val="002B5DF8"/>
    <w:rsid w:val="002B6995"/>
    <w:rsid w:val="002B72A5"/>
    <w:rsid w:val="002C01E4"/>
    <w:rsid w:val="002C2AB1"/>
    <w:rsid w:val="002C409E"/>
    <w:rsid w:val="002C7027"/>
    <w:rsid w:val="002C73FC"/>
    <w:rsid w:val="002C7A96"/>
    <w:rsid w:val="002C7D67"/>
    <w:rsid w:val="002D1A69"/>
    <w:rsid w:val="002D4EAD"/>
    <w:rsid w:val="002D71D0"/>
    <w:rsid w:val="002D7F28"/>
    <w:rsid w:val="002E03F7"/>
    <w:rsid w:val="002E131F"/>
    <w:rsid w:val="002E26A3"/>
    <w:rsid w:val="002E2E8D"/>
    <w:rsid w:val="002E3921"/>
    <w:rsid w:val="002E5350"/>
    <w:rsid w:val="002E53DC"/>
    <w:rsid w:val="002F1579"/>
    <w:rsid w:val="002F22F0"/>
    <w:rsid w:val="002F270E"/>
    <w:rsid w:val="002F2AC3"/>
    <w:rsid w:val="002F2E44"/>
    <w:rsid w:val="002F37E3"/>
    <w:rsid w:val="002F5887"/>
    <w:rsid w:val="002F5CE9"/>
    <w:rsid w:val="002F78E3"/>
    <w:rsid w:val="002F7900"/>
    <w:rsid w:val="003005F4"/>
    <w:rsid w:val="0030401F"/>
    <w:rsid w:val="0030617B"/>
    <w:rsid w:val="003064AE"/>
    <w:rsid w:val="00307630"/>
    <w:rsid w:val="00310851"/>
    <w:rsid w:val="00311305"/>
    <w:rsid w:val="00311CA1"/>
    <w:rsid w:val="00315BCF"/>
    <w:rsid w:val="00316142"/>
    <w:rsid w:val="00316291"/>
    <w:rsid w:val="0031660A"/>
    <w:rsid w:val="0031736F"/>
    <w:rsid w:val="0032027A"/>
    <w:rsid w:val="00320F8C"/>
    <w:rsid w:val="00321073"/>
    <w:rsid w:val="003211F3"/>
    <w:rsid w:val="00322AA6"/>
    <w:rsid w:val="0032336F"/>
    <w:rsid w:val="00323A26"/>
    <w:rsid w:val="00324A33"/>
    <w:rsid w:val="00325B28"/>
    <w:rsid w:val="00326597"/>
    <w:rsid w:val="003267D2"/>
    <w:rsid w:val="003278BA"/>
    <w:rsid w:val="00330C6F"/>
    <w:rsid w:val="0033394B"/>
    <w:rsid w:val="00333A8E"/>
    <w:rsid w:val="00337AE2"/>
    <w:rsid w:val="00342FE6"/>
    <w:rsid w:val="00343EC9"/>
    <w:rsid w:val="003442FD"/>
    <w:rsid w:val="00345DEC"/>
    <w:rsid w:val="003463B0"/>
    <w:rsid w:val="003466C5"/>
    <w:rsid w:val="003511F6"/>
    <w:rsid w:val="003549F4"/>
    <w:rsid w:val="00355DCA"/>
    <w:rsid w:val="003566D1"/>
    <w:rsid w:val="00357CE7"/>
    <w:rsid w:val="003612C0"/>
    <w:rsid w:val="00362A6B"/>
    <w:rsid w:val="003639BB"/>
    <w:rsid w:val="00364C59"/>
    <w:rsid w:val="00364D8B"/>
    <w:rsid w:val="003663FF"/>
    <w:rsid w:val="0036792E"/>
    <w:rsid w:val="003728A7"/>
    <w:rsid w:val="00373324"/>
    <w:rsid w:val="00373E08"/>
    <w:rsid w:val="00375E94"/>
    <w:rsid w:val="00376238"/>
    <w:rsid w:val="003765BB"/>
    <w:rsid w:val="00376841"/>
    <w:rsid w:val="00381881"/>
    <w:rsid w:val="00382868"/>
    <w:rsid w:val="00382CE2"/>
    <w:rsid w:val="0038383B"/>
    <w:rsid w:val="00383C41"/>
    <w:rsid w:val="003871DD"/>
    <w:rsid w:val="00390429"/>
    <w:rsid w:val="00392830"/>
    <w:rsid w:val="00392A9B"/>
    <w:rsid w:val="0039444F"/>
    <w:rsid w:val="00395443"/>
    <w:rsid w:val="00396003"/>
    <w:rsid w:val="0039631A"/>
    <w:rsid w:val="003A0308"/>
    <w:rsid w:val="003A07C4"/>
    <w:rsid w:val="003A0D45"/>
    <w:rsid w:val="003A42BB"/>
    <w:rsid w:val="003A46EF"/>
    <w:rsid w:val="003A662F"/>
    <w:rsid w:val="003A79CB"/>
    <w:rsid w:val="003B191C"/>
    <w:rsid w:val="003B216E"/>
    <w:rsid w:val="003B2B03"/>
    <w:rsid w:val="003B339B"/>
    <w:rsid w:val="003B3918"/>
    <w:rsid w:val="003B3C01"/>
    <w:rsid w:val="003B474D"/>
    <w:rsid w:val="003B799C"/>
    <w:rsid w:val="003B7E7F"/>
    <w:rsid w:val="003C006B"/>
    <w:rsid w:val="003C0AAC"/>
    <w:rsid w:val="003C0E6A"/>
    <w:rsid w:val="003C1E9C"/>
    <w:rsid w:val="003C2A0D"/>
    <w:rsid w:val="003C474E"/>
    <w:rsid w:val="003C4AEF"/>
    <w:rsid w:val="003C76A3"/>
    <w:rsid w:val="003D2FA0"/>
    <w:rsid w:val="003D322F"/>
    <w:rsid w:val="003D5E1E"/>
    <w:rsid w:val="003D6386"/>
    <w:rsid w:val="003D6455"/>
    <w:rsid w:val="003D7D42"/>
    <w:rsid w:val="003D7E2C"/>
    <w:rsid w:val="003E1D97"/>
    <w:rsid w:val="003E2668"/>
    <w:rsid w:val="003E2EC9"/>
    <w:rsid w:val="003E3884"/>
    <w:rsid w:val="003F165D"/>
    <w:rsid w:val="003F1D19"/>
    <w:rsid w:val="003F22F3"/>
    <w:rsid w:val="003F2324"/>
    <w:rsid w:val="003F387F"/>
    <w:rsid w:val="003F406E"/>
    <w:rsid w:val="003F5878"/>
    <w:rsid w:val="003F6040"/>
    <w:rsid w:val="003F7DE4"/>
    <w:rsid w:val="0040132B"/>
    <w:rsid w:val="0040254D"/>
    <w:rsid w:val="00403901"/>
    <w:rsid w:val="0041077F"/>
    <w:rsid w:val="004129C5"/>
    <w:rsid w:val="00414561"/>
    <w:rsid w:val="0041727D"/>
    <w:rsid w:val="004175BB"/>
    <w:rsid w:val="004200DE"/>
    <w:rsid w:val="00422EDE"/>
    <w:rsid w:val="004233F1"/>
    <w:rsid w:val="00423DBC"/>
    <w:rsid w:val="004246C3"/>
    <w:rsid w:val="004259CF"/>
    <w:rsid w:val="00425E39"/>
    <w:rsid w:val="00430193"/>
    <w:rsid w:val="004314C1"/>
    <w:rsid w:val="004316A1"/>
    <w:rsid w:val="0043373E"/>
    <w:rsid w:val="00434FF7"/>
    <w:rsid w:val="00435595"/>
    <w:rsid w:val="004369CB"/>
    <w:rsid w:val="004400BD"/>
    <w:rsid w:val="004416D5"/>
    <w:rsid w:val="00441AFF"/>
    <w:rsid w:val="00443350"/>
    <w:rsid w:val="00443B42"/>
    <w:rsid w:val="00444214"/>
    <w:rsid w:val="00445469"/>
    <w:rsid w:val="00445EB2"/>
    <w:rsid w:val="00445F2C"/>
    <w:rsid w:val="00446D18"/>
    <w:rsid w:val="00447390"/>
    <w:rsid w:val="004478F2"/>
    <w:rsid w:val="004527CD"/>
    <w:rsid w:val="00453806"/>
    <w:rsid w:val="00454355"/>
    <w:rsid w:val="0045557C"/>
    <w:rsid w:val="00456DB3"/>
    <w:rsid w:val="00456EA1"/>
    <w:rsid w:val="00461100"/>
    <w:rsid w:val="00461266"/>
    <w:rsid w:val="004650C5"/>
    <w:rsid w:val="00465997"/>
    <w:rsid w:val="00466198"/>
    <w:rsid w:val="00466EF7"/>
    <w:rsid w:val="0046705E"/>
    <w:rsid w:val="00472022"/>
    <w:rsid w:val="00472278"/>
    <w:rsid w:val="00473C13"/>
    <w:rsid w:val="00474952"/>
    <w:rsid w:val="00474DCA"/>
    <w:rsid w:val="00474E86"/>
    <w:rsid w:val="00476C3A"/>
    <w:rsid w:val="00476DB8"/>
    <w:rsid w:val="004805A3"/>
    <w:rsid w:val="00481A2B"/>
    <w:rsid w:val="00482681"/>
    <w:rsid w:val="004851A0"/>
    <w:rsid w:val="004853FB"/>
    <w:rsid w:val="004877F6"/>
    <w:rsid w:val="0049007C"/>
    <w:rsid w:val="00493E83"/>
    <w:rsid w:val="004949AE"/>
    <w:rsid w:val="0049536C"/>
    <w:rsid w:val="00495F29"/>
    <w:rsid w:val="0049621C"/>
    <w:rsid w:val="004979A5"/>
    <w:rsid w:val="004A1B79"/>
    <w:rsid w:val="004A1CA5"/>
    <w:rsid w:val="004A2001"/>
    <w:rsid w:val="004A28B5"/>
    <w:rsid w:val="004A6CAF"/>
    <w:rsid w:val="004B0C8E"/>
    <w:rsid w:val="004B7AC2"/>
    <w:rsid w:val="004C19F6"/>
    <w:rsid w:val="004C30CE"/>
    <w:rsid w:val="004C5B4D"/>
    <w:rsid w:val="004C69C4"/>
    <w:rsid w:val="004C7FF8"/>
    <w:rsid w:val="004D0289"/>
    <w:rsid w:val="004D09E5"/>
    <w:rsid w:val="004D10B6"/>
    <w:rsid w:val="004D11B9"/>
    <w:rsid w:val="004D24C6"/>
    <w:rsid w:val="004D37DC"/>
    <w:rsid w:val="004D4F18"/>
    <w:rsid w:val="004D5240"/>
    <w:rsid w:val="004D60AB"/>
    <w:rsid w:val="004D7A31"/>
    <w:rsid w:val="004E3C8C"/>
    <w:rsid w:val="004E6544"/>
    <w:rsid w:val="004E67B8"/>
    <w:rsid w:val="004E6EF2"/>
    <w:rsid w:val="004E7AB7"/>
    <w:rsid w:val="004F1F10"/>
    <w:rsid w:val="004F4BD4"/>
    <w:rsid w:val="004F4F64"/>
    <w:rsid w:val="004F51FB"/>
    <w:rsid w:val="00500A51"/>
    <w:rsid w:val="00500E1C"/>
    <w:rsid w:val="00501A25"/>
    <w:rsid w:val="00502261"/>
    <w:rsid w:val="00502C53"/>
    <w:rsid w:val="00503860"/>
    <w:rsid w:val="005039FA"/>
    <w:rsid w:val="00503C0C"/>
    <w:rsid w:val="0050603A"/>
    <w:rsid w:val="00507BC6"/>
    <w:rsid w:val="005103E4"/>
    <w:rsid w:val="00510E22"/>
    <w:rsid w:val="0051144E"/>
    <w:rsid w:val="00511A0D"/>
    <w:rsid w:val="00513EED"/>
    <w:rsid w:val="00514485"/>
    <w:rsid w:val="00515E50"/>
    <w:rsid w:val="00516850"/>
    <w:rsid w:val="0051777A"/>
    <w:rsid w:val="0052017C"/>
    <w:rsid w:val="00520C6E"/>
    <w:rsid w:val="00520FD1"/>
    <w:rsid w:val="00521869"/>
    <w:rsid w:val="00521E82"/>
    <w:rsid w:val="00523349"/>
    <w:rsid w:val="0052357E"/>
    <w:rsid w:val="0052382E"/>
    <w:rsid w:val="00523903"/>
    <w:rsid w:val="005246F1"/>
    <w:rsid w:val="00524CFF"/>
    <w:rsid w:val="00525A30"/>
    <w:rsid w:val="0052657C"/>
    <w:rsid w:val="00527D0A"/>
    <w:rsid w:val="00532209"/>
    <w:rsid w:val="0053248C"/>
    <w:rsid w:val="0053249F"/>
    <w:rsid w:val="00532D53"/>
    <w:rsid w:val="00533557"/>
    <w:rsid w:val="005341F4"/>
    <w:rsid w:val="00535C3B"/>
    <w:rsid w:val="00536827"/>
    <w:rsid w:val="00536FBF"/>
    <w:rsid w:val="00537940"/>
    <w:rsid w:val="0054000D"/>
    <w:rsid w:val="00540E6F"/>
    <w:rsid w:val="0054107D"/>
    <w:rsid w:val="00542051"/>
    <w:rsid w:val="0055047B"/>
    <w:rsid w:val="00551A02"/>
    <w:rsid w:val="005526B7"/>
    <w:rsid w:val="00552756"/>
    <w:rsid w:val="00552A67"/>
    <w:rsid w:val="005534FA"/>
    <w:rsid w:val="005543BD"/>
    <w:rsid w:val="00554E13"/>
    <w:rsid w:val="00556463"/>
    <w:rsid w:val="00556A93"/>
    <w:rsid w:val="00557ECE"/>
    <w:rsid w:val="005601D6"/>
    <w:rsid w:val="00562ED9"/>
    <w:rsid w:val="00565CAF"/>
    <w:rsid w:val="00566C4B"/>
    <w:rsid w:val="00566FDB"/>
    <w:rsid w:val="00571B9B"/>
    <w:rsid w:val="00572012"/>
    <w:rsid w:val="005733FA"/>
    <w:rsid w:val="005739AE"/>
    <w:rsid w:val="005748F7"/>
    <w:rsid w:val="00575C3A"/>
    <w:rsid w:val="0057607C"/>
    <w:rsid w:val="0057637C"/>
    <w:rsid w:val="00577122"/>
    <w:rsid w:val="00580F21"/>
    <w:rsid w:val="005826E9"/>
    <w:rsid w:val="0058351F"/>
    <w:rsid w:val="00585633"/>
    <w:rsid w:val="0059071B"/>
    <w:rsid w:val="0059094D"/>
    <w:rsid w:val="00593423"/>
    <w:rsid w:val="00594B6E"/>
    <w:rsid w:val="0059687D"/>
    <w:rsid w:val="00596A46"/>
    <w:rsid w:val="00596D63"/>
    <w:rsid w:val="00597BA4"/>
    <w:rsid w:val="00597ED8"/>
    <w:rsid w:val="005A2003"/>
    <w:rsid w:val="005A2216"/>
    <w:rsid w:val="005A3EAE"/>
    <w:rsid w:val="005A3EFA"/>
    <w:rsid w:val="005A480D"/>
    <w:rsid w:val="005A574A"/>
    <w:rsid w:val="005A5AA0"/>
    <w:rsid w:val="005B053B"/>
    <w:rsid w:val="005B0857"/>
    <w:rsid w:val="005B0E90"/>
    <w:rsid w:val="005B108B"/>
    <w:rsid w:val="005B1306"/>
    <w:rsid w:val="005B1F50"/>
    <w:rsid w:val="005B272D"/>
    <w:rsid w:val="005B7143"/>
    <w:rsid w:val="005C21BA"/>
    <w:rsid w:val="005C75BF"/>
    <w:rsid w:val="005D2BBC"/>
    <w:rsid w:val="005D3A03"/>
    <w:rsid w:val="005D5171"/>
    <w:rsid w:val="005D5A63"/>
    <w:rsid w:val="005D6056"/>
    <w:rsid w:val="005D60AE"/>
    <w:rsid w:val="005D6FAB"/>
    <w:rsid w:val="005D7C47"/>
    <w:rsid w:val="005D7F5E"/>
    <w:rsid w:val="005E03D0"/>
    <w:rsid w:val="005E0609"/>
    <w:rsid w:val="005E0FA8"/>
    <w:rsid w:val="005E371F"/>
    <w:rsid w:val="005E4522"/>
    <w:rsid w:val="005E4C51"/>
    <w:rsid w:val="005E55D4"/>
    <w:rsid w:val="005E57CE"/>
    <w:rsid w:val="005F1537"/>
    <w:rsid w:val="005F1679"/>
    <w:rsid w:val="005F2A54"/>
    <w:rsid w:val="005F3998"/>
    <w:rsid w:val="005F3CC7"/>
    <w:rsid w:val="005F472A"/>
    <w:rsid w:val="005F5FB7"/>
    <w:rsid w:val="005F70B6"/>
    <w:rsid w:val="005F7DBA"/>
    <w:rsid w:val="00604277"/>
    <w:rsid w:val="00605AE6"/>
    <w:rsid w:val="00605CEA"/>
    <w:rsid w:val="006123ED"/>
    <w:rsid w:val="006128C4"/>
    <w:rsid w:val="00614BB2"/>
    <w:rsid w:val="00614D44"/>
    <w:rsid w:val="00615AB1"/>
    <w:rsid w:val="00617B2C"/>
    <w:rsid w:val="00617F21"/>
    <w:rsid w:val="00620A7D"/>
    <w:rsid w:val="0062261A"/>
    <w:rsid w:val="00622BBD"/>
    <w:rsid w:val="006230B5"/>
    <w:rsid w:val="006236DD"/>
    <w:rsid w:val="006248B9"/>
    <w:rsid w:val="00625569"/>
    <w:rsid w:val="00626188"/>
    <w:rsid w:val="0062688B"/>
    <w:rsid w:val="00632455"/>
    <w:rsid w:val="00633170"/>
    <w:rsid w:val="0063419E"/>
    <w:rsid w:val="00634E10"/>
    <w:rsid w:val="00635C32"/>
    <w:rsid w:val="0063684F"/>
    <w:rsid w:val="0063702A"/>
    <w:rsid w:val="0064109A"/>
    <w:rsid w:val="00641747"/>
    <w:rsid w:val="0064313D"/>
    <w:rsid w:val="006437DF"/>
    <w:rsid w:val="00643C6C"/>
    <w:rsid w:val="00644127"/>
    <w:rsid w:val="00644921"/>
    <w:rsid w:val="00650D87"/>
    <w:rsid w:val="00650FAF"/>
    <w:rsid w:val="00651E10"/>
    <w:rsid w:val="0065219A"/>
    <w:rsid w:val="00652485"/>
    <w:rsid w:val="00652A2E"/>
    <w:rsid w:val="00652C6A"/>
    <w:rsid w:val="00652F50"/>
    <w:rsid w:val="00655B9B"/>
    <w:rsid w:val="00655F2B"/>
    <w:rsid w:val="006562D6"/>
    <w:rsid w:val="00657D3F"/>
    <w:rsid w:val="00660D7B"/>
    <w:rsid w:val="00660FAB"/>
    <w:rsid w:val="006615A4"/>
    <w:rsid w:val="00662426"/>
    <w:rsid w:val="00662DE4"/>
    <w:rsid w:val="0066363C"/>
    <w:rsid w:val="00664738"/>
    <w:rsid w:val="00665E03"/>
    <w:rsid w:val="0066698E"/>
    <w:rsid w:val="00666D6B"/>
    <w:rsid w:val="00670D22"/>
    <w:rsid w:val="00671AEE"/>
    <w:rsid w:val="00671DC2"/>
    <w:rsid w:val="00681683"/>
    <w:rsid w:val="00683637"/>
    <w:rsid w:val="0068400C"/>
    <w:rsid w:val="00685653"/>
    <w:rsid w:val="00686FFF"/>
    <w:rsid w:val="00690563"/>
    <w:rsid w:val="00692151"/>
    <w:rsid w:val="00692DBC"/>
    <w:rsid w:val="0069381B"/>
    <w:rsid w:val="00693C76"/>
    <w:rsid w:val="006941A8"/>
    <w:rsid w:val="006970FD"/>
    <w:rsid w:val="006A00FA"/>
    <w:rsid w:val="006A10C3"/>
    <w:rsid w:val="006A5EBD"/>
    <w:rsid w:val="006A7114"/>
    <w:rsid w:val="006B10FD"/>
    <w:rsid w:val="006B11FA"/>
    <w:rsid w:val="006B1646"/>
    <w:rsid w:val="006B26C4"/>
    <w:rsid w:val="006B4B9D"/>
    <w:rsid w:val="006B5359"/>
    <w:rsid w:val="006B57E3"/>
    <w:rsid w:val="006B6EAD"/>
    <w:rsid w:val="006B7741"/>
    <w:rsid w:val="006C0601"/>
    <w:rsid w:val="006C1A1A"/>
    <w:rsid w:val="006C32C9"/>
    <w:rsid w:val="006C3392"/>
    <w:rsid w:val="006C4761"/>
    <w:rsid w:val="006C4CB2"/>
    <w:rsid w:val="006C562A"/>
    <w:rsid w:val="006C5978"/>
    <w:rsid w:val="006C5A0E"/>
    <w:rsid w:val="006C5B11"/>
    <w:rsid w:val="006C5E33"/>
    <w:rsid w:val="006C71CB"/>
    <w:rsid w:val="006C7651"/>
    <w:rsid w:val="006D00B1"/>
    <w:rsid w:val="006D11F8"/>
    <w:rsid w:val="006D1CF9"/>
    <w:rsid w:val="006D2FCF"/>
    <w:rsid w:val="006D44DF"/>
    <w:rsid w:val="006D55D4"/>
    <w:rsid w:val="006D5901"/>
    <w:rsid w:val="006D5C40"/>
    <w:rsid w:val="006E259F"/>
    <w:rsid w:val="006E25EE"/>
    <w:rsid w:val="006E3B8E"/>
    <w:rsid w:val="006E3DD8"/>
    <w:rsid w:val="006E5011"/>
    <w:rsid w:val="006E530C"/>
    <w:rsid w:val="006F015E"/>
    <w:rsid w:val="006F152C"/>
    <w:rsid w:val="006F485B"/>
    <w:rsid w:val="006F48A9"/>
    <w:rsid w:val="006F499D"/>
    <w:rsid w:val="006F5FA0"/>
    <w:rsid w:val="00700AA1"/>
    <w:rsid w:val="007042D1"/>
    <w:rsid w:val="00705A0B"/>
    <w:rsid w:val="00706729"/>
    <w:rsid w:val="007071FE"/>
    <w:rsid w:val="0071346E"/>
    <w:rsid w:val="00713657"/>
    <w:rsid w:val="00716E61"/>
    <w:rsid w:val="00716FC4"/>
    <w:rsid w:val="007220DE"/>
    <w:rsid w:val="00722151"/>
    <w:rsid w:val="007271B9"/>
    <w:rsid w:val="007278C6"/>
    <w:rsid w:val="00730554"/>
    <w:rsid w:val="00730832"/>
    <w:rsid w:val="0073124C"/>
    <w:rsid w:val="00731639"/>
    <w:rsid w:val="007317A9"/>
    <w:rsid w:val="00733F95"/>
    <w:rsid w:val="00734E2E"/>
    <w:rsid w:val="00735AFB"/>
    <w:rsid w:val="00736091"/>
    <w:rsid w:val="007362FC"/>
    <w:rsid w:val="007373D4"/>
    <w:rsid w:val="00740AA1"/>
    <w:rsid w:val="00741430"/>
    <w:rsid w:val="00744DC4"/>
    <w:rsid w:val="00745566"/>
    <w:rsid w:val="007466D5"/>
    <w:rsid w:val="00746E58"/>
    <w:rsid w:val="007472A6"/>
    <w:rsid w:val="00747B41"/>
    <w:rsid w:val="007503B1"/>
    <w:rsid w:val="00750A80"/>
    <w:rsid w:val="00751E2C"/>
    <w:rsid w:val="00752175"/>
    <w:rsid w:val="00753CB7"/>
    <w:rsid w:val="00754460"/>
    <w:rsid w:val="0075452C"/>
    <w:rsid w:val="00754CAF"/>
    <w:rsid w:val="0075653F"/>
    <w:rsid w:val="0075686C"/>
    <w:rsid w:val="00757B5B"/>
    <w:rsid w:val="007609E1"/>
    <w:rsid w:val="00763027"/>
    <w:rsid w:val="007630C9"/>
    <w:rsid w:val="00763496"/>
    <w:rsid w:val="00763FCC"/>
    <w:rsid w:val="007654D4"/>
    <w:rsid w:val="0077351B"/>
    <w:rsid w:val="00773AE9"/>
    <w:rsid w:val="007746A7"/>
    <w:rsid w:val="00775C76"/>
    <w:rsid w:val="007770E6"/>
    <w:rsid w:val="0078016F"/>
    <w:rsid w:val="00780662"/>
    <w:rsid w:val="00780FC0"/>
    <w:rsid w:val="0078178A"/>
    <w:rsid w:val="00781AF6"/>
    <w:rsid w:val="00782884"/>
    <w:rsid w:val="00782AD9"/>
    <w:rsid w:val="00784988"/>
    <w:rsid w:val="00784EF5"/>
    <w:rsid w:val="00785C5A"/>
    <w:rsid w:val="00785D5C"/>
    <w:rsid w:val="00790336"/>
    <w:rsid w:val="00792CD6"/>
    <w:rsid w:val="00793360"/>
    <w:rsid w:val="00794D0D"/>
    <w:rsid w:val="00794D9C"/>
    <w:rsid w:val="007952C8"/>
    <w:rsid w:val="007963AA"/>
    <w:rsid w:val="00797CC0"/>
    <w:rsid w:val="007A3879"/>
    <w:rsid w:val="007A5B8E"/>
    <w:rsid w:val="007A6459"/>
    <w:rsid w:val="007A6847"/>
    <w:rsid w:val="007A7E70"/>
    <w:rsid w:val="007B0E4B"/>
    <w:rsid w:val="007B166E"/>
    <w:rsid w:val="007B2402"/>
    <w:rsid w:val="007B340D"/>
    <w:rsid w:val="007B379F"/>
    <w:rsid w:val="007B5113"/>
    <w:rsid w:val="007C0E75"/>
    <w:rsid w:val="007C1771"/>
    <w:rsid w:val="007C5F64"/>
    <w:rsid w:val="007C61CC"/>
    <w:rsid w:val="007C748A"/>
    <w:rsid w:val="007C7862"/>
    <w:rsid w:val="007D07EC"/>
    <w:rsid w:val="007D2718"/>
    <w:rsid w:val="007D2B57"/>
    <w:rsid w:val="007D45D1"/>
    <w:rsid w:val="007D46B1"/>
    <w:rsid w:val="007D581A"/>
    <w:rsid w:val="007D597D"/>
    <w:rsid w:val="007D6625"/>
    <w:rsid w:val="007D6E4D"/>
    <w:rsid w:val="007D70BC"/>
    <w:rsid w:val="007E1075"/>
    <w:rsid w:val="007E1A96"/>
    <w:rsid w:val="007E208C"/>
    <w:rsid w:val="007E276B"/>
    <w:rsid w:val="007E286E"/>
    <w:rsid w:val="007E2AA5"/>
    <w:rsid w:val="007E2DB5"/>
    <w:rsid w:val="007E53A4"/>
    <w:rsid w:val="007E58C9"/>
    <w:rsid w:val="007E5CF8"/>
    <w:rsid w:val="007E7C39"/>
    <w:rsid w:val="007F05B5"/>
    <w:rsid w:val="007F0BF1"/>
    <w:rsid w:val="007F0C41"/>
    <w:rsid w:val="007F3C70"/>
    <w:rsid w:val="007F5664"/>
    <w:rsid w:val="007F57E9"/>
    <w:rsid w:val="007F6BE2"/>
    <w:rsid w:val="008002C0"/>
    <w:rsid w:val="008009D3"/>
    <w:rsid w:val="00803F74"/>
    <w:rsid w:val="00804EC0"/>
    <w:rsid w:val="00805061"/>
    <w:rsid w:val="00805079"/>
    <w:rsid w:val="008052A8"/>
    <w:rsid w:val="00806E28"/>
    <w:rsid w:val="008072FA"/>
    <w:rsid w:val="00807A7E"/>
    <w:rsid w:val="008105FF"/>
    <w:rsid w:val="00810CB6"/>
    <w:rsid w:val="00811D6B"/>
    <w:rsid w:val="00812A60"/>
    <w:rsid w:val="00820208"/>
    <w:rsid w:val="00820CAC"/>
    <w:rsid w:val="0082163C"/>
    <w:rsid w:val="00822FDB"/>
    <w:rsid w:val="00823A80"/>
    <w:rsid w:val="008253A0"/>
    <w:rsid w:val="008322EE"/>
    <w:rsid w:val="0083350F"/>
    <w:rsid w:val="008346CE"/>
    <w:rsid w:val="0083626D"/>
    <w:rsid w:val="008374EB"/>
    <w:rsid w:val="00837B84"/>
    <w:rsid w:val="00840CDD"/>
    <w:rsid w:val="00843A99"/>
    <w:rsid w:val="00843D46"/>
    <w:rsid w:val="00844D1C"/>
    <w:rsid w:val="008511D1"/>
    <w:rsid w:val="0085219B"/>
    <w:rsid w:val="008545C5"/>
    <w:rsid w:val="00854D0F"/>
    <w:rsid w:val="00855047"/>
    <w:rsid w:val="0085561B"/>
    <w:rsid w:val="00855F51"/>
    <w:rsid w:val="00856EA2"/>
    <w:rsid w:val="008614E8"/>
    <w:rsid w:val="00861760"/>
    <w:rsid w:val="00863264"/>
    <w:rsid w:val="00864135"/>
    <w:rsid w:val="008655D4"/>
    <w:rsid w:val="00867DC2"/>
    <w:rsid w:val="00874033"/>
    <w:rsid w:val="008745F2"/>
    <w:rsid w:val="00874F72"/>
    <w:rsid w:val="0087641C"/>
    <w:rsid w:val="008776A8"/>
    <w:rsid w:val="008829E1"/>
    <w:rsid w:val="0088595B"/>
    <w:rsid w:val="00886028"/>
    <w:rsid w:val="0088752F"/>
    <w:rsid w:val="008878A4"/>
    <w:rsid w:val="00890CBF"/>
    <w:rsid w:val="0089382F"/>
    <w:rsid w:val="00894028"/>
    <w:rsid w:val="008948B7"/>
    <w:rsid w:val="00894A80"/>
    <w:rsid w:val="00896838"/>
    <w:rsid w:val="00897091"/>
    <w:rsid w:val="00897A08"/>
    <w:rsid w:val="008A0212"/>
    <w:rsid w:val="008A1389"/>
    <w:rsid w:val="008A7C38"/>
    <w:rsid w:val="008B028C"/>
    <w:rsid w:val="008B273C"/>
    <w:rsid w:val="008B373F"/>
    <w:rsid w:val="008B57C9"/>
    <w:rsid w:val="008B6782"/>
    <w:rsid w:val="008B68FE"/>
    <w:rsid w:val="008C042F"/>
    <w:rsid w:val="008C0683"/>
    <w:rsid w:val="008C31AC"/>
    <w:rsid w:val="008C3E80"/>
    <w:rsid w:val="008C5323"/>
    <w:rsid w:val="008C74BD"/>
    <w:rsid w:val="008D3304"/>
    <w:rsid w:val="008D4BBC"/>
    <w:rsid w:val="008D5028"/>
    <w:rsid w:val="008D62A8"/>
    <w:rsid w:val="008D75F0"/>
    <w:rsid w:val="008D78AD"/>
    <w:rsid w:val="008D7B6F"/>
    <w:rsid w:val="008E188C"/>
    <w:rsid w:val="008E1AC7"/>
    <w:rsid w:val="008E2076"/>
    <w:rsid w:val="008E2EFE"/>
    <w:rsid w:val="008E3F33"/>
    <w:rsid w:val="008E432C"/>
    <w:rsid w:val="008E46F3"/>
    <w:rsid w:val="008E4A77"/>
    <w:rsid w:val="008E4DB4"/>
    <w:rsid w:val="008E52A2"/>
    <w:rsid w:val="008E58E3"/>
    <w:rsid w:val="008F0EFD"/>
    <w:rsid w:val="008F1084"/>
    <w:rsid w:val="008F399F"/>
    <w:rsid w:val="008F4B13"/>
    <w:rsid w:val="008F57D3"/>
    <w:rsid w:val="008F5954"/>
    <w:rsid w:val="008F7972"/>
    <w:rsid w:val="009018A6"/>
    <w:rsid w:val="00904357"/>
    <w:rsid w:val="00905102"/>
    <w:rsid w:val="009060A0"/>
    <w:rsid w:val="00910A19"/>
    <w:rsid w:val="009121D5"/>
    <w:rsid w:val="00916009"/>
    <w:rsid w:val="009202EB"/>
    <w:rsid w:val="00922AC4"/>
    <w:rsid w:val="00923370"/>
    <w:rsid w:val="00927ED2"/>
    <w:rsid w:val="00932DF2"/>
    <w:rsid w:val="0093381C"/>
    <w:rsid w:val="00933AEA"/>
    <w:rsid w:val="00933DDE"/>
    <w:rsid w:val="0093509D"/>
    <w:rsid w:val="009364DA"/>
    <w:rsid w:val="00937167"/>
    <w:rsid w:val="009371ED"/>
    <w:rsid w:val="00940B59"/>
    <w:rsid w:val="0094157A"/>
    <w:rsid w:val="00943322"/>
    <w:rsid w:val="009433CF"/>
    <w:rsid w:val="009434CF"/>
    <w:rsid w:val="009438C3"/>
    <w:rsid w:val="009455D6"/>
    <w:rsid w:val="00945D4A"/>
    <w:rsid w:val="00946667"/>
    <w:rsid w:val="00946F11"/>
    <w:rsid w:val="00950AC2"/>
    <w:rsid w:val="00950DDE"/>
    <w:rsid w:val="00950FA1"/>
    <w:rsid w:val="009519A3"/>
    <w:rsid w:val="009527C2"/>
    <w:rsid w:val="00956086"/>
    <w:rsid w:val="009574CA"/>
    <w:rsid w:val="00957B66"/>
    <w:rsid w:val="00961C81"/>
    <w:rsid w:val="00962CE8"/>
    <w:rsid w:val="00963BA6"/>
    <w:rsid w:val="0096701A"/>
    <w:rsid w:val="00971773"/>
    <w:rsid w:val="0097197B"/>
    <w:rsid w:val="00972837"/>
    <w:rsid w:val="00972D41"/>
    <w:rsid w:val="00974127"/>
    <w:rsid w:val="009742E2"/>
    <w:rsid w:val="009755DB"/>
    <w:rsid w:val="00976782"/>
    <w:rsid w:val="00977A3C"/>
    <w:rsid w:val="009809A3"/>
    <w:rsid w:val="00981EAC"/>
    <w:rsid w:val="009831D8"/>
    <w:rsid w:val="0098383B"/>
    <w:rsid w:val="00990377"/>
    <w:rsid w:val="009915CC"/>
    <w:rsid w:val="00991A3D"/>
    <w:rsid w:val="00994184"/>
    <w:rsid w:val="009A124D"/>
    <w:rsid w:val="009A26E1"/>
    <w:rsid w:val="009A36F1"/>
    <w:rsid w:val="009A3C18"/>
    <w:rsid w:val="009A41B5"/>
    <w:rsid w:val="009A4567"/>
    <w:rsid w:val="009A6A3B"/>
    <w:rsid w:val="009A6CA1"/>
    <w:rsid w:val="009A71E8"/>
    <w:rsid w:val="009A7CED"/>
    <w:rsid w:val="009B30C0"/>
    <w:rsid w:val="009B33DA"/>
    <w:rsid w:val="009B55BA"/>
    <w:rsid w:val="009B585C"/>
    <w:rsid w:val="009B6BFD"/>
    <w:rsid w:val="009C0D70"/>
    <w:rsid w:val="009C4F99"/>
    <w:rsid w:val="009C55F5"/>
    <w:rsid w:val="009C6163"/>
    <w:rsid w:val="009C6575"/>
    <w:rsid w:val="009D017E"/>
    <w:rsid w:val="009D1315"/>
    <w:rsid w:val="009D1D82"/>
    <w:rsid w:val="009D233D"/>
    <w:rsid w:val="009D2A0F"/>
    <w:rsid w:val="009D3870"/>
    <w:rsid w:val="009D38A6"/>
    <w:rsid w:val="009D4DCB"/>
    <w:rsid w:val="009D6E78"/>
    <w:rsid w:val="009D70EC"/>
    <w:rsid w:val="009E0C9A"/>
    <w:rsid w:val="009E19FC"/>
    <w:rsid w:val="009E1E73"/>
    <w:rsid w:val="009E5A78"/>
    <w:rsid w:val="009E6DA5"/>
    <w:rsid w:val="009F0BE3"/>
    <w:rsid w:val="009F14E9"/>
    <w:rsid w:val="009F4408"/>
    <w:rsid w:val="009F5111"/>
    <w:rsid w:val="009F544D"/>
    <w:rsid w:val="009F641B"/>
    <w:rsid w:val="009F6B87"/>
    <w:rsid w:val="00A0027D"/>
    <w:rsid w:val="00A02945"/>
    <w:rsid w:val="00A04F44"/>
    <w:rsid w:val="00A10541"/>
    <w:rsid w:val="00A123F1"/>
    <w:rsid w:val="00A124DF"/>
    <w:rsid w:val="00A134F3"/>
    <w:rsid w:val="00A14F1A"/>
    <w:rsid w:val="00A17A60"/>
    <w:rsid w:val="00A2338A"/>
    <w:rsid w:val="00A24963"/>
    <w:rsid w:val="00A25CF5"/>
    <w:rsid w:val="00A304E8"/>
    <w:rsid w:val="00A314B3"/>
    <w:rsid w:val="00A33222"/>
    <w:rsid w:val="00A34723"/>
    <w:rsid w:val="00A364AA"/>
    <w:rsid w:val="00A36568"/>
    <w:rsid w:val="00A3775B"/>
    <w:rsid w:val="00A4086E"/>
    <w:rsid w:val="00A41667"/>
    <w:rsid w:val="00A41B52"/>
    <w:rsid w:val="00A44B43"/>
    <w:rsid w:val="00A44C81"/>
    <w:rsid w:val="00A465C1"/>
    <w:rsid w:val="00A47327"/>
    <w:rsid w:val="00A4796A"/>
    <w:rsid w:val="00A53A46"/>
    <w:rsid w:val="00A55483"/>
    <w:rsid w:val="00A605E8"/>
    <w:rsid w:val="00A60CC1"/>
    <w:rsid w:val="00A622B0"/>
    <w:rsid w:val="00A62886"/>
    <w:rsid w:val="00A636A4"/>
    <w:rsid w:val="00A63D40"/>
    <w:rsid w:val="00A648DB"/>
    <w:rsid w:val="00A6587B"/>
    <w:rsid w:val="00A65FFE"/>
    <w:rsid w:val="00A662B4"/>
    <w:rsid w:val="00A75233"/>
    <w:rsid w:val="00A77B34"/>
    <w:rsid w:val="00A801BA"/>
    <w:rsid w:val="00A82818"/>
    <w:rsid w:val="00A82ED0"/>
    <w:rsid w:val="00A8412A"/>
    <w:rsid w:val="00A84254"/>
    <w:rsid w:val="00A849F5"/>
    <w:rsid w:val="00A85CD0"/>
    <w:rsid w:val="00A85EFB"/>
    <w:rsid w:val="00A86B7A"/>
    <w:rsid w:val="00A90024"/>
    <w:rsid w:val="00A92671"/>
    <w:rsid w:val="00A93DB5"/>
    <w:rsid w:val="00A945DD"/>
    <w:rsid w:val="00A96F6D"/>
    <w:rsid w:val="00A96FC4"/>
    <w:rsid w:val="00A974BF"/>
    <w:rsid w:val="00A97EC9"/>
    <w:rsid w:val="00AA0A54"/>
    <w:rsid w:val="00AA2FDA"/>
    <w:rsid w:val="00AA303A"/>
    <w:rsid w:val="00AA33BC"/>
    <w:rsid w:val="00AA4F42"/>
    <w:rsid w:val="00AA5A06"/>
    <w:rsid w:val="00AA60AA"/>
    <w:rsid w:val="00AB1386"/>
    <w:rsid w:val="00AB2A46"/>
    <w:rsid w:val="00AB367D"/>
    <w:rsid w:val="00AB42D9"/>
    <w:rsid w:val="00AB6A7F"/>
    <w:rsid w:val="00AC12BE"/>
    <w:rsid w:val="00AC13C1"/>
    <w:rsid w:val="00AC3A71"/>
    <w:rsid w:val="00AC5A29"/>
    <w:rsid w:val="00AC79D1"/>
    <w:rsid w:val="00AD0011"/>
    <w:rsid w:val="00AD22E1"/>
    <w:rsid w:val="00AD485E"/>
    <w:rsid w:val="00AD493E"/>
    <w:rsid w:val="00AD4AF7"/>
    <w:rsid w:val="00AD50A3"/>
    <w:rsid w:val="00AD5698"/>
    <w:rsid w:val="00AD5C4A"/>
    <w:rsid w:val="00AD6528"/>
    <w:rsid w:val="00AD722A"/>
    <w:rsid w:val="00AE0FD1"/>
    <w:rsid w:val="00AE5C4D"/>
    <w:rsid w:val="00AF06E5"/>
    <w:rsid w:val="00AF1CA5"/>
    <w:rsid w:val="00AF2498"/>
    <w:rsid w:val="00AF364E"/>
    <w:rsid w:val="00AF3BEB"/>
    <w:rsid w:val="00AF3F4D"/>
    <w:rsid w:val="00AF4507"/>
    <w:rsid w:val="00AF4821"/>
    <w:rsid w:val="00AF5309"/>
    <w:rsid w:val="00AF5311"/>
    <w:rsid w:val="00AF5B9D"/>
    <w:rsid w:val="00AF5CDA"/>
    <w:rsid w:val="00AF60FE"/>
    <w:rsid w:val="00AF72B5"/>
    <w:rsid w:val="00B001A0"/>
    <w:rsid w:val="00B014C1"/>
    <w:rsid w:val="00B04B07"/>
    <w:rsid w:val="00B04D4E"/>
    <w:rsid w:val="00B04E94"/>
    <w:rsid w:val="00B060BA"/>
    <w:rsid w:val="00B06A7F"/>
    <w:rsid w:val="00B0730E"/>
    <w:rsid w:val="00B075E2"/>
    <w:rsid w:val="00B07790"/>
    <w:rsid w:val="00B1007A"/>
    <w:rsid w:val="00B103A4"/>
    <w:rsid w:val="00B11207"/>
    <w:rsid w:val="00B114FF"/>
    <w:rsid w:val="00B118CC"/>
    <w:rsid w:val="00B126B5"/>
    <w:rsid w:val="00B1275A"/>
    <w:rsid w:val="00B140F5"/>
    <w:rsid w:val="00B15AFF"/>
    <w:rsid w:val="00B1671A"/>
    <w:rsid w:val="00B2168A"/>
    <w:rsid w:val="00B21BE2"/>
    <w:rsid w:val="00B239D3"/>
    <w:rsid w:val="00B23BAE"/>
    <w:rsid w:val="00B2435A"/>
    <w:rsid w:val="00B26025"/>
    <w:rsid w:val="00B31582"/>
    <w:rsid w:val="00B31C12"/>
    <w:rsid w:val="00B32AE3"/>
    <w:rsid w:val="00B3375E"/>
    <w:rsid w:val="00B337A8"/>
    <w:rsid w:val="00B34D6D"/>
    <w:rsid w:val="00B3591C"/>
    <w:rsid w:val="00B35E1C"/>
    <w:rsid w:val="00B360F3"/>
    <w:rsid w:val="00B43A37"/>
    <w:rsid w:val="00B44088"/>
    <w:rsid w:val="00B44E57"/>
    <w:rsid w:val="00B457D2"/>
    <w:rsid w:val="00B50C35"/>
    <w:rsid w:val="00B51104"/>
    <w:rsid w:val="00B515BD"/>
    <w:rsid w:val="00B534DE"/>
    <w:rsid w:val="00B543FC"/>
    <w:rsid w:val="00B549CF"/>
    <w:rsid w:val="00B56B22"/>
    <w:rsid w:val="00B6138E"/>
    <w:rsid w:val="00B65477"/>
    <w:rsid w:val="00B65E48"/>
    <w:rsid w:val="00B65EC4"/>
    <w:rsid w:val="00B6671F"/>
    <w:rsid w:val="00B70754"/>
    <w:rsid w:val="00B71281"/>
    <w:rsid w:val="00B7325C"/>
    <w:rsid w:val="00B74354"/>
    <w:rsid w:val="00B744B2"/>
    <w:rsid w:val="00B74B6D"/>
    <w:rsid w:val="00B74B72"/>
    <w:rsid w:val="00B75915"/>
    <w:rsid w:val="00B75F11"/>
    <w:rsid w:val="00B760BF"/>
    <w:rsid w:val="00B76AB6"/>
    <w:rsid w:val="00B8113F"/>
    <w:rsid w:val="00B823AA"/>
    <w:rsid w:val="00B8511C"/>
    <w:rsid w:val="00B85E2D"/>
    <w:rsid w:val="00B912F7"/>
    <w:rsid w:val="00B92701"/>
    <w:rsid w:val="00B93174"/>
    <w:rsid w:val="00B93912"/>
    <w:rsid w:val="00B94827"/>
    <w:rsid w:val="00BA0953"/>
    <w:rsid w:val="00BA0B93"/>
    <w:rsid w:val="00BA42FD"/>
    <w:rsid w:val="00BA45DB"/>
    <w:rsid w:val="00BA76AC"/>
    <w:rsid w:val="00BA77F3"/>
    <w:rsid w:val="00BB1AE2"/>
    <w:rsid w:val="00BB263E"/>
    <w:rsid w:val="00BB5C88"/>
    <w:rsid w:val="00BB6512"/>
    <w:rsid w:val="00BB6A78"/>
    <w:rsid w:val="00BB7797"/>
    <w:rsid w:val="00BB7A82"/>
    <w:rsid w:val="00BC0B98"/>
    <w:rsid w:val="00BC1103"/>
    <w:rsid w:val="00BC2274"/>
    <w:rsid w:val="00BC3681"/>
    <w:rsid w:val="00BC3A02"/>
    <w:rsid w:val="00BC3D30"/>
    <w:rsid w:val="00BC3EFE"/>
    <w:rsid w:val="00BC3F6F"/>
    <w:rsid w:val="00BC3F92"/>
    <w:rsid w:val="00BC4966"/>
    <w:rsid w:val="00BC4B4D"/>
    <w:rsid w:val="00BC5063"/>
    <w:rsid w:val="00BC55A1"/>
    <w:rsid w:val="00BC5A96"/>
    <w:rsid w:val="00BC7199"/>
    <w:rsid w:val="00BC7DCD"/>
    <w:rsid w:val="00BC7F01"/>
    <w:rsid w:val="00BD09AB"/>
    <w:rsid w:val="00BD124D"/>
    <w:rsid w:val="00BD3641"/>
    <w:rsid w:val="00BD52FF"/>
    <w:rsid w:val="00BD66F0"/>
    <w:rsid w:val="00BD69C9"/>
    <w:rsid w:val="00BD6EDE"/>
    <w:rsid w:val="00BD798A"/>
    <w:rsid w:val="00BD7D61"/>
    <w:rsid w:val="00BE0937"/>
    <w:rsid w:val="00BE254C"/>
    <w:rsid w:val="00BE3CE2"/>
    <w:rsid w:val="00BE4D03"/>
    <w:rsid w:val="00BE67DB"/>
    <w:rsid w:val="00BE705D"/>
    <w:rsid w:val="00BF0145"/>
    <w:rsid w:val="00BF3C5D"/>
    <w:rsid w:val="00BF416F"/>
    <w:rsid w:val="00BF4184"/>
    <w:rsid w:val="00BF4984"/>
    <w:rsid w:val="00BF571B"/>
    <w:rsid w:val="00BF6E66"/>
    <w:rsid w:val="00C00D11"/>
    <w:rsid w:val="00C02138"/>
    <w:rsid w:val="00C05022"/>
    <w:rsid w:val="00C05450"/>
    <w:rsid w:val="00C057E6"/>
    <w:rsid w:val="00C05A84"/>
    <w:rsid w:val="00C0601E"/>
    <w:rsid w:val="00C068FA"/>
    <w:rsid w:val="00C06AA3"/>
    <w:rsid w:val="00C074C8"/>
    <w:rsid w:val="00C11516"/>
    <w:rsid w:val="00C11675"/>
    <w:rsid w:val="00C126E5"/>
    <w:rsid w:val="00C13649"/>
    <w:rsid w:val="00C14CC9"/>
    <w:rsid w:val="00C15657"/>
    <w:rsid w:val="00C1587B"/>
    <w:rsid w:val="00C1593E"/>
    <w:rsid w:val="00C15D13"/>
    <w:rsid w:val="00C210DA"/>
    <w:rsid w:val="00C214F0"/>
    <w:rsid w:val="00C23590"/>
    <w:rsid w:val="00C23961"/>
    <w:rsid w:val="00C23F8B"/>
    <w:rsid w:val="00C25CCF"/>
    <w:rsid w:val="00C26260"/>
    <w:rsid w:val="00C2760B"/>
    <w:rsid w:val="00C27D05"/>
    <w:rsid w:val="00C30825"/>
    <w:rsid w:val="00C31D30"/>
    <w:rsid w:val="00C3363D"/>
    <w:rsid w:val="00C3381F"/>
    <w:rsid w:val="00C33B06"/>
    <w:rsid w:val="00C35DC6"/>
    <w:rsid w:val="00C374B0"/>
    <w:rsid w:val="00C40220"/>
    <w:rsid w:val="00C4110D"/>
    <w:rsid w:val="00C41545"/>
    <w:rsid w:val="00C42816"/>
    <w:rsid w:val="00C44014"/>
    <w:rsid w:val="00C4430F"/>
    <w:rsid w:val="00C44674"/>
    <w:rsid w:val="00C45BBD"/>
    <w:rsid w:val="00C45BE5"/>
    <w:rsid w:val="00C475E2"/>
    <w:rsid w:val="00C5172C"/>
    <w:rsid w:val="00C53F1C"/>
    <w:rsid w:val="00C55E2D"/>
    <w:rsid w:val="00C60A5E"/>
    <w:rsid w:val="00C60CD6"/>
    <w:rsid w:val="00C62F09"/>
    <w:rsid w:val="00C631BE"/>
    <w:rsid w:val="00C644D1"/>
    <w:rsid w:val="00C64568"/>
    <w:rsid w:val="00C65A3E"/>
    <w:rsid w:val="00C662EB"/>
    <w:rsid w:val="00C66A0F"/>
    <w:rsid w:val="00C67417"/>
    <w:rsid w:val="00C705BD"/>
    <w:rsid w:val="00C75C7A"/>
    <w:rsid w:val="00C77E82"/>
    <w:rsid w:val="00C81B5B"/>
    <w:rsid w:val="00C82853"/>
    <w:rsid w:val="00C82A82"/>
    <w:rsid w:val="00C82FA1"/>
    <w:rsid w:val="00C83C01"/>
    <w:rsid w:val="00C8435E"/>
    <w:rsid w:val="00C84B04"/>
    <w:rsid w:val="00C875C5"/>
    <w:rsid w:val="00C9024E"/>
    <w:rsid w:val="00C90DC8"/>
    <w:rsid w:val="00C9207C"/>
    <w:rsid w:val="00C9359C"/>
    <w:rsid w:val="00C94885"/>
    <w:rsid w:val="00C94EA7"/>
    <w:rsid w:val="00C95CF9"/>
    <w:rsid w:val="00C96A3D"/>
    <w:rsid w:val="00C97A68"/>
    <w:rsid w:val="00CA0205"/>
    <w:rsid w:val="00CA08B1"/>
    <w:rsid w:val="00CA0FF7"/>
    <w:rsid w:val="00CA1D26"/>
    <w:rsid w:val="00CA2DDF"/>
    <w:rsid w:val="00CA33AF"/>
    <w:rsid w:val="00CA37D6"/>
    <w:rsid w:val="00CA48D5"/>
    <w:rsid w:val="00CA7CA6"/>
    <w:rsid w:val="00CB14E4"/>
    <w:rsid w:val="00CB161E"/>
    <w:rsid w:val="00CB2554"/>
    <w:rsid w:val="00CB3C8B"/>
    <w:rsid w:val="00CB4618"/>
    <w:rsid w:val="00CB5CC8"/>
    <w:rsid w:val="00CB5E7A"/>
    <w:rsid w:val="00CB6AE9"/>
    <w:rsid w:val="00CB730D"/>
    <w:rsid w:val="00CB7DDA"/>
    <w:rsid w:val="00CC34AB"/>
    <w:rsid w:val="00CC3DCD"/>
    <w:rsid w:val="00CC4F78"/>
    <w:rsid w:val="00CC563E"/>
    <w:rsid w:val="00CC6258"/>
    <w:rsid w:val="00CC6C92"/>
    <w:rsid w:val="00CD24FA"/>
    <w:rsid w:val="00CD2D30"/>
    <w:rsid w:val="00CD3A0E"/>
    <w:rsid w:val="00CD6E39"/>
    <w:rsid w:val="00CD73A6"/>
    <w:rsid w:val="00CD74A3"/>
    <w:rsid w:val="00CD780D"/>
    <w:rsid w:val="00CE12C9"/>
    <w:rsid w:val="00CE22C1"/>
    <w:rsid w:val="00CE3588"/>
    <w:rsid w:val="00CE4FF8"/>
    <w:rsid w:val="00CF3083"/>
    <w:rsid w:val="00CF3959"/>
    <w:rsid w:val="00CF59BD"/>
    <w:rsid w:val="00CF5E1F"/>
    <w:rsid w:val="00CF62E8"/>
    <w:rsid w:val="00CF6558"/>
    <w:rsid w:val="00CF6CBB"/>
    <w:rsid w:val="00CF6E91"/>
    <w:rsid w:val="00D01140"/>
    <w:rsid w:val="00D03071"/>
    <w:rsid w:val="00D045A6"/>
    <w:rsid w:val="00D04A64"/>
    <w:rsid w:val="00D04E6A"/>
    <w:rsid w:val="00D05892"/>
    <w:rsid w:val="00D062CC"/>
    <w:rsid w:val="00D067DD"/>
    <w:rsid w:val="00D06C52"/>
    <w:rsid w:val="00D07303"/>
    <w:rsid w:val="00D078DF"/>
    <w:rsid w:val="00D079FE"/>
    <w:rsid w:val="00D10125"/>
    <w:rsid w:val="00D10520"/>
    <w:rsid w:val="00D14768"/>
    <w:rsid w:val="00D157D1"/>
    <w:rsid w:val="00D165D2"/>
    <w:rsid w:val="00D17E4C"/>
    <w:rsid w:val="00D209F9"/>
    <w:rsid w:val="00D20DDA"/>
    <w:rsid w:val="00D214FC"/>
    <w:rsid w:val="00D2555B"/>
    <w:rsid w:val="00D267D0"/>
    <w:rsid w:val="00D27690"/>
    <w:rsid w:val="00D27C15"/>
    <w:rsid w:val="00D3253E"/>
    <w:rsid w:val="00D327D2"/>
    <w:rsid w:val="00D3394A"/>
    <w:rsid w:val="00D33B9C"/>
    <w:rsid w:val="00D349A7"/>
    <w:rsid w:val="00D35322"/>
    <w:rsid w:val="00D379A0"/>
    <w:rsid w:val="00D40884"/>
    <w:rsid w:val="00D40C36"/>
    <w:rsid w:val="00D418C3"/>
    <w:rsid w:val="00D4272E"/>
    <w:rsid w:val="00D4335D"/>
    <w:rsid w:val="00D43C87"/>
    <w:rsid w:val="00D47D08"/>
    <w:rsid w:val="00D51115"/>
    <w:rsid w:val="00D53770"/>
    <w:rsid w:val="00D5463E"/>
    <w:rsid w:val="00D569E0"/>
    <w:rsid w:val="00D60C8F"/>
    <w:rsid w:val="00D60D85"/>
    <w:rsid w:val="00D61AB2"/>
    <w:rsid w:val="00D61FBF"/>
    <w:rsid w:val="00D63961"/>
    <w:rsid w:val="00D63F0B"/>
    <w:rsid w:val="00D64B54"/>
    <w:rsid w:val="00D64FA2"/>
    <w:rsid w:val="00D651FE"/>
    <w:rsid w:val="00D65F1B"/>
    <w:rsid w:val="00D6634F"/>
    <w:rsid w:val="00D71992"/>
    <w:rsid w:val="00D7234A"/>
    <w:rsid w:val="00D73882"/>
    <w:rsid w:val="00D7404C"/>
    <w:rsid w:val="00D74CEE"/>
    <w:rsid w:val="00D756C2"/>
    <w:rsid w:val="00D7701F"/>
    <w:rsid w:val="00D8286C"/>
    <w:rsid w:val="00D83FD1"/>
    <w:rsid w:val="00D84C7B"/>
    <w:rsid w:val="00D85B68"/>
    <w:rsid w:val="00D901BE"/>
    <w:rsid w:val="00D9029E"/>
    <w:rsid w:val="00D90D71"/>
    <w:rsid w:val="00D94675"/>
    <w:rsid w:val="00D97246"/>
    <w:rsid w:val="00DA0372"/>
    <w:rsid w:val="00DA28B2"/>
    <w:rsid w:val="00DA4879"/>
    <w:rsid w:val="00DA564D"/>
    <w:rsid w:val="00DA6D07"/>
    <w:rsid w:val="00DA7070"/>
    <w:rsid w:val="00DB147A"/>
    <w:rsid w:val="00DB19F8"/>
    <w:rsid w:val="00DB4EB7"/>
    <w:rsid w:val="00DB544B"/>
    <w:rsid w:val="00DB6D6A"/>
    <w:rsid w:val="00DB6F66"/>
    <w:rsid w:val="00DB73C2"/>
    <w:rsid w:val="00DB7718"/>
    <w:rsid w:val="00DC0DEB"/>
    <w:rsid w:val="00DC1469"/>
    <w:rsid w:val="00DC1FB0"/>
    <w:rsid w:val="00DC24D1"/>
    <w:rsid w:val="00DC290A"/>
    <w:rsid w:val="00DC3145"/>
    <w:rsid w:val="00DC5FBD"/>
    <w:rsid w:val="00DC7547"/>
    <w:rsid w:val="00DD0C7D"/>
    <w:rsid w:val="00DD0EB4"/>
    <w:rsid w:val="00DD197A"/>
    <w:rsid w:val="00DD38AE"/>
    <w:rsid w:val="00DD432E"/>
    <w:rsid w:val="00DD511D"/>
    <w:rsid w:val="00DD5E16"/>
    <w:rsid w:val="00DD7039"/>
    <w:rsid w:val="00DE0EA9"/>
    <w:rsid w:val="00DE1F72"/>
    <w:rsid w:val="00DE238B"/>
    <w:rsid w:val="00DE2806"/>
    <w:rsid w:val="00DE383F"/>
    <w:rsid w:val="00DE3EF5"/>
    <w:rsid w:val="00DE407D"/>
    <w:rsid w:val="00DE414C"/>
    <w:rsid w:val="00DE614E"/>
    <w:rsid w:val="00DE67A9"/>
    <w:rsid w:val="00DF012E"/>
    <w:rsid w:val="00DF1AC9"/>
    <w:rsid w:val="00DF2784"/>
    <w:rsid w:val="00DF4331"/>
    <w:rsid w:val="00E0048B"/>
    <w:rsid w:val="00E00BB6"/>
    <w:rsid w:val="00E015AE"/>
    <w:rsid w:val="00E03D07"/>
    <w:rsid w:val="00E0443F"/>
    <w:rsid w:val="00E044F8"/>
    <w:rsid w:val="00E04BAB"/>
    <w:rsid w:val="00E0539E"/>
    <w:rsid w:val="00E05551"/>
    <w:rsid w:val="00E05C62"/>
    <w:rsid w:val="00E062B7"/>
    <w:rsid w:val="00E07185"/>
    <w:rsid w:val="00E104CD"/>
    <w:rsid w:val="00E10EFE"/>
    <w:rsid w:val="00E11D7B"/>
    <w:rsid w:val="00E121DF"/>
    <w:rsid w:val="00E16106"/>
    <w:rsid w:val="00E165F1"/>
    <w:rsid w:val="00E16B83"/>
    <w:rsid w:val="00E2078F"/>
    <w:rsid w:val="00E20BFD"/>
    <w:rsid w:val="00E21020"/>
    <w:rsid w:val="00E2323D"/>
    <w:rsid w:val="00E23E87"/>
    <w:rsid w:val="00E24E93"/>
    <w:rsid w:val="00E2519D"/>
    <w:rsid w:val="00E25B5D"/>
    <w:rsid w:val="00E25C82"/>
    <w:rsid w:val="00E2662D"/>
    <w:rsid w:val="00E26D1F"/>
    <w:rsid w:val="00E27180"/>
    <w:rsid w:val="00E3045A"/>
    <w:rsid w:val="00E31198"/>
    <w:rsid w:val="00E31D21"/>
    <w:rsid w:val="00E32309"/>
    <w:rsid w:val="00E37E23"/>
    <w:rsid w:val="00E40E1F"/>
    <w:rsid w:val="00E41D0F"/>
    <w:rsid w:val="00E42692"/>
    <w:rsid w:val="00E42D8B"/>
    <w:rsid w:val="00E44C4A"/>
    <w:rsid w:val="00E47CAE"/>
    <w:rsid w:val="00E51882"/>
    <w:rsid w:val="00E53604"/>
    <w:rsid w:val="00E5738A"/>
    <w:rsid w:val="00E6004D"/>
    <w:rsid w:val="00E60D2C"/>
    <w:rsid w:val="00E6280C"/>
    <w:rsid w:val="00E637AB"/>
    <w:rsid w:val="00E63BDA"/>
    <w:rsid w:val="00E64350"/>
    <w:rsid w:val="00E661C0"/>
    <w:rsid w:val="00E66BC3"/>
    <w:rsid w:val="00E716BB"/>
    <w:rsid w:val="00E73AF7"/>
    <w:rsid w:val="00E7433C"/>
    <w:rsid w:val="00E74923"/>
    <w:rsid w:val="00E74B51"/>
    <w:rsid w:val="00E75271"/>
    <w:rsid w:val="00E76B62"/>
    <w:rsid w:val="00E77320"/>
    <w:rsid w:val="00E776E1"/>
    <w:rsid w:val="00E77CB2"/>
    <w:rsid w:val="00E81222"/>
    <w:rsid w:val="00E81978"/>
    <w:rsid w:val="00E82D33"/>
    <w:rsid w:val="00E83B75"/>
    <w:rsid w:val="00E850FC"/>
    <w:rsid w:val="00E86194"/>
    <w:rsid w:val="00E86910"/>
    <w:rsid w:val="00E925F3"/>
    <w:rsid w:val="00E926F7"/>
    <w:rsid w:val="00E94060"/>
    <w:rsid w:val="00E96462"/>
    <w:rsid w:val="00E967AE"/>
    <w:rsid w:val="00EA3346"/>
    <w:rsid w:val="00EA424C"/>
    <w:rsid w:val="00EA61B3"/>
    <w:rsid w:val="00EA7623"/>
    <w:rsid w:val="00EB08C8"/>
    <w:rsid w:val="00EB77B6"/>
    <w:rsid w:val="00EB7C16"/>
    <w:rsid w:val="00EC14B4"/>
    <w:rsid w:val="00EC3659"/>
    <w:rsid w:val="00EC4244"/>
    <w:rsid w:val="00EC601C"/>
    <w:rsid w:val="00EC6480"/>
    <w:rsid w:val="00EC6D89"/>
    <w:rsid w:val="00EC6F3B"/>
    <w:rsid w:val="00ED1274"/>
    <w:rsid w:val="00ED1790"/>
    <w:rsid w:val="00ED17D8"/>
    <w:rsid w:val="00ED2C2C"/>
    <w:rsid w:val="00ED70AB"/>
    <w:rsid w:val="00ED735A"/>
    <w:rsid w:val="00ED73F7"/>
    <w:rsid w:val="00EE0994"/>
    <w:rsid w:val="00EE100A"/>
    <w:rsid w:val="00EE171C"/>
    <w:rsid w:val="00EE292A"/>
    <w:rsid w:val="00EE2EF6"/>
    <w:rsid w:val="00EE409A"/>
    <w:rsid w:val="00EE4749"/>
    <w:rsid w:val="00EE4803"/>
    <w:rsid w:val="00EE5CB2"/>
    <w:rsid w:val="00EF0C6A"/>
    <w:rsid w:val="00EF1818"/>
    <w:rsid w:val="00EF29F4"/>
    <w:rsid w:val="00EF3271"/>
    <w:rsid w:val="00EF3CB5"/>
    <w:rsid w:val="00EF5C84"/>
    <w:rsid w:val="00EF79AD"/>
    <w:rsid w:val="00F009D3"/>
    <w:rsid w:val="00F03127"/>
    <w:rsid w:val="00F032AE"/>
    <w:rsid w:val="00F053EF"/>
    <w:rsid w:val="00F05AFA"/>
    <w:rsid w:val="00F0741F"/>
    <w:rsid w:val="00F13AA4"/>
    <w:rsid w:val="00F14886"/>
    <w:rsid w:val="00F14C7D"/>
    <w:rsid w:val="00F157BD"/>
    <w:rsid w:val="00F15A7E"/>
    <w:rsid w:val="00F216B8"/>
    <w:rsid w:val="00F22D13"/>
    <w:rsid w:val="00F23C20"/>
    <w:rsid w:val="00F266CB"/>
    <w:rsid w:val="00F27BC4"/>
    <w:rsid w:val="00F27FCC"/>
    <w:rsid w:val="00F319DE"/>
    <w:rsid w:val="00F33980"/>
    <w:rsid w:val="00F340C8"/>
    <w:rsid w:val="00F34857"/>
    <w:rsid w:val="00F34EA9"/>
    <w:rsid w:val="00F36293"/>
    <w:rsid w:val="00F379B7"/>
    <w:rsid w:val="00F401FB"/>
    <w:rsid w:val="00F40721"/>
    <w:rsid w:val="00F40930"/>
    <w:rsid w:val="00F41B9C"/>
    <w:rsid w:val="00F457DE"/>
    <w:rsid w:val="00F5123B"/>
    <w:rsid w:val="00F525FA"/>
    <w:rsid w:val="00F53B08"/>
    <w:rsid w:val="00F54D1E"/>
    <w:rsid w:val="00F5549C"/>
    <w:rsid w:val="00F5555F"/>
    <w:rsid w:val="00F5770E"/>
    <w:rsid w:val="00F6085A"/>
    <w:rsid w:val="00F64E51"/>
    <w:rsid w:val="00F65EC8"/>
    <w:rsid w:val="00F73422"/>
    <w:rsid w:val="00F761DD"/>
    <w:rsid w:val="00F76287"/>
    <w:rsid w:val="00F769C4"/>
    <w:rsid w:val="00F770D8"/>
    <w:rsid w:val="00F80FC9"/>
    <w:rsid w:val="00F824A3"/>
    <w:rsid w:val="00F824E1"/>
    <w:rsid w:val="00F82750"/>
    <w:rsid w:val="00F84532"/>
    <w:rsid w:val="00F849C8"/>
    <w:rsid w:val="00F84A55"/>
    <w:rsid w:val="00F90811"/>
    <w:rsid w:val="00F915A2"/>
    <w:rsid w:val="00F968F9"/>
    <w:rsid w:val="00FA0022"/>
    <w:rsid w:val="00FA08DB"/>
    <w:rsid w:val="00FA23F1"/>
    <w:rsid w:val="00FA2A4D"/>
    <w:rsid w:val="00FA39AB"/>
    <w:rsid w:val="00FB14C2"/>
    <w:rsid w:val="00FB2B3C"/>
    <w:rsid w:val="00FB2B42"/>
    <w:rsid w:val="00FB4049"/>
    <w:rsid w:val="00FB6518"/>
    <w:rsid w:val="00FB6572"/>
    <w:rsid w:val="00FC4A4C"/>
    <w:rsid w:val="00FD0CC8"/>
    <w:rsid w:val="00FD1804"/>
    <w:rsid w:val="00FD2B34"/>
    <w:rsid w:val="00FD35E2"/>
    <w:rsid w:val="00FD3879"/>
    <w:rsid w:val="00FD4F3B"/>
    <w:rsid w:val="00FD7D3E"/>
    <w:rsid w:val="00FE05E9"/>
    <w:rsid w:val="00FE11D1"/>
    <w:rsid w:val="00FE176D"/>
    <w:rsid w:val="00FE310D"/>
    <w:rsid w:val="00FE3460"/>
    <w:rsid w:val="00FE47C8"/>
    <w:rsid w:val="00FE4BC0"/>
    <w:rsid w:val="00FE5A2B"/>
    <w:rsid w:val="00FE66A0"/>
    <w:rsid w:val="00FE6800"/>
    <w:rsid w:val="00FE7D5E"/>
    <w:rsid w:val="00FF05F6"/>
    <w:rsid w:val="00FF0A4B"/>
    <w:rsid w:val="00FF0FC8"/>
    <w:rsid w:val="00FF2002"/>
    <w:rsid w:val="00FF4A18"/>
    <w:rsid w:val="00FF53D8"/>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3D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68"/>
    <w:pPr>
      <w:jc w:val="both"/>
    </w:pPr>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unhideWhenUsed/>
    <w:pPr>
      <w:spacing w:after="120"/>
      <w:ind w:firstLine="0"/>
    </w:p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C3A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FirstParagraph">
    <w:name w:val="First Paragraph"/>
    <w:basedOn w:val="BodyText"/>
    <w:next w:val="BodyText"/>
    <w:qFormat/>
    <w:rsid w:val="00123E69"/>
    <w:pPr>
      <w:spacing w:before="180" w:after="240"/>
      <w:ind w:firstLine="680"/>
    </w:pPr>
    <w:rPr>
      <w:rFonts w:ascii="Times New Roman" w:eastAsiaTheme="minorHAnsi" w:hAnsi="Times New Roman"/>
      <w:kern w:val="0"/>
      <w:lang w:eastAsia="en-US"/>
    </w:rPr>
  </w:style>
  <w:style w:type="paragraph" w:customStyle="1" w:styleId="Compact">
    <w:name w:val="Compact"/>
    <w:basedOn w:val="BodyText"/>
    <w:qFormat/>
    <w:rsid w:val="00123E69"/>
    <w:pPr>
      <w:spacing w:before="36" w:after="36"/>
    </w:pPr>
    <w:rPr>
      <w:rFonts w:ascii="Times New Roman" w:eastAsiaTheme="minorHAnsi" w:hAnsi="Times New Roman"/>
      <w:kern w:val="0"/>
      <w:lang w:eastAsia="en-US"/>
    </w:rPr>
  </w:style>
  <w:style w:type="paragraph" w:styleId="Revision">
    <w:name w:val="Revision"/>
    <w:hidden/>
    <w:uiPriority w:val="99"/>
    <w:semiHidden/>
    <w:rsid w:val="00265776"/>
    <w:pPr>
      <w:spacing w:line="240" w:lineRule="auto"/>
      <w:ind w:firstLine="0"/>
    </w:pPr>
    <w:rPr>
      <w:kern w:val="24"/>
    </w:rPr>
  </w:style>
  <w:style w:type="character" w:styleId="Hyperlink">
    <w:name w:val="Hyperlink"/>
    <w:basedOn w:val="DefaultParagraphFont"/>
    <w:uiPriority w:val="99"/>
    <w:unhideWhenUsed/>
    <w:rsid w:val="008322EE"/>
    <w:rPr>
      <w:color w:val="5F5F5F" w:themeColor="hyperlink"/>
      <w:u w:val="single"/>
    </w:rPr>
  </w:style>
  <w:style w:type="character" w:customStyle="1" w:styleId="UnresolvedMention1">
    <w:name w:val="Unresolved Mention1"/>
    <w:basedOn w:val="DefaultParagraphFont"/>
    <w:uiPriority w:val="99"/>
    <w:semiHidden/>
    <w:unhideWhenUsed/>
    <w:rsid w:val="00345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483010">
      <w:bodyDiv w:val="1"/>
      <w:marLeft w:val="0"/>
      <w:marRight w:val="0"/>
      <w:marTop w:val="0"/>
      <w:marBottom w:val="0"/>
      <w:divBdr>
        <w:top w:val="none" w:sz="0" w:space="0" w:color="auto"/>
        <w:left w:val="none" w:sz="0" w:space="0" w:color="auto"/>
        <w:bottom w:val="none" w:sz="0" w:space="0" w:color="auto"/>
        <w:right w:val="none" w:sz="0" w:space="0" w:color="auto"/>
      </w:divBdr>
    </w:div>
    <w:div w:id="7611008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618162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9024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iacat.org/content/multi-level-experiment-study-two-level-test-system-college-board-scholastic-aptitude-test" TargetMode="External"/><Relationship Id="rId26" Type="http://schemas.openxmlformats.org/officeDocument/2006/relationships/hyperlink" Target="http://iacat.org/biblio?f%5Bsearch%5D=cleary&amp;f%5Bauthor%5D=321" TargetMode="External"/><Relationship Id="rId39" Type="http://schemas.openxmlformats.org/officeDocument/2006/relationships/header" Target="header2.xml"/><Relationship Id="rId21" Type="http://schemas.openxmlformats.org/officeDocument/2006/relationships/hyperlink" Target="http://iacat.org/content/empirical-study-computer-administered-two-stage-ability-testing-research-report-73-4" TargetMode="External"/><Relationship Id="rId34" Type="http://schemas.openxmlformats.org/officeDocument/2006/relationships/hyperlink" Target="http://iacat.org/biblio?f%5Bsearch%5D=betz&amp;f%5Bauthor%5D=1733&amp;s=author&amp;o=asc" TargetMode="Externa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iacat.org/biblio?f%5Bsearch%5D=betz&amp;f%5Bauthor%5D=1733&amp;s=author&amp;o=asc" TargetMode="External"/><Relationship Id="rId29" Type="http://schemas.openxmlformats.org/officeDocument/2006/relationships/hyperlink" Target="http://iacat.org/biblio?f%5Bsearch%5D=larkin&amp;f%5Bauthor%5D=1480"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iacat.org/content/simulation-studies-two-stage-ability-testing-research-report-74-4" TargetMode="External"/><Relationship Id="rId32" Type="http://schemas.openxmlformats.org/officeDocument/2006/relationships/hyperlink" Target="http://iacat.org/biblio?f%5Bsearch%5D=lord&amp;f%5Bauthor%5D=855" TargetMode="External"/><Relationship Id="rId37" Type="http://schemas.openxmlformats.org/officeDocument/2006/relationships/hyperlink" Target="https://journals.uair.arizona.edu/index.php/jmmss/article/view/15990"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iacat.org/biblio?f%5Bsearch%5D=betz&amp;f%5Bauthor%5D=1733&amp;s=author&amp;o=asc" TargetMode="External"/><Relationship Id="rId28" Type="http://schemas.openxmlformats.org/officeDocument/2006/relationships/hyperlink" Target="http://iacat.org/content/exploratory-study-programmed-tests" TargetMode="External"/><Relationship Id="rId36" Type="http://schemas.openxmlformats.org/officeDocument/2006/relationships/hyperlink" Target="http://iacat.org/content/ability-measurement-conventional-or-adaptive-research-report-73-1" TargetMode="External"/><Relationship Id="rId10" Type="http://schemas.microsoft.com/office/2011/relationships/commentsExtended" Target="commentsExtended.xml"/><Relationship Id="rId19" Type="http://schemas.openxmlformats.org/officeDocument/2006/relationships/hyperlink" Target="http://iacat.org/biblio?f%5Bsearch%5D=betz&amp;f%5Bauthor%5D=755&amp;s=author&amp;o=asc" TargetMode="External"/><Relationship Id="rId31" Type="http://schemas.openxmlformats.org/officeDocument/2006/relationships/hyperlink" Target="http://iacat.org/content/empirical-comparison-two-stage-and-pyramidal-ability-testing-research-report-75-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iacat.org/biblio?f%5Bsearch%5D=betz&amp;f%5Bauthor%5D=755&amp;s=author&amp;o=asc" TargetMode="External"/><Relationship Id="rId27" Type="http://schemas.openxmlformats.org/officeDocument/2006/relationships/hyperlink" Target="http://iacat.org/biblio?f%5Bsearch%5D=cleary&amp;f%5Bauthor%5D=504" TargetMode="External"/><Relationship Id="rId30" Type="http://schemas.openxmlformats.org/officeDocument/2006/relationships/hyperlink" Target="http://iacat.org/biblio?f%5Bsearch%5D=larkin&amp;f%5Bauthor%5D=1733" TargetMode="External"/><Relationship Id="rId35" Type="http://schemas.openxmlformats.org/officeDocument/2006/relationships/hyperlink" Target="http://iacat.org/biblio?f%5Bsearch%5D=betz&amp;f%5Bauthor%5D=755&amp;s=author&amp;o=asc"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hyperlink" Target="http://iacat.org/biblio?f%5Bsearch%5D=angoff&amp;f%5Bauthor%5D=1415" TargetMode="External"/><Relationship Id="rId25" Type="http://schemas.openxmlformats.org/officeDocument/2006/relationships/hyperlink" Target="http://iacat.org/biblio?f%5Bsearch%5D=cleary&amp;f%5Bauthor%5D=505" TargetMode="External"/><Relationship Id="rId33" Type="http://schemas.openxmlformats.org/officeDocument/2006/relationships/hyperlink" Target="http://iacat.org/content/practical-methods-redesigning-homogeneous-test-also-designing-multilevel-test-rb-74-30"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8AD253C1CD3944BD56B003B7FD3646"/>
        <w:category>
          <w:name w:val="General"/>
          <w:gallery w:val="placeholder"/>
        </w:category>
        <w:types>
          <w:type w:val="bbPlcHdr"/>
        </w:types>
        <w:behaviors>
          <w:behavior w:val="content"/>
        </w:behaviors>
        <w:guid w:val="{C3AEE6FB-A643-1549-8155-6E16A5C0F132}"/>
      </w:docPartPr>
      <w:docPartBody>
        <w:p w:rsidR="00EF13D4" w:rsidRDefault="00F55DC9">
          <w:pPr>
            <w:pStyle w:val="7A8AD253C1CD3944BD56B003B7FD3646"/>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HelveticaNeueLTStd-L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C9"/>
    <w:rsid w:val="00003B9E"/>
    <w:rsid w:val="0000527B"/>
    <w:rsid w:val="0001445F"/>
    <w:rsid w:val="000566A6"/>
    <w:rsid w:val="000734E2"/>
    <w:rsid w:val="00080511"/>
    <w:rsid w:val="000866E9"/>
    <w:rsid w:val="000B5B43"/>
    <w:rsid w:val="000C1BD5"/>
    <w:rsid w:val="000D1276"/>
    <w:rsid w:val="00146402"/>
    <w:rsid w:val="00152978"/>
    <w:rsid w:val="00192395"/>
    <w:rsid w:val="001A6750"/>
    <w:rsid w:val="00223CA5"/>
    <w:rsid w:val="00227DCB"/>
    <w:rsid w:val="0023458C"/>
    <w:rsid w:val="00247233"/>
    <w:rsid w:val="002A34F6"/>
    <w:rsid w:val="002D786B"/>
    <w:rsid w:val="002E5058"/>
    <w:rsid w:val="002E545B"/>
    <w:rsid w:val="00326154"/>
    <w:rsid w:val="00332DD6"/>
    <w:rsid w:val="00340843"/>
    <w:rsid w:val="00387E41"/>
    <w:rsid w:val="0042603E"/>
    <w:rsid w:val="004300BC"/>
    <w:rsid w:val="004806F9"/>
    <w:rsid w:val="004B6EE9"/>
    <w:rsid w:val="00515AD9"/>
    <w:rsid w:val="005A6D70"/>
    <w:rsid w:val="006016C3"/>
    <w:rsid w:val="00627A22"/>
    <w:rsid w:val="00681E71"/>
    <w:rsid w:val="00692577"/>
    <w:rsid w:val="00753CC9"/>
    <w:rsid w:val="00756F1B"/>
    <w:rsid w:val="007759AE"/>
    <w:rsid w:val="007D74F5"/>
    <w:rsid w:val="007E2B81"/>
    <w:rsid w:val="007F794F"/>
    <w:rsid w:val="008550EA"/>
    <w:rsid w:val="00862816"/>
    <w:rsid w:val="00874D0A"/>
    <w:rsid w:val="008810A4"/>
    <w:rsid w:val="00884C4B"/>
    <w:rsid w:val="008A6312"/>
    <w:rsid w:val="008D5FDB"/>
    <w:rsid w:val="008E5280"/>
    <w:rsid w:val="008E67F8"/>
    <w:rsid w:val="0092024A"/>
    <w:rsid w:val="00935105"/>
    <w:rsid w:val="009A07F3"/>
    <w:rsid w:val="009B6178"/>
    <w:rsid w:val="009F67B9"/>
    <w:rsid w:val="00A36F80"/>
    <w:rsid w:val="00A47BA3"/>
    <w:rsid w:val="00AA195D"/>
    <w:rsid w:val="00B124B0"/>
    <w:rsid w:val="00B33BD5"/>
    <w:rsid w:val="00BB5792"/>
    <w:rsid w:val="00BE665C"/>
    <w:rsid w:val="00C31C25"/>
    <w:rsid w:val="00C44428"/>
    <w:rsid w:val="00C44E51"/>
    <w:rsid w:val="00C5753A"/>
    <w:rsid w:val="00CC6378"/>
    <w:rsid w:val="00CE0694"/>
    <w:rsid w:val="00CF332A"/>
    <w:rsid w:val="00D4340B"/>
    <w:rsid w:val="00D4719C"/>
    <w:rsid w:val="00D634FD"/>
    <w:rsid w:val="00DE2AAA"/>
    <w:rsid w:val="00DE55FD"/>
    <w:rsid w:val="00E77E64"/>
    <w:rsid w:val="00EB2A30"/>
    <w:rsid w:val="00EF13D4"/>
    <w:rsid w:val="00F21036"/>
    <w:rsid w:val="00F34E3A"/>
    <w:rsid w:val="00F55DC9"/>
    <w:rsid w:val="00F812AD"/>
    <w:rsid w:val="00F84477"/>
    <w:rsid w:val="00FE7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Strong">
    <w:name w:val="Strong"/>
    <w:basedOn w:val="DefaultParagraphFont"/>
    <w:uiPriority w:val="22"/>
    <w:unhideWhenUsed/>
    <w:qFormat/>
    <w:rPr>
      <w:b w:val="0"/>
      <w:bCs w:val="0"/>
      <w:caps/>
      <w:smallCaps w:val="0"/>
    </w:rPr>
  </w:style>
  <w:style w:type="paragraph" w:customStyle="1" w:styleId="7A8AD253C1CD3944BD56B003B7FD3646">
    <w:name w:val="7A8AD253C1CD3944BD56B003B7FD3646"/>
  </w:style>
  <w:style w:type="character" w:styleId="PlaceholderText">
    <w:name w:val="Placeholder Text"/>
    <w:basedOn w:val="DefaultParagraphFont"/>
    <w:uiPriority w:val="99"/>
    <w:semiHidden/>
    <w:rsid w:val="00884C4B"/>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Routing errors in MSt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C38FCB-151F-464E-939F-F8134474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Effect of Routing Errors on the Psychometric Properties of Multistage Tests
David J. Weiss and King Yiu Suen
University of Minnesota</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Routing Errors on the Psychometric Properties of Multistage Tests
David J. Weiss and King Yiu Suen
University of Minnesota</dc:title>
  <dc:subject/>
  <dc:creator>King Yiu Suen</dc:creator>
  <cp:keywords/>
  <dc:description/>
  <cp:lastModifiedBy>Robert S Chapman</cp:lastModifiedBy>
  <cp:revision>2</cp:revision>
  <cp:lastPrinted>2019-02-14T03:57:00Z</cp:lastPrinted>
  <dcterms:created xsi:type="dcterms:W3CDTF">2023-10-18T18:39:00Z</dcterms:created>
  <dcterms:modified xsi:type="dcterms:W3CDTF">2023-10-18T18:39:00Z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a552cfb7-7991-3a32-8736-b74cc173feda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zotero-version="5.0.52"&gt;&lt;session id="2tiS2s6k"/&gt;&lt;style id="http://www.zotero.org/styles/apa" locale="en-US" hasBibliography="1" bibliographyStyleHasBeenSet="0"/&gt;&lt;prefs&gt;&lt;pref name="fieldType" value="Field"/&gt;&lt;/prefs&gt;&lt;/data&gt;</vt:lpwstr>
  </property>
</Properties>
</file>